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C19AC9">
      <w:pPr>
        <w:rPr>
          <w:rFonts w:ascii="黑体" w:hAnsi="宋体" w:eastAsia="黑体"/>
          <w:sz w:val="32"/>
          <w:szCs w:val="32"/>
        </w:rPr>
      </w:pPr>
    </w:p>
    <w:p w14:paraId="1C6E8B0D">
      <w:pPr>
        <w:rPr>
          <w:rFonts w:ascii="黑体" w:hAnsi="宋体" w:eastAsia="黑体"/>
          <w:sz w:val="32"/>
          <w:szCs w:val="32"/>
        </w:rPr>
      </w:pPr>
    </w:p>
    <w:p w14:paraId="47F17A12">
      <w:pPr>
        <w:rPr>
          <w:rFonts w:ascii="黑体" w:hAnsi="宋体" w:eastAsia="黑体"/>
          <w:sz w:val="32"/>
          <w:szCs w:val="32"/>
        </w:rPr>
      </w:pPr>
    </w:p>
    <w:p w14:paraId="17433C24">
      <w:pPr>
        <w:jc w:val="center"/>
        <w:rPr>
          <w:rFonts w:ascii="黑体" w:hAnsi="宋体" w:eastAsia="黑体"/>
          <w:b/>
          <w:sz w:val="52"/>
          <w:szCs w:val="52"/>
        </w:rPr>
      </w:pPr>
      <w:r>
        <w:rPr>
          <w:rFonts w:hint="eastAsia" w:ascii="黑体" w:hAnsi="宋体" w:eastAsia="黑体"/>
          <w:b/>
          <w:sz w:val="52"/>
          <w:szCs w:val="52"/>
        </w:rPr>
        <w:t>中国研究生网络安全创新大赛</w:t>
      </w:r>
    </w:p>
    <w:p w14:paraId="185E7C97">
      <w:pPr>
        <w:jc w:val="center"/>
        <w:rPr>
          <w:b/>
          <w:sz w:val="52"/>
          <w:szCs w:val="52"/>
        </w:rPr>
      </w:pPr>
      <w:r>
        <w:rPr>
          <w:rFonts w:hint="eastAsia" w:ascii="黑体" w:hAnsi="宋体" w:eastAsia="黑体"/>
          <w:b/>
          <w:sz w:val="52"/>
          <w:szCs w:val="52"/>
        </w:rPr>
        <w:t>作品报告</w:t>
      </w:r>
    </w:p>
    <w:p w14:paraId="6C8EE87A">
      <w:pPr>
        <w:spacing w:line="360" w:lineRule="auto"/>
        <w:rPr>
          <w:rFonts w:ascii="宋体" w:hAnsi="宋体"/>
          <w:sz w:val="24"/>
        </w:rPr>
      </w:pPr>
    </w:p>
    <w:p w14:paraId="6ECFC7A2">
      <w:pPr>
        <w:spacing w:line="360" w:lineRule="auto"/>
        <w:rPr>
          <w:rFonts w:hint="default" w:ascii="宋体" w:hAnsi="宋体" w:eastAsia="宋体"/>
          <w:sz w:val="24"/>
          <w:lang w:val="en-US" w:eastAsia="zh-CN"/>
        </w:rPr>
      </w:pPr>
    </w:p>
    <w:p w14:paraId="3787EC6A">
      <w:pPr>
        <w:spacing w:line="360" w:lineRule="auto"/>
        <w:rPr>
          <w:rFonts w:ascii="宋体" w:hAnsi="宋体"/>
          <w:sz w:val="24"/>
        </w:rPr>
      </w:pPr>
    </w:p>
    <w:p w14:paraId="047818DF">
      <w:pPr>
        <w:spacing w:line="360" w:lineRule="auto"/>
        <w:rPr>
          <w:rFonts w:ascii="宋体" w:hAnsi="宋体"/>
          <w:sz w:val="24"/>
        </w:rPr>
      </w:pPr>
    </w:p>
    <w:p w14:paraId="3CA09FE6">
      <w:pPr>
        <w:spacing w:line="360" w:lineRule="auto"/>
        <w:rPr>
          <w:rFonts w:ascii="宋体" w:hAnsi="宋体"/>
          <w:sz w:val="24"/>
        </w:rPr>
      </w:pPr>
    </w:p>
    <w:p w14:paraId="7E849BDD">
      <w:pPr>
        <w:spacing w:line="360" w:lineRule="auto"/>
        <w:rPr>
          <w:rFonts w:ascii="宋体" w:hAnsi="宋体"/>
          <w:sz w:val="24"/>
        </w:rPr>
      </w:pPr>
    </w:p>
    <w:p w14:paraId="6A0993A9">
      <w:pPr>
        <w:spacing w:line="360" w:lineRule="auto"/>
        <w:rPr>
          <w:rFonts w:ascii="宋体" w:hAnsi="宋体"/>
          <w:sz w:val="24"/>
        </w:rPr>
      </w:pPr>
    </w:p>
    <w:p w14:paraId="2C96F867">
      <w:pPr>
        <w:spacing w:line="360" w:lineRule="auto"/>
        <w:rPr>
          <w:rFonts w:ascii="黑体" w:hAnsi="宋体" w:eastAsia="黑体"/>
          <w:b/>
          <w:sz w:val="32"/>
          <w:szCs w:val="32"/>
          <w:u w:val="single"/>
        </w:rPr>
      </w:pPr>
      <w:r>
        <w:rPr>
          <w:rFonts w:hint="eastAsia" w:ascii="黑体" w:hAnsi="宋体" w:eastAsia="黑体"/>
          <w:b/>
          <w:sz w:val="32"/>
          <w:szCs w:val="32"/>
        </w:rPr>
        <w:t>作品名称：</w:t>
      </w:r>
      <w:r>
        <w:rPr>
          <w:rFonts w:hint="eastAsia" w:ascii="黑体" w:hAnsi="宋体" w:eastAsia="黑体"/>
          <w:b/>
          <w:sz w:val="32"/>
          <w:szCs w:val="32"/>
          <w:u w:val="single"/>
        </w:rPr>
        <w:t xml:space="preserve">                                          </w:t>
      </w:r>
      <w:r>
        <w:rPr>
          <w:rFonts w:ascii="黑体" w:hAnsi="宋体" w:eastAsia="黑体"/>
          <w:b/>
          <w:sz w:val="32"/>
          <w:szCs w:val="32"/>
        </w:rPr>
        <w:t xml:space="preserve">   </w:t>
      </w:r>
    </w:p>
    <w:p w14:paraId="4F2D8A96">
      <w:pPr>
        <w:autoSpaceDE w:val="0"/>
        <w:autoSpaceDN w:val="0"/>
        <w:adjustRightInd w:val="0"/>
        <w:spacing w:line="360" w:lineRule="auto"/>
        <w:rPr>
          <w:rFonts w:ascii="宋体" w:hAnsi="宋体" w:cs="DFKai-SB"/>
          <w:b/>
          <w:bCs/>
          <w:sz w:val="24"/>
        </w:rPr>
      </w:pPr>
    </w:p>
    <w:p w14:paraId="4519D66F">
      <w:pPr>
        <w:spacing w:line="360" w:lineRule="auto"/>
        <w:rPr>
          <w:rFonts w:ascii="黑体" w:hAnsi="宋体" w:eastAsia="黑体"/>
          <w:b/>
          <w:sz w:val="32"/>
          <w:szCs w:val="32"/>
          <w:u w:val="single"/>
        </w:rPr>
      </w:pPr>
      <w:r>
        <w:rPr>
          <w:rFonts w:hint="eastAsia" w:ascii="黑体" w:hAnsi="宋体" w:eastAsia="黑体"/>
          <w:b/>
          <w:sz w:val="32"/>
          <w:szCs w:val="32"/>
          <w:lang w:val="en-US" w:eastAsia="zh-CN"/>
        </w:rPr>
        <w:t>提交日期</w:t>
      </w:r>
      <w:r>
        <w:rPr>
          <w:rFonts w:hint="eastAsia" w:ascii="黑体" w:hAnsi="宋体" w:eastAsia="黑体"/>
          <w:b/>
          <w:sz w:val="32"/>
          <w:szCs w:val="32"/>
        </w:rPr>
        <w:t>：</w:t>
      </w:r>
      <w:r>
        <w:rPr>
          <w:rFonts w:hint="eastAsia" w:ascii="黑体" w:hAnsi="宋体" w:eastAsia="黑体"/>
          <w:b/>
          <w:sz w:val="32"/>
          <w:szCs w:val="32"/>
          <w:u w:val="single"/>
        </w:rPr>
        <w:t xml:space="preserve">                                          </w:t>
      </w:r>
      <w:r>
        <w:rPr>
          <w:rFonts w:ascii="黑体" w:hAnsi="宋体" w:eastAsia="黑体"/>
          <w:b/>
          <w:sz w:val="32"/>
          <w:szCs w:val="32"/>
        </w:rPr>
        <w:t xml:space="preserve">   </w:t>
      </w:r>
    </w:p>
    <w:p w14:paraId="160FF8AC">
      <w:pPr>
        <w:autoSpaceDE w:val="0"/>
        <w:autoSpaceDN w:val="0"/>
        <w:adjustRightInd w:val="0"/>
        <w:spacing w:line="360" w:lineRule="auto"/>
        <w:rPr>
          <w:rFonts w:ascii="宋体" w:hAnsi="宋体" w:cs="DFKai-SB"/>
          <w:b/>
          <w:bCs/>
          <w:sz w:val="24"/>
        </w:rPr>
        <w:sectPr>
          <w:footerReference r:id="rId7" w:type="even"/>
          <w:pgSz w:w="11906" w:h="16838"/>
          <w:pgMar w:top="1440" w:right="1466" w:bottom="1440" w:left="1620" w:header="851" w:footer="992" w:gutter="0"/>
          <w:pgNumType w:fmt="decimalEnclosedCircle"/>
          <w:cols w:space="720" w:num="1"/>
          <w:docGrid w:type="lines" w:linePitch="312" w:charSpace="0"/>
        </w:sectPr>
      </w:pPr>
    </w:p>
    <w:p w14:paraId="2A8C084B">
      <w:pPr>
        <w:adjustRightInd w:val="0"/>
        <w:snapToGrid w:val="0"/>
        <w:spacing w:line="360" w:lineRule="auto"/>
        <w:jc w:val="center"/>
        <w:rPr>
          <w:rFonts w:ascii="黑体" w:eastAsia="黑体"/>
          <w:bCs/>
          <w:sz w:val="32"/>
          <w:szCs w:val="32"/>
        </w:rPr>
      </w:pPr>
      <w:r>
        <w:rPr>
          <w:rFonts w:hint="eastAsia" w:ascii="黑体" w:eastAsia="黑体"/>
          <w:bCs/>
          <w:sz w:val="32"/>
          <w:szCs w:val="32"/>
        </w:rPr>
        <w:t>填写说明</w:t>
      </w:r>
    </w:p>
    <w:p w14:paraId="67FD078C">
      <w:pPr>
        <w:autoSpaceDE w:val="0"/>
        <w:autoSpaceDN w:val="0"/>
        <w:adjustRightInd w:val="0"/>
        <w:spacing w:line="360" w:lineRule="auto"/>
        <w:rPr>
          <w:rFonts w:ascii="宋体" w:hAnsi="宋体" w:cs="DFKai-SB"/>
          <w:bCs/>
          <w:sz w:val="24"/>
        </w:rPr>
      </w:pPr>
      <w:r>
        <w:rPr>
          <w:rFonts w:hint="eastAsia" w:ascii="宋体" w:hAnsi="宋体" w:cs="DFKai-SB"/>
          <w:bCs/>
          <w:sz w:val="24"/>
        </w:rPr>
        <w:t xml:space="preserve">1. </w:t>
      </w:r>
      <w:r>
        <w:rPr>
          <w:rFonts w:ascii="宋体" w:hAnsi="宋体" w:cs="DFKai-SB"/>
          <w:bCs/>
          <w:sz w:val="24"/>
        </w:rPr>
        <w:t>所有参赛</w:t>
      </w:r>
      <w:r>
        <w:rPr>
          <w:rFonts w:hint="eastAsia" w:ascii="宋体" w:hAnsi="宋体" w:cs="DFKai-SB"/>
          <w:bCs/>
          <w:sz w:val="24"/>
        </w:rPr>
        <w:t>项目</w:t>
      </w:r>
      <w:r>
        <w:rPr>
          <w:rFonts w:ascii="宋体" w:hAnsi="宋体" w:cs="DFKai-SB"/>
          <w:bCs/>
          <w:sz w:val="24"/>
        </w:rPr>
        <w:t>必须为一个基本完整的设计。</w:t>
      </w:r>
      <w:r>
        <w:rPr>
          <w:rFonts w:hint="eastAsia" w:ascii="宋体" w:hAnsi="宋体" w:cs="DFKai-SB"/>
          <w:bCs/>
          <w:sz w:val="24"/>
        </w:rPr>
        <w:t>作品报告书旨在能够清晰准确地阐述（或图示）该参赛队的参赛项目（或</w:t>
      </w:r>
      <w:r>
        <w:rPr>
          <w:rFonts w:ascii="宋体" w:hAnsi="宋体" w:cs="DFKai-SB"/>
          <w:bCs/>
          <w:sz w:val="24"/>
        </w:rPr>
        <w:t>方案</w:t>
      </w:r>
      <w:r>
        <w:rPr>
          <w:rFonts w:hint="eastAsia" w:ascii="宋体" w:hAnsi="宋体" w:cs="DFKai-SB"/>
          <w:bCs/>
          <w:sz w:val="24"/>
        </w:rPr>
        <w:t>）。</w:t>
      </w:r>
    </w:p>
    <w:p w14:paraId="52BAA7D5">
      <w:pPr>
        <w:autoSpaceDE w:val="0"/>
        <w:autoSpaceDN w:val="0"/>
        <w:adjustRightInd w:val="0"/>
        <w:spacing w:line="360" w:lineRule="auto"/>
        <w:rPr>
          <w:rFonts w:ascii="宋体" w:hAnsi="宋体" w:cs="DFKai-SB"/>
          <w:bCs/>
          <w:sz w:val="24"/>
        </w:rPr>
      </w:pPr>
      <w:r>
        <w:rPr>
          <w:rFonts w:hint="eastAsia" w:ascii="宋体" w:hAnsi="宋体" w:cs="DFKai-SB"/>
          <w:bCs/>
          <w:sz w:val="24"/>
        </w:rPr>
        <w:t>2. 作品报告采用A4纸撰写。除标题外，所有内容必需为宋体、小四号字、1.5倍行距。</w:t>
      </w:r>
    </w:p>
    <w:p w14:paraId="37654540">
      <w:pPr>
        <w:autoSpaceDE w:val="0"/>
        <w:autoSpaceDN w:val="0"/>
        <w:adjustRightInd w:val="0"/>
        <w:spacing w:line="360" w:lineRule="auto"/>
        <w:rPr>
          <w:rFonts w:ascii="宋体" w:hAnsi="宋体" w:cs="DFKai-SB"/>
          <w:bCs/>
          <w:sz w:val="24"/>
        </w:rPr>
      </w:pPr>
      <w:r>
        <w:rPr>
          <w:rFonts w:hint="eastAsia" w:ascii="宋体" w:hAnsi="宋体" w:cs="DFKai-SB"/>
          <w:bCs/>
          <w:sz w:val="24"/>
        </w:rPr>
        <w:t>3. 作品报告中各项目说明文字部分仅供参考，作品报告书撰写完毕后，请删除所有说明文字。(本页不删除)</w:t>
      </w:r>
    </w:p>
    <w:p w14:paraId="0277B1DF">
      <w:pPr>
        <w:autoSpaceDE w:val="0"/>
        <w:autoSpaceDN w:val="0"/>
        <w:adjustRightInd w:val="0"/>
        <w:spacing w:line="360" w:lineRule="auto"/>
        <w:rPr>
          <w:rFonts w:ascii="宋体" w:hAnsi="宋体" w:cs="DFKai-SB"/>
          <w:bCs/>
          <w:sz w:val="24"/>
        </w:rPr>
      </w:pPr>
      <w:r>
        <w:rPr>
          <w:rFonts w:hint="eastAsia" w:ascii="宋体" w:hAnsi="宋体" w:cs="DFKai-SB"/>
          <w:bCs/>
          <w:sz w:val="24"/>
        </w:rPr>
        <w:t>4. 作品报告模板里已经列的内容仅供参考，作者可以在此基础上增加内容或对文档结构进行微调。</w:t>
      </w:r>
    </w:p>
    <w:p w14:paraId="4EF6F5DA">
      <w:pPr>
        <w:autoSpaceDE w:val="0"/>
        <w:autoSpaceDN w:val="0"/>
        <w:adjustRightInd w:val="0"/>
        <w:spacing w:line="360" w:lineRule="auto"/>
        <w:rPr>
          <w:rFonts w:ascii="宋体" w:hAnsi="宋体" w:cs="DFKai-SB"/>
          <w:bCs/>
          <w:sz w:val="24"/>
        </w:rPr>
      </w:pPr>
      <w:r>
        <w:rPr>
          <w:rFonts w:hint="eastAsia" w:ascii="宋体" w:hAnsi="宋体" w:cs="DFKai-SB"/>
          <w:bCs/>
          <w:sz w:val="24"/>
        </w:rPr>
        <w:t>5. 为保证网评的公平、公正，作品报告中应避免出现作者所在学校、院系和指导教师等泄露身份的信息。一经发现，取消作品参赛资格。</w:t>
      </w:r>
    </w:p>
    <w:p w14:paraId="7E3603EE">
      <w:pPr>
        <w:autoSpaceDE w:val="0"/>
        <w:autoSpaceDN w:val="0"/>
        <w:adjustRightInd w:val="0"/>
        <w:spacing w:line="360" w:lineRule="auto"/>
        <w:rPr>
          <w:rFonts w:ascii="宋体" w:hAnsi="宋体" w:cs="DFKai-SB"/>
          <w:bCs/>
          <w:sz w:val="24"/>
        </w:rPr>
      </w:pPr>
    </w:p>
    <w:p w14:paraId="54E036F9">
      <w:pPr>
        <w:autoSpaceDE w:val="0"/>
        <w:autoSpaceDN w:val="0"/>
        <w:adjustRightInd w:val="0"/>
        <w:spacing w:line="360" w:lineRule="auto"/>
        <w:rPr>
          <w:rFonts w:ascii="宋体" w:hAnsi="宋体" w:cs="DFKai-SB"/>
          <w:bCs/>
          <w:sz w:val="24"/>
        </w:rPr>
      </w:pPr>
    </w:p>
    <w:p w14:paraId="052B7285">
      <w:pPr>
        <w:autoSpaceDE w:val="0"/>
        <w:autoSpaceDN w:val="0"/>
        <w:adjustRightInd w:val="0"/>
        <w:spacing w:line="360" w:lineRule="auto"/>
        <w:rPr>
          <w:rFonts w:ascii="宋体" w:hAnsi="宋体" w:cs="DFKai-SB"/>
          <w:bCs/>
          <w:sz w:val="24"/>
        </w:rPr>
      </w:pPr>
    </w:p>
    <w:p w14:paraId="692F6930">
      <w:pPr>
        <w:autoSpaceDE w:val="0"/>
        <w:autoSpaceDN w:val="0"/>
        <w:adjustRightInd w:val="0"/>
        <w:spacing w:line="360" w:lineRule="auto"/>
        <w:rPr>
          <w:rFonts w:ascii="宋体" w:hAnsi="宋体" w:cs="DFKai-SB"/>
          <w:bCs/>
          <w:sz w:val="24"/>
        </w:rPr>
      </w:pPr>
    </w:p>
    <w:p w14:paraId="53E88BBB">
      <w:pPr>
        <w:autoSpaceDE w:val="0"/>
        <w:autoSpaceDN w:val="0"/>
        <w:adjustRightInd w:val="0"/>
        <w:spacing w:line="360" w:lineRule="auto"/>
        <w:rPr>
          <w:rFonts w:ascii="宋体" w:hAnsi="宋体" w:cs="DFKai-SB"/>
          <w:bCs/>
          <w:sz w:val="24"/>
        </w:rPr>
        <w:sectPr>
          <w:pgSz w:w="11906" w:h="16838"/>
          <w:pgMar w:top="1440" w:right="1466" w:bottom="1440" w:left="1620" w:header="851" w:footer="992" w:gutter="0"/>
          <w:pgNumType w:fmt="decimalEnclosedCircle"/>
          <w:cols w:space="720" w:num="1"/>
          <w:docGrid w:type="lines" w:linePitch="312" w:charSpace="0"/>
        </w:sectPr>
      </w:pPr>
    </w:p>
    <w:p w14:paraId="7E5DF2E9">
      <w:pPr>
        <w:autoSpaceDE w:val="0"/>
        <w:autoSpaceDN w:val="0"/>
        <w:adjustRightInd w:val="0"/>
        <w:spacing w:line="360" w:lineRule="auto"/>
        <w:jc w:val="center"/>
        <w:rPr>
          <w:rFonts w:ascii="黑体" w:hAnsi="宋体" w:eastAsia="黑体" w:cs="DFKai-SB"/>
          <w:b/>
          <w:bCs/>
          <w:sz w:val="32"/>
          <w:szCs w:val="32"/>
        </w:rPr>
      </w:pPr>
      <w:r>
        <w:rPr>
          <w:rFonts w:hint="eastAsia" w:ascii="黑体" w:hAnsi="宋体" w:eastAsia="黑体" w:cs="DFKai-SB"/>
          <w:b/>
          <w:bCs/>
          <w:sz w:val="32"/>
          <w:szCs w:val="32"/>
        </w:rPr>
        <w:t>目     录</w:t>
      </w:r>
    </w:p>
    <w:p w14:paraId="77A8C134">
      <w:pPr>
        <w:pStyle w:val="8"/>
        <w:tabs>
          <w:tab w:val="right" w:leader="dot" w:pos="8810"/>
        </w:tabs>
        <w:rPr>
          <w:rFonts w:ascii="等线" w:hAnsi="等线" w:eastAsia="等线"/>
          <w:sz w:val="21"/>
          <w:szCs w:val="22"/>
        </w:rPr>
      </w:pPr>
      <w:r>
        <w:rPr>
          <w:rFonts w:ascii="宋体" w:hAnsi="宋体"/>
          <w:bCs/>
          <w:sz w:val="32"/>
          <w:szCs w:val="21"/>
        </w:rPr>
        <w:fldChar w:fldCharType="begin"/>
      </w:r>
      <w:r>
        <w:rPr>
          <w:rFonts w:ascii="宋体" w:hAnsi="宋体"/>
          <w:bCs/>
          <w:sz w:val="32"/>
          <w:szCs w:val="21"/>
        </w:rPr>
        <w:instrText xml:space="preserve"> TOC \o "1-3" \h \z \u </w:instrText>
      </w:r>
      <w:r>
        <w:rPr>
          <w:rFonts w:ascii="宋体" w:hAnsi="宋体"/>
          <w:bCs/>
          <w:sz w:val="32"/>
          <w:szCs w:val="21"/>
        </w:rPr>
        <w:fldChar w:fldCharType="separate"/>
      </w:r>
      <w:r>
        <w:fldChar w:fldCharType="begin"/>
      </w:r>
      <w:r>
        <w:instrText xml:space="preserve"> HYPERLINK \l "_Toc33965493" </w:instrText>
      </w:r>
      <w:r>
        <w:fldChar w:fldCharType="separate"/>
      </w:r>
      <w:r>
        <w:rPr>
          <w:rStyle w:val="14"/>
          <w:rFonts w:ascii="黑体" w:eastAsia="黑体"/>
        </w:rPr>
        <w:t>摘要</w:t>
      </w:r>
      <w:r>
        <w:tab/>
      </w:r>
      <w:r>
        <w:fldChar w:fldCharType="begin"/>
      </w:r>
      <w:r>
        <w:instrText xml:space="preserve"> PAGEREF _Toc33965493 \h </w:instrText>
      </w:r>
      <w:r>
        <w:fldChar w:fldCharType="separate"/>
      </w:r>
      <w:r>
        <w:t>1</w:t>
      </w:r>
      <w:r>
        <w:fldChar w:fldCharType="end"/>
      </w:r>
      <w:r>
        <w:fldChar w:fldCharType="end"/>
      </w:r>
    </w:p>
    <w:p w14:paraId="7D6DB4CA">
      <w:pPr>
        <w:pStyle w:val="8"/>
        <w:tabs>
          <w:tab w:val="right" w:leader="dot" w:pos="8810"/>
        </w:tabs>
        <w:rPr>
          <w:rFonts w:ascii="等线" w:hAnsi="等线" w:eastAsia="等线"/>
          <w:sz w:val="21"/>
          <w:szCs w:val="22"/>
        </w:rPr>
      </w:pPr>
      <w:r>
        <w:fldChar w:fldCharType="begin"/>
      </w:r>
      <w:r>
        <w:instrText xml:space="preserve"> HYPERLINK \l "_Toc33965494" </w:instrText>
      </w:r>
      <w:r>
        <w:fldChar w:fldCharType="separate"/>
      </w:r>
      <w:r>
        <w:rPr>
          <w:rStyle w:val="14"/>
          <w:rFonts w:ascii="黑体" w:eastAsia="黑体"/>
        </w:rPr>
        <w:t>第一章 作品概述</w:t>
      </w:r>
      <w:r>
        <w:tab/>
      </w:r>
      <w:r>
        <w:fldChar w:fldCharType="begin"/>
      </w:r>
      <w:r>
        <w:instrText xml:space="preserve"> PAGEREF _Toc33965494 \h </w:instrText>
      </w:r>
      <w:r>
        <w:fldChar w:fldCharType="separate"/>
      </w:r>
      <w:r>
        <w:t>2</w:t>
      </w:r>
      <w:r>
        <w:fldChar w:fldCharType="end"/>
      </w:r>
      <w:r>
        <w:fldChar w:fldCharType="end"/>
      </w:r>
    </w:p>
    <w:p w14:paraId="62B141EC">
      <w:pPr>
        <w:pStyle w:val="8"/>
        <w:tabs>
          <w:tab w:val="right" w:leader="dot" w:pos="8810"/>
        </w:tabs>
        <w:rPr>
          <w:rFonts w:ascii="等线" w:hAnsi="等线" w:eastAsia="等线"/>
          <w:sz w:val="21"/>
          <w:szCs w:val="22"/>
        </w:rPr>
      </w:pPr>
      <w:r>
        <w:fldChar w:fldCharType="begin"/>
      </w:r>
      <w:r>
        <w:instrText xml:space="preserve"> HYPERLINK \l "_Toc33965495" </w:instrText>
      </w:r>
      <w:r>
        <w:fldChar w:fldCharType="separate"/>
      </w:r>
      <w:r>
        <w:rPr>
          <w:rStyle w:val="14"/>
          <w:rFonts w:ascii="黑体" w:eastAsia="黑体"/>
        </w:rPr>
        <w:t>第二章 作品设计与实现</w:t>
      </w:r>
      <w:r>
        <w:tab/>
      </w:r>
      <w:r>
        <w:fldChar w:fldCharType="begin"/>
      </w:r>
      <w:r>
        <w:instrText xml:space="preserve"> PAGEREF _Toc33965495 \h </w:instrText>
      </w:r>
      <w:r>
        <w:fldChar w:fldCharType="separate"/>
      </w:r>
      <w:r>
        <w:t>3</w:t>
      </w:r>
      <w:r>
        <w:fldChar w:fldCharType="end"/>
      </w:r>
      <w:r>
        <w:fldChar w:fldCharType="end"/>
      </w:r>
    </w:p>
    <w:p w14:paraId="7F760B56">
      <w:pPr>
        <w:pStyle w:val="8"/>
        <w:tabs>
          <w:tab w:val="right" w:leader="dot" w:pos="8810"/>
        </w:tabs>
        <w:rPr>
          <w:rFonts w:ascii="等线" w:hAnsi="等线" w:eastAsia="等线"/>
          <w:sz w:val="21"/>
          <w:szCs w:val="22"/>
        </w:rPr>
      </w:pPr>
      <w:r>
        <w:fldChar w:fldCharType="begin"/>
      </w:r>
      <w:r>
        <w:instrText xml:space="preserve"> HYPERLINK \l "_Toc33965496" </w:instrText>
      </w:r>
      <w:r>
        <w:fldChar w:fldCharType="separate"/>
      </w:r>
      <w:r>
        <w:rPr>
          <w:rStyle w:val="14"/>
          <w:rFonts w:ascii="黑体" w:eastAsia="黑体"/>
        </w:rPr>
        <w:t>第三章 作品测试与分析</w:t>
      </w:r>
      <w:r>
        <w:tab/>
      </w:r>
      <w:r>
        <w:fldChar w:fldCharType="begin"/>
      </w:r>
      <w:r>
        <w:instrText xml:space="preserve"> PAGEREF _Toc33965496 \h </w:instrText>
      </w:r>
      <w:r>
        <w:fldChar w:fldCharType="separate"/>
      </w:r>
      <w:r>
        <w:t>4</w:t>
      </w:r>
      <w:r>
        <w:fldChar w:fldCharType="end"/>
      </w:r>
      <w:r>
        <w:fldChar w:fldCharType="end"/>
      </w:r>
    </w:p>
    <w:p w14:paraId="2FFCD928">
      <w:pPr>
        <w:pStyle w:val="8"/>
        <w:tabs>
          <w:tab w:val="right" w:leader="dot" w:pos="8810"/>
        </w:tabs>
        <w:rPr>
          <w:rFonts w:ascii="等线" w:hAnsi="等线" w:eastAsia="等线"/>
          <w:sz w:val="21"/>
          <w:szCs w:val="22"/>
        </w:rPr>
      </w:pPr>
      <w:r>
        <w:fldChar w:fldCharType="begin"/>
      </w:r>
      <w:r>
        <w:instrText xml:space="preserve"> HYPERLINK \l "_Toc33965497" </w:instrText>
      </w:r>
      <w:r>
        <w:fldChar w:fldCharType="separate"/>
      </w:r>
      <w:r>
        <w:rPr>
          <w:rStyle w:val="14"/>
          <w:rFonts w:ascii="黑体" w:eastAsia="黑体"/>
        </w:rPr>
        <w:t>第四章 创新性说明</w:t>
      </w:r>
      <w:r>
        <w:tab/>
      </w:r>
      <w:r>
        <w:fldChar w:fldCharType="begin"/>
      </w:r>
      <w:r>
        <w:instrText xml:space="preserve"> PAGEREF _Toc33965497 \h </w:instrText>
      </w:r>
      <w:r>
        <w:fldChar w:fldCharType="separate"/>
      </w:r>
      <w:r>
        <w:t>5</w:t>
      </w:r>
      <w:r>
        <w:fldChar w:fldCharType="end"/>
      </w:r>
      <w:r>
        <w:fldChar w:fldCharType="end"/>
      </w:r>
    </w:p>
    <w:p w14:paraId="640E2C06">
      <w:pPr>
        <w:pStyle w:val="8"/>
        <w:tabs>
          <w:tab w:val="right" w:leader="dot" w:pos="8810"/>
        </w:tabs>
        <w:rPr>
          <w:rFonts w:ascii="等线" w:hAnsi="等线" w:eastAsia="等线"/>
          <w:sz w:val="21"/>
          <w:szCs w:val="22"/>
        </w:rPr>
      </w:pPr>
      <w:r>
        <w:fldChar w:fldCharType="begin"/>
      </w:r>
      <w:r>
        <w:instrText xml:space="preserve"> HYPERLINK \l "_Toc33965498" </w:instrText>
      </w:r>
      <w:r>
        <w:fldChar w:fldCharType="separate"/>
      </w:r>
      <w:r>
        <w:rPr>
          <w:rStyle w:val="14"/>
          <w:rFonts w:ascii="黑体" w:eastAsia="黑体"/>
        </w:rPr>
        <w:t>第五章 总结</w:t>
      </w:r>
      <w:r>
        <w:tab/>
      </w:r>
      <w:r>
        <w:fldChar w:fldCharType="begin"/>
      </w:r>
      <w:r>
        <w:instrText xml:space="preserve"> PAGEREF _Toc33965498 \h </w:instrText>
      </w:r>
      <w:r>
        <w:fldChar w:fldCharType="separate"/>
      </w:r>
      <w:r>
        <w:t>6</w:t>
      </w:r>
      <w:r>
        <w:fldChar w:fldCharType="end"/>
      </w:r>
      <w:r>
        <w:fldChar w:fldCharType="end"/>
      </w:r>
    </w:p>
    <w:p w14:paraId="4868BB1B">
      <w:pPr>
        <w:pStyle w:val="8"/>
        <w:tabs>
          <w:tab w:val="right" w:leader="dot" w:pos="8810"/>
        </w:tabs>
        <w:rPr>
          <w:rFonts w:ascii="等线" w:hAnsi="等线" w:eastAsia="等线"/>
          <w:sz w:val="21"/>
          <w:szCs w:val="22"/>
        </w:rPr>
      </w:pPr>
      <w:r>
        <w:fldChar w:fldCharType="begin"/>
      </w:r>
      <w:r>
        <w:instrText xml:space="preserve"> HYPERLINK \l "_Toc33965499" </w:instrText>
      </w:r>
      <w:r>
        <w:fldChar w:fldCharType="separate"/>
      </w:r>
      <w:r>
        <w:rPr>
          <w:rStyle w:val="14"/>
          <w:rFonts w:ascii="黑体" w:eastAsia="黑体"/>
        </w:rPr>
        <w:t>参考文献</w:t>
      </w:r>
      <w:r>
        <w:tab/>
      </w:r>
      <w:r>
        <w:fldChar w:fldCharType="begin"/>
      </w:r>
      <w:r>
        <w:instrText xml:space="preserve"> PAGEREF _Toc33965499 \h </w:instrText>
      </w:r>
      <w:r>
        <w:fldChar w:fldCharType="separate"/>
      </w:r>
      <w:r>
        <w:t>7</w:t>
      </w:r>
      <w:r>
        <w:fldChar w:fldCharType="end"/>
      </w:r>
      <w:r>
        <w:fldChar w:fldCharType="end"/>
      </w:r>
    </w:p>
    <w:p w14:paraId="3D15FBDE">
      <w:pPr>
        <w:autoSpaceDE w:val="0"/>
        <w:autoSpaceDN w:val="0"/>
        <w:adjustRightInd w:val="0"/>
        <w:spacing w:line="360" w:lineRule="auto"/>
        <w:rPr>
          <w:rFonts w:ascii="宋体" w:hAnsi="宋体" w:cs="DFKai-SB"/>
          <w:bCs/>
          <w:sz w:val="24"/>
        </w:rPr>
      </w:pPr>
      <w:r>
        <w:rPr>
          <w:rFonts w:ascii="宋体" w:hAnsi="宋体"/>
          <w:bCs/>
          <w:sz w:val="32"/>
          <w:szCs w:val="21"/>
        </w:rPr>
        <w:fldChar w:fldCharType="end"/>
      </w:r>
    </w:p>
    <w:p w14:paraId="5E8F8E14">
      <w:pPr>
        <w:autoSpaceDE w:val="0"/>
        <w:autoSpaceDN w:val="0"/>
        <w:adjustRightInd w:val="0"/>
        <w:spacing w:line="360" w:lineRule="auto"/>
        <w:rPr>
          <w:rFonts w:ascii="宋体" w:hAnsi="宋体" w:cs="DFKai-SB"/>
          <w:bCs/>
          <w:sz w:val="24"/>
        </w:rPr>
      </w:pPr>
    </w:p>
    <w:p w14:paraId="1CCDCBFA">
      <w:pPr>
        <w:autoSpaceDE w:val="0"/>
        <w:autoSpaceDN w:val="0"/>
        <w:adjustRightInd w:val="0"/>
        <w:spacing w:line="360" w:lineRule="auto"/>
        <w:rPr>
          <w:rFonts w:ascii="宋体" w:hAnsi="宋体" w:cs="DFKai-SB"/>
          <w:bCs/>
          <w:sz w:val="24"/>
        </w:rPr>
      </w:pPr>
      <w:r>
        <w:rPr>
          <w:rFonts w:hint="eastAsia" w:ascii="宋体" w:hAnsi="宋体" w:cs="DFKai-SB"/>
          <w:bCs/>
          <w:sz w:val="24"/>
        </w:rPr>
        <w:t>说明：可适当根据作品内容进行修改</w:t>
      </w:r>
    </w:p>
    <w:p w14:paraId="6BDAB890">
      <w:pPr>
        <w:autoSpaceDE w:val="0"/>
        <w:autoSpaceDN w:val="0"/>
        <w:adjustRightInd w:val="0"/>
        <w:spacing w:line="360" w:lineRule="auto"/>
        <w:rPr>
          <w:rFonts w:ascii="宋体" w:hAnsi="宋体" w:cs="DFKai-SB"/>
          <w:bCs/>
          <w:sz w:val="24"/>
        </w:rPr>
      </w:pPr>
    </w:p>
    <w:p w14:paraId="1C4D63CA">
      <w:pPr>
        <w:autoSpaceDE w:val="0"/>
        <w:autoSpaceDN w:val="0"/>
        <w:adjustRightInd w:val="0"/>
        <w:spacing w:line="360" w:lineRule="auto"/>
        <w:rPr>
          <w:rFonts w:ascii="宋体" w:hAnsi="宋体" w:cs="DFKai-SB"/>
          <w:bCs/>
          <w:sz w:val="24"/>
        </w:rPr>
      </w:pPr>
    </w:p>
    <w:p w14:paraId="61F0DAB7">
      <w:pPr>
        <w:autoSpaceDE w:val="0"/>
        <w:autoSpaceDN w:val="0"/>
        <w:adjustRightInd w:val="0"/>
        <w:spacing w:line="360" w:lineRule="auto"/>
        <w:rPr>
          <w:rFonts w:ascii="宋体" w:hAnsi="宋体" w:cs="DFKai-SB"/>
          <w:bCs/>
          <w:sz w:val="24"/>
        </w:rPr>
      </w:pPr>
    </w:p>
    <w:p w14:paraId="37C9AC69">
      <w:pPr>
        <w:autoSpaceDE w:val="0"/>
        <w:autoSpaceDN w:val="0"/>
        <w:adjustRightInd w:val="0"/>
        <w:spacing w:line="360" w:lineRule="auto"/>
        <w:ind w:firstLine="0"/>
        <w:rPr>
          <w:rFonts w:hint="default" w:ascii="宋体" w:hAnsi="宋体" w:eastAsia="宋体" w:cs="DFKai-SB"/>
          <w:bCs/>
          <w:sz w:val="24"/>
          <w:lang w:val="en-US" w:eastAsia="zh-CN"/>
        </w:rPr>
        <w:sectPr>
          <w:pgSz w:w="11906" w:h="16838"/>
          <w:pgMar w:top="1440" w:right="1466" w:bottom="1440" w:left="1620" w:header="851" w:footer="992" w:gutter="0"/>
          <w:pgNumType w:fmt="decimalEnclosedCircle"/>
          <w:cols w:space="720" w:num="1"/>
          <w:docGrid w:type="lines" w:linePitch="312" w:charSpace="0"/>
        </w:sectPr>
        <w:pPrChange w:id="0" w:author="broken" w:date="2025-09-19T15:22:01Z">
          <w:pPr>
            <w:autoSpaceDE w:val="0"/>
            <w:autoSpaceDN w:val="0"/>
            <w:adjustRightInd w:val="0"/>
            <w:spacing w:line="360" w:lineRule="auto"/>
          </w:pPr>
        </w:pPrChange>
      </w:pPr>
      <w:ins w:id="1" w:author="broken" w:date="2025-09-19T15:21:17Z">
        <w:r>
          <w:rPr>
            <w:rFonts w:hint="eastAsia" w:ascii="宋体" w:hAnsi="宋体" w:cs="DFKai-SB"/>
            <w:bCs/>
            <w:sz w:val="24"/>
            <w:lang w:val="en-US" w:eastAsia="zh-CN"/>
          </w:rPr>
          <w:t>分布式</w:t>
        </w:r>
      </w:ins>
      <w:ins w:id="2" w:author="broken" w:date="2025-09-19T15:21:18Z">
        <w:r>
          <w:rPr>
            <w:rFonts w:hint="eastAsia" w:ascii="宋体" w:hAnsi="宋体" w:cs="DFKai-SB"/>
            <w:bCs/>
            <w:sz w:val="24"/>
            <w:lang w:val="en-US" w:eastAsia="zh-CN"/>
          </w:rPr>
          <w:t xml:space="preserve"> </w:t>
        </w:r>
      </w:ins>
      <w:ins w:id="3" w:author="broken" w:date="2025-09-19T15:21:29Z">
        <w:r>
          <w:rPr>
            <w:rFonts w:hint="eastAsia" w:ascii="宋体" w:hAnsi="宋体" w:cs="DFKai-SB"/>
            <w:bCs/>
            <w:sz w:val="24"/>
            <w:lang w:val="en-US" w:eastAsia="zh-CN"/>
          </w:rPr>
          <w:t>多中心</w:t>
        </w:r>
      </w:ins>
      <w:ins w:id="4" w:author="broken" w:date="2025-09-19T15:21:47Z">
        <w:r>
          <w:rPr>
            <w:rFonts w:hint="eastAsia" w:ascii="宋体" w:hAnsi="宋体" w:cs="DFKai-SB"/>
            <w:bCs/>
            <w:sz w:val="24"/>
            <w:lang w:val="en-US" w:eastAsia="zh-CN"/>
          </w:rPr>
          <w:t xml:space="preserve"> </w:t>
        </w:r>
      </w:ins>
      <w:ins w:id="5" w:author="broken" w:date="2025-09-19T15:21:56Z">
        <w:r>
          <w:rPr>
            <w:rFonts w:hint="eastAsia" w:ascii="宋体" w:hAnsi="宋体" w:cs="DFKai-SB"/>
            <w:bCs/>
            <w:sz w:val="24"/>
            <w:lang w:val="en-US" w:eastAsia="zh-CN"/>
          </w:rPr>
          <w:t>同</w:t>
        </w:r>
      </w:ins>
      <w:ins w:id="6" w:author="broken" w:date="2025-09-19T15:22:09Z">
        <w:r>
          <w:rPr>
            <w:rFonts w:hint="eastAsia" w:ascii="宋体" w:hAnsi="宋体" w:cs="DFKai-SB"/>
            <w:bCs/>
            <w:sz w:val="24"/>
            <w:lang w:val="en-US" w:eastAsia="zh-CN"/>
          </w:rPr>
          <w:t>态</w:t>
        </w:r>
      </w:ins>
      <w:ins w:id="7" w:author="broken" w:date="2025-09-19T15:21:56Z">
        <w:r>
          <w:rPr>
            <w:rFonts w:hint="eastAsia" w:ascii="宋体" w:hAnsi="宋体" w:cs="DFKai-SB"/>
            <w:bCs/>
            <w:sz w:val="24"/>
            <w:lang w:val="en-US" w:eastAsia="zh-CN"/>
          </w:rPr>
          <w:t>数据封装</w:t>
        </w:r>
      </w:ins>
    </w:p>
    <w:p w14:paraId="48AC793C">
      <w:pPr>
        <w:pStyle w:val="2"/>
        <w:jc w:val="center"/>
        <w:rPr>
          <w:rFonts w:ascii="黑体" w:eastAsia="黑体"/>
          <w:sz w:val="32"/>
          <w:szCs w:val="32"/>
        </w:rPr>
      </w:pPr>
      <w:bookmarkStart w:id="0" w:name="_Toc33965493"/>
      <w:r>
        <w:rPr>
          <w:rFonts w:hint="eastAsia" w:ascii="黑体" w:eastAsia="黑体"/>
          <w:sz w:val="32"/>
          <w:szCs w:val="32"/>
        </w:rPr>
        <w:t>摘要</w:t>
      </w:r>
      <w:bookmarkEnd w:id="0"/>
    </w:p>
    <w:p w14:paraId="1D19A1D6">
      <w:pPr>
        <w:autoSpaceDE w:val="0"/>
        <w:autoSpaceDN w:val="0"/>
        <w:adjustRightInd w:val="0"/>
        <w:spacing w:line="360" w:lineRule="auto"/>
        <w:rPr>
          <w:del w:id="8" w:author="broken" w:date="2025-09-19T14:52:04Z"/>
          <w:rFonts w:hint="eastAsia" w:ascii="宋体" w:cs="宋体"/>
          <w:sz w:val="24"/>
          <w:lang w:val="zh-CN"/>
        </w:rPr>
      </w:pPr>
      <w:del w:id="9" w:author="broken" w:date="2025-09-19T14:51:59Z">
        <w:r>
          <w:rPr>
            <w:rFonts w:hint="eastAsia" w:ascii="宋体" w:cs="宋体"/>
            <w:sz w:val="24"/>
            <w:lang w:val="zh-CN"/>
          </w:rPr>
          <w:delText>（请简要说明创作本作品之动机、功能、特性</w:delText>
        </w:r>
      </w:del>
      <w:del w:id="10" w:author="broken" w:date="2025-09-19T14:51:59Z">
        <w:r>
          <w:rPr>
            <w:rFonts w:hint="eastAsia"/>
            <w:sz w:val="24"/>
          </w:rPr>
          <w:delText>、</w:delText>
        </w:r>
      </w:del>
      <w:del w:id="11" w:author="broken" w:date="2025-09-19T14:51:59Z">
        <w:r>
          <w:rPr>
            <w:rFonts w:hint="eastAsia" w:ascii="宋体" w:cs="宋体"/>
            <w:sz w:val="24"/>
            <w:lang w:val="zh-CN"/>
          </w:rPr>
          <w:delText>创新处、实用性，限5</w:delText>
        </w:r>
      </w:del>
      <w:del w:id="12" w:author="broken" w:date="2025-09-19T14:51:59Z">
        <w:r>
          <w:rPr>
            <w:rFonts w:ascii="宋体" w:cs="宋体"/>
            <w:sz w:val="24"/>
            <w:lang w:val="zh-CN"/>
          </w:rPr>
          <w:delText>00</w:delText>
        </w:r>
      </w:del>
      <w:del w:id="13" w:author="broken" w:date="2025-09-19T14:51:59Z">
        <w:r>
          <w:rPr>
            <w:rFonts w:hint="eastAsia" w:ascii="宋体" w:cs="宋体"/>
            <w:sz w:val="24"/>
            <w:lang w:val="zh-CN"/>
          </w:rPr>
          <w:delText>字以内）</w:delText>
        </w:r>
      </w:del>
    </w:p>
    <w:p w14:paraId="1923B6EB">
      <w:pPr>
        <w:autoSpaceDE w:val="0"/>
        <w:autoSpaceDN w:val="0"/>
        <w:adjustRightInd w:val="0"/>
        <w:spacing w:line="360" w:lineRule="auto"/>
        <w:rPr>
          <w:ins w:id="14" w:author="broken" w:date="2025-09-19T14:51:11Z"/>
          <w:rFonts w:hint="eastAsia" w:ascii="宋体" w:cs="宋体"/>
          <w:sz w:val="24"/>
          <w:lang w:val="zh-CN"/>
        </w:rPr>
      </w:pPr>
      <w:ins w:id="15" w:author="broken" w:date="2025-09-19T14:51:11Z">
        <w:r>
          <w:rPr>
            <w:rFonts w:hint="eastAsia" w:ascii="宋体" w:cs="宋体"/>
            <w:sz w:val="24"/>
            <w:lang w:val="zh-CN"/>
          </w:rPr>
          <w:t>本作品旨在解决智能交通场景下路况预测对隐私保护与高效协同的双重需求。现有系统多依赖集中式数据处理，存在用户敏感信息泄露与单点故障风险，难以适应多城市、多部门的联合管理。针对上述问题，本研究提出一种基于分布式联邦学习与多密钥同态加密的可验证路况预测方案，设计了多用户、多服务器的门限可验证全同态数据封装机制，实现了对数据与模型的双重隐私保护。</w:t>
        </w:r>
      </w:ins>
    </w:p>
    <w:p w14:paraId="1978FEED">
      <w:pPr>
        <w:autoSpaceDE w:val="0"/>
        <w:autoSpaceDN w:val="0"/>
        <w:adjustRightInd w:val="0"/>
        <w:spacing w:line="360" w:lineRule="auto"/>
        <w:rPr>
          <w:ins w:id="16" w:author="broken" w:date="2025-09-19T14:51:11Z"/>
          <w:rFonts w:hint="eastAsia" w:ascii="宋体" w:cs="宋体"/>
          <w:sz w:val="24"/>
          <w:lang w:val="zh-CN"/>
        </w:rPr>
      </w:pPr>
      <w:ins w:id="17" w:author="broken" w:date="2025-09-19T14:51:11Z">
        <w:r>
          <w:rPr>
            <w:rFonts w:hint="eastAsia" w:ascii="宋体" w:cs="宋体"/>
            <w:sz w:val="24"/>
            <w:lang w:val="zh-CN"/>
          </w:rPr>
          <w:t>系统功能涵盖数据采集、模型训练与预测服务的全流程，支持跨区域协同的高精度交通流量预测，并可在车载终端与路侧设备等资源受限环境中高效运行。其核心特性包括：去中心化多节点协同架构，规避单点依赖；全链路可验证加密机制，确保输入、计算与输出各环节的隐私安全；增量学习与动态节点组网，增强对交通模式变化和网络不稳定性的适应性。</w:t>
        </w:r>
      </w:ins>
    </w:p>
    <w:p w14:paraId="0C03BD9D">
      <w:pPr>
        <w:autoSpaceDE w:val="0"/>
        <w:autoSpaceDN w:val="0"/>
        <w:adjustRightInd w:val="0"/>
        <w:spacing w:line="360" w:lineRule="auto"/>
        <w:rPr>
          <w:ins w:id="18" w:author="broken" w:date="2025-09-19T14:51:11Z"/>
          <w:rFonts w:hint="eastAsia" w:ascii="宋体" w:cs="宋体"/>
          <w:sz w:val="24"/>
          <w:lang w:val="zh-CN"/>
        </w:rPr>
      </w:pPr>
      <w:ins w:id="19" w:author="broken" w:date="2025-09-19T14:51:11Z">
        <w:r>
          <w:rPr>
            <w:rFonts w:hint="eastAsia" w:ascii="宋体" w:cs="宋体"/>
            <w:sz w:val="24"/>
            <w:lang w:val="zh-CN"/>
          </w:rPr>
          <w:t>创新之处主要体现在以下几点：一是提出多密钥门限同态加密结合秘密共享的新型封装方式，兼顾安全性与计算效率；二是首次在交通预测任务中实现数据隐私与模型隐私的双重保护；三是构建原生支持密钥吊销与轮换的治理机制，保障系统长期可用性；四是在公开交通数据集上进行端到端验证，实测加密开销控制在合理范围内，预测精度未受显著影响。</w:t>
        </w:r>
      </w:ins>
    </w:p>
    <w:p w14:paraId="067A75D9">
      <w:pPr>
        <w:autoSpaceDE w:val="0"/>
        <w:autoSpaceDN w:val="0"/>
        <w:adjustRightInd w:val="0"/>
        <w:spacing w:line="360" w:lineRule="auto"/>
        <w:rPr>
          <w:rFonts w:ascii="宋体" w:cs="宋体"/>
          <w:sz w:val="24"/>
          <w:lang w:val="zh-CN"/>
        </w:rPr>
      </w:pPr>
      <w:ins w:id="20" w:author="broken" w:date="2025-09-19T14:51:11Z">
        <w:r>
          <w:rPr>
            <w:rFonts w:hint="eastAsia" w:ascii="宋体" w:cs="宋体"/>
            <w:sz w:val="24"/>
            <w:lang w:val="zh-CN"/>
          </w:rPr>
          <w:t>本作品兼具学术价值与工程可行性，能够有效推动隐私保护联邦学习在智能交通领域的实际落地，为未来城市群交通治理和智慧出行提供安全、可靠的技术支撑</w:t>
        </w:r>
      </w:ins>
      <w:ins w:id="21" w:author="broken" w:date="2025-09-19T14:51:47Z">
        <w:r>
          <w:rPr>
            <w:rFonts w:hint="eastAsia" w:ascii="宋体" w:cs="宋体"/>
            <w:sz w:val="24"/>
            <w:lang w:val="zh-CN"/>
          </w:rPr>
          <w:t>。</w:t>
        </w:r>
      </w:ins>
    </w:p>
    <w:p w14:paraId="1A6ECDA0">
      <w:pPr>
        <w:autoSpaceDE w:val="0"/>
        <w:autoSpaceDN w:val="0"/>
        <w:adjustRightInd w:val="0"/>
        <w:spacing w:line="360" w:lineRule="auto"/>
        <w:rPr>
          <w:rFonts w:ascii="宋体" w:hAnsi="宋体" w:cs="DFKai-SB"/>
          <w:bCs/>
          <w:sz w:val="24"/>
        </w:rPr>
      </w:pPr>
    </w:p>
    <w:p w14:paraId="675291EB">
      <w:pPr>
        <w:autoSpaceDE w:val="0"/>
        <w:autoSpaceDN w:val="0"/>
        <w:adjustRightInd w:val="0"/>
        <w:spacing w:line="360" w:lineRule="auto"/>
        <w:rPr>
          <w:rFonts w:ascii="宋体" w:hAnsi="宋体" w:cs="DFKai-SB"/>
          <w:bCs/>
          <w:sz w:val="24"/>
        </w:rPr>
      </w:pPr>
    </w:p>
    <w:p w14:paraId="5C780BB4">
      <w:pPr>
        <w:autoSpaceDE w:val="0"/>
        <w:autoSpaceDN w:val="0"/>
        <w:adjustRightInd w:val="0"/>
        <w:spacing w:line="360" w:lineRule="auto"/>
        <w:rPr>
          <w:rFonts w:ascii="宋体" w:hAnsi="宋体" w:cs="DFKai-SB"/>
          <w:bCs/>
          <w:sz w:val="24"/>
        </w:rPr>
      </w:pPr>
    </w:p>
    <w:p w14:paraId="27EBE5D7">
      <w:pPr>
        <w:autoSpaceDE w:val="0"/>
        <w:autoSpaceDN w:val="0"/>
        <w:adjustRightInd w:val="0"/>
        <w:spacing w:line="360" w:lineRule="auto"/>
        <w:rPr>
          <w:rFonts w:ascii="宋体" w:hAnsi="宋体" w:cs="DFKai-SB"/>
          <w:bCs/>
          <w:sz w:val="24"/>
        </w:rPr>
        <w:sectPr>
          <w:footerReference r:id="rId8" w:type="default"/>
          <w:pgSz w:w="11906" w:h="16838"/>
          <w:pgMar w:top="1440" w:right="1466" w:bottom="1440" w:left="1620" w:header="851" w:footer="992" w:gutter="0"/>
          <w:pgNumType w:start="1"/>
          <w:cols w:space="720" w:num="1"/>
          <w:docGrid w:type="lines" w:linePitch="312" w:charSpace="0"/>
        </w:sectPr>
      </w:pPr>
    </w:p>
    <w:p w14:paraId="2CCD16FF">
      <w:pPr>
        <w:pStyle w:val="2"/>
        <w:bidi w:val="0"/>
      </w:pPr>
      <w:bookmarkStart w:id="1" w:name="_Toc33965494"/>
      <w:r>
        <w:rPr>
          <w:rFonts w:hint="eastAsia"/>
        </w:rPr>
        <w:t>第一章 作品概述</w:t>
      </w:r>
      <w:bookmarkEnd w:id="1"/>
    </w:p>
    <w:p w14:paraId="0D12961A">
      <w:pPr>
        <w:pStyle w:val="3"/>
        <w:bidi w:val="0"/>
      </w:pPr>
      <w:r>
        <w:rPr>
          <w:rFonts w:hint="eastAsia"/>
        </w:rPr>
        <w:t>1.1背景分析</w:t>
      </w:r>
    </w:p>
    <w:p w14:paraId="1D152203">
      <w:pPr>
        <w:bidi w:val="0"/>
      </w:pPr>
      <w:r>
        <w:rPr>
          <w:rFonts w:hint="eastAsia"/>
        </w:rPr>
        <w:t>在城市化进程加速与智能交通体系深度发展的背景下，交通路况预测作为城市交通管理的核心支撑，其准确性与隐私保护能力的双重需求日益凸显。当前，传统路况预测系统多依赖集中式数据处理模式，需将各区域车载用户的位置、速度等敏感数据上传至统一云服务器进行模型训练，这一过程不仅面临数据泄露风险——如车载用户隐私信息被非法获取、滥用，还存在单服务器单点故障导致系统瘫痪的隐患[1]，难以适应多城市、多部门协同管理的需求。</w:t>
      </w:r>
    </w:p>
    <w:p w14:paraId="11C98C92">
      <w:pPr>
        <w:spacing w:line="360" w:lineRule="auto"/>
        <w:ind w:firstLine="420"/>
        <w:rPr>
          <w:sz w:val="24"/>
        </w:rPr>
      </w:pPr>
      <w:r>
        <w:rPr>
          <w:rFonts w:hint="eastAsia"/>
          <w:sz w:val="24"/>
        </w:rPr>
        <w:t>从应用价值看，准确的交通路况预测对社会运行具有多维度支撑作用：对驾驶者而言，可辅助选择最优路线与出行时间，减少通勤耗时与燃油消耗；对交通管理部门而言，能为交通引导、信号灯周期调整等实时管控措施提供依据，降低拥堵与事故发生率；对城市规划而言，可通过长期数据积累支撑道路建设、公共交通系统优化决策；对生态环境而言，减少车辆怠速与拥堵时间能直接降低尾气排放，助力“双碳”目标实现。</w:t>
      </w:r>
    </w:p>
    <w:p w14:paraId="3418FFFD">
      <w:pPr>
        <w:spacing w:line="360" w:lineRule="auto"/>
        <w:ind w:firstLine="420"/>
        <w:rPr>
          <w:sz w:val="24"/>
        </w:rPr>
      </w:pPr>
      <w:r>
        <w:rPr>
          <w:rFonts w:hint="eastAsia"/>
          <w:sz w:val="24"/>
        </w:rPr>
        <w:t>从技术痛点看，现有方案存在三重核心问题：其一，</w:t>
      </w:r>
      <w:r>
        <w:rPr>
          <w:b/>
          <w:bCs/>
          <w:sz w:val="24"/>
        </w:rPr>
        <w:t>数据协同与隐私冲突</w:t>
      </w:r>
      <w:r>
        <w:rPr>
          <w:sz w:val="24"/>
        </w:rPr>
        <w:t>。随着大都市圈一体化发展，跨城市交通流量激增，但各城市交通数据多存储于本地数据库，涉及地理位置等敏感信息不便完全共享</w:t>
      </w:r>
      <w:r>
        <w:rPr>
          <w:rFonts w:hint="eastAsia"/>
          <w:sz w:val="24"/>
        </w:rPr>
        <w:t>[1]</w:t>
      </w:r>
      <w:r>
        <w:rPr>
          <w:sz w:val="24"/>
        </w:rPr>
        <w:t>，且集中式训练会对存储与计算资源造成沉重负担</w:t>
      </w:r>
      <w:r>
        <w:rPr>
          <w:rFonts w:hint="eastAsia"/>
          <w:sz w:val="24"/>
        </w:rPr>
        <w:t>[2]</w:t>
      </w:r>
      <w:r>
        <w:rPr>
          <w:sz w:val="24"/>
        </w:rPr>
        <w:t>（如货运GPS数据量庞大）；其二，</w:t>
      </w:r>
      <w:r>
        <w:rPr>
          <w:b/>
          <w:bCs/>
          <w:sz w:val="24"/>
        </w:rPr>
        <w:t>联邦学习架构局限</w:t>
      </w:r>
      <w:r>
        <w:rPr>
          <w:sz w:val="24"/>
        </w:rPr>
        <w:t>。传统联邦学习虽通过“数据不动模型动”减少原始数据泄露，但依赖中心服务器进行参数聚合，存在单点故障风险</w:t>
      </w:r>
      <w:r>
        <w:rPr>
          <w:rFonts w:hint="eastAsia"/>
          <w:sz w:val="24"/>
        </w:rPr>
        <w:t>[5]</w:t>
      </w:r>
      <w:r>
        <w:rPr>
          <w:sz w:val="24"/>
        </w:rPr>
        <w:t>，且“不诚实”服务器或恶意用户可能通过模型参数反推本地数据，引发推理攻击；其三，</w:t>
      </w:r>
      <w:r>
        <w:rPr>
          <w:b/>
          <w:bCs/>
          <w:sz w:val="24"/>
        </w:rPr>
        <w:t>分布式场景的可验证性与轻量化难题</w:t>
      </w:r>
      <w:r>
        <w:rPr>
          <w:sz w:val="24"/>
        </w:rPr>
        <w:t>。边缘计算等分布式模式虽提升了实时响应能力，但现有隐私保护方案多依赖公钥加密，计算与通信开销大，且缺乏可验证机制确保数据处理结果的完整性，同时未解决多用户地位不平等场景下的权限管控问题</w:t>
      </w:r>
      <w:r>
        <w:rPr>
          <w:rFonts w:hint="eastAsia"/>
          <w:sz w:val="24"/>
        </w:rPr>
        <w:t>[6]</w:t>
      </w:r>
      <w:r>
        <w:rPr>
          <w:sz w:val="24"/>
        </w:rPr>
        <w:t>。</w:t>
      </w:r>
    </w:p>
    <w:p w14:paraId="35C07603">
      <w:pPr>
        <w:spacing w:line="360" w:lineRule="auto"/>
        <w:ind w:firstLine="420"/>
        <w:rPr>
          <w:rFonts w:hint="eastAsia"/>
          <w:sz w:val="24"/>
        </w:rPr>
      </w:pPr>
      <w:r>
        <w:rPr>
          <w:rFonts w:hint="eastAsia"/>
          <w:sz w:val="24"/>
        </w:rPr>
        <w:t>在分布式模型中实现可验证性如今仍是颇具挑战的问题。同时，虽然边缘计算这样的分布式计算模型较之于云计算在性能上已经有了一定的提升，但是如何依据现有的在轻量化密码原语的基础上,通过减少公钥密码使用次数构造边缘计算轻量级隐私保护的新理论和新方法，在基于多输入、多输出模型的多用户、多任务边缘计算模型下设计轻量化隐私保一般性构造等工作[</w:t>
      </w:r>
    </w:p>
    <w:p w14:paraId="7D1636AC">
      <w:pPr>
        <w:spacing w:line="360" w:lineRule="auto"/>
        <w:ind w:firstLine="420"/>
        <w:rPr>
          <w:sz w:val="24"/>
        </w:rPr>
      </w:pPr>
      <w:r>
        <w:rPr>
          <w:rFonts w:hint="eastAsia"/>
          <w:sz w:val="24"/>
        </w:rPr>
        <w:t>]，提出满足不同安全性和性能要求的个性化轻量级隐私保护边缘计算新方案是一个极具挑战的重要研究课题。</w:t>
      </w:r>
    </w:p>
    <w:p w14:paraId="66A2A1B4">
      <w:pPr>
        <w:spacing w:line="360" w:lineRule="auto"/>
        <w:ind w:firstLine="420"/>
        <w:rPr>
          <w:sz w:val="24"/>
        </w:rPr>
      </w:pPr>
    </w:p>
    <w:p w14:paraId="6D772EE5">
      <w:pPr>
        <w:spacing w:line="360" w:lineRule="auto"/>
        <w:ind w:firstLine="420"/>
        <w:rPr>
          <w:color w:val="4F81BD" w:themeColor="accent1"/>
          <w:sz w:val="24"/>
          <w14:textFill>
            <w14:solidFill>
              <w14:schemeClr w14:val="accent1"/>
            </w14:solidFill>
          </w14:textFill>
        </w:rPr>
      </w:pPr>
      <w:r>
        <w:rPr>
          <w:rFonts w:hint="eastAsia"/>
          <w:color w:val="4F81BD" w:themeColor="accent1"/>
          <w:sz w:val="24"/>
          <w14:textFill>
            <w14:solidFill>
              <w14:schemeClr w14:val="accent1"/>
            </w14:solidFill>
          </w14:textFill>
        </w:rPr>
        <w:t>在此背景下，本研究设计一个多用户（多密钥）、多服务器的门限可验证全同态数据封装机制，以保护输入数据隐私和输出计算结果的隐私；提出了一个高效的、分布式的隐私保护联邦学习训练和推理协议，并基于该协议，提出了路况预测的隐私保护方案，保护车载用户的位置隐私，确保仅授权用户才能解密得到训练和预测结果；对我们提出的基于联邦学习模型的可验证隐私保护路况预测系统给出了安全性证明、性能分析和系统实现。</w:t>
      </w:r>
    </w:p>
    <w:p w14:paraId="3EC80E4F">
      <w:pPr>
        <w:spacing w:line="360" w:lineRule="auto"/>
        <w:ind w:firstLine="420"/>
        <w:rPr>
          <w:sz w:val="24"/>
        </w:rPr>
      </w:pPr>
    </w:p>
    <w:p w14:paraId="3E216C38">
      <w:pPr>
        <w:spacing w:line="360" w:lineRule="auto"/>
        <w:ind w:firstLine="420"/>
        <w:rPr>
          <w:sz w:val="24"/>
        </w:rPr>
      </w:pPr>
      <w:r>
        <w:rPr>
          <w:rFonts w:hint="eastAsia"/>
          <w:sz w:val="24"/>
        </w:rPr>
        <w:t>本研究提出</w:t>
      </w:r>
      <w:r>
        <w:rPr>
          <w:sz w:val="24"/>
        </w:rPr>
        <w:t>SecTraffic，这是一套基于分布式联邦学习的可验证隐私保护路况预测系统，依托</w:t>
      </w:r>
      <w:r>
        <w:rPr>
          <w:rFonts w:hint="eastAsia"/>
          <w:sz w:val="24"/>
        </w:rPr>
        <w:t>门限可验证全同态数据封装机制</w:t>
      </w:r>
      <w:r>
        <w:rPr>
          <w:sz w:val="24"/>
        </w:rPr>
        <w:t>，聚焦多用户</w:t>
      </w:r>
      <w:r>
        <w:rPr>
          <w:rFonts w:hint="eastAsia"/>
          <w:sz w:val="24"/>
        </w:rPr>
        <w:t>(多秘钥)</w:t>
      </w:r>
      <w:r>
        <w:rPr>
          <w:sz w:val="24"/>
        </w:rPr>
        <w:t>、多服务器场景下的隐私保护与可验证计算需求，通过融合分布式联邦学习与密码学技术，构建</w:t>
      </w:r>
      <w:r>
        <w:rPr>
          <w:rFonts w:hint="eastAsia"/>
          <w:sz w:val="24"/>
        </w:rPr>
        <w:t>基于联邦学习模型的可验证隐私保护路况预测系统，并给出了安全性证明、性能分析和系统实现。该</w:t>
      </w:r>
      <w:r>
        <w:rPr>
          <w:sz w:val="24"/>
        </w:rPr>
        <w:t>兼顾预测精度、隐私安全与系统鲁棒性，进而为智能交通领域的“数据可用不可见”提供实践路径，解决当前集中式系统隐私泄露、单点故障及分布式场景可验证性不足等问题。</w:t>
      </w:r>
    </w:p>
    <w:p w14:paraId="23417BFC">
      <w:pPr>
        <w:pStyle w:val="3"/>
      </w:pPr>
      <w:commentRangeStart w:id="0"/>
      <w:r>
        <w:rPr>
          <w:rFonts w:hint="eastAsia"/>
        </w:rPr>
        <w:t>1.2相关工作</w:t>
      </w:r>
      <w:commentRangeEnd w:id="0"/>
      <w:r>
        <w:commentReference w:id="0"/>
      </w:r>
    </w:p>
    <w:p w14:paraId="223E2BA5">
      <w:pPr>
        <w:pStyle w:val="4"/>
        <w:bidi w:val="0"/>
        <w:rPr>
          <w:rFonts w:hint="default" w:eastAsia="宋体"/>
          <w:lang w:val="en-US" w:eastAsia="zh-CN"/>
        </w:rPr>
      </w:pPr>
      <w:r>
        <w:t>1.2.1分布式联邦学习在路况预测中的应用研究</w:t>
      </w:r>
    </w:p>
    <w:p w14:paraId="461D1C27">
      <w:pPr>
        <w:spacing w:line="360" w:lineRule="auto"/>
        <w:ind w:firstLine="420"/>
        <w:rPr>
          <w:sz w:val="24"/>
        </w:rPr>
      </w:pPr>
      <w:r>
        <w:rPr>
          <w:rFonts w:hint="eastAsia"/>
          <w:sz w:val="24"/>
        </w:rPr>
        <w:t>联邦学习因“数据不动模型动”的特性，成为解决路况预测中数据隐私与协同训练矛盾的关键技术[3]。早期联邦学习在交通领域的应用多采用“中央服务器-本地节点”架构（如FedAVG算法），通过将各城市交通节点的本地模型参数上传至中心服务器聚合，实现跨区域路况协同预测，避免了原始GPS位置、车辆速度等敏感数据的直接传输</w:t>
      </w:r>
      <w:r>
        <w:rPr>
          <w:sz w:val="24"/>
        </w:rPr>
        <w:t>。例如，在跨城市货运路况预测场景中，此类架构可整合不同物流节点的行驶数据，提升长距离运输路线的预测精度，但该模式仍存在显著局限</w:t>
      </w:r>
      <w:r>
        <w:rPr>
          <w:rFonts w:hint="eastAsia"/>
          <w:sz w:val="24"/>
        </w:rPr>
        <w:t>[4]</w:t>
      </w:r>
      <w:r>
        <w:rPr>
          <w:sz w:val="24"/>
        </w:rPr>
        <w:t>：一方面，中心服务器的依赖导致系统存在单点故障风险，一旦服务器瘫痪或被恶意攻击，整个模型训练与预测流程将陷入停滞；另一方面，即使不传输原始数据，“不诚实”的中心服务器或恶意节点仍可能通过分析模型参数更新轨迹，反推本地交通数据特征，引发隐私泄露（如特定货运车辆的行驶规律、高频通行路段等）。</w:t>
      </w:r>
    </w:p>
    <w:p w14:paraId="65CDDB62">
      <w:pPr>
        <w:spacing w:line="360" w:lineRule="auto"/>
        <w:ind w:firstLine="420"/>
        <w:rPr>
          <w:sz w:val="24"/>
        </w:rPr>
      </w:pPr>
      <w:r>
        <w:rPr>
          <w:rFonts w:hint="eastAsia"/>
          <w:sz w:val="24"/>
        </w:rPr>
        <w:t>为突破集中式架构局限，去中心化联邦学习逐渐应用于路况预测领域，通过节点间点对点通信实现参数交互，去除中心服务器依赖</w:t>
      </w:r>
      <w:r>
        <w:rPr>
          <w:sz w:val="24"/>
        </w:rPr>
        <w:t>。但现有去中心化方案仍未解决隐私保护的核心痛点：</w:t>
      </w:r>
      <w:r>
        <w:rPr>
          <w:b/>
          <w:bCs/>
          <w:sz w:val="24"/>
        </w:rPr>
        <w:t>参数在节点间传输过程中缺乏加密防护，易被拦截或篡改；</w:t>
      </w:r>
      <w:r>
        <w:rPr>
          <w:sz w:val="24"/>
        </w:rPr>
        <w:t>同时，</w:t>
      </w:r>
      <w:r>
        <w:rPr>
          <w:b/>
          <w:bCs/>
          <w:sz w:val="24"/>
        </w:rPr>
        <w:t>未针对路况预测的实时性需求优化通信效率，跨城市节点间的参数同步延迟较高</w:t>
      </w:r>
      <w:r>
        <w:rPr>
          <w:sz w:val="24"/>
        </w:rPr>
        <w:t>，</w:t>
      </w:r>
      <w:r>
        <w:rPr>
          <w:b/>
          <w:bCs/>
          <w:sz w:val="24"/>
        </w:rPr>
        <w:t>难以适配早晚高峰路况的动态变化。</w:t>
      </w:r>
      <w:r>
        <w:rPr>
          <w:sz w:val="24"/>
        </w:rPr>
        <w:t>这些安全与效率问题，亟需引入专门的隐私保护技术对联邦学习流程进行加固，确保协同预测过程中数据与参数的双重安全。</w:t>
      </w:r>
    </w:p>
    <w:p w14:paraId="256628ED">
      <w:pPr>
        <w:pStyle w:val="4"/>
        <w:rPr>
          <w:sz w:val="28"/>
          <w:szCs w:val="28"/>
        </w:rPr>
      </w:pPr>
      <w:r>
        <w:rPr>
          <w:sz w:val="28"/>
          <w:szCs w:val="28"/>
        </w:rPr>
        <w:t>1.2.2门限加密与秘密共享技术研究</w:t>
      </w:r>
    </w:p>
    <w:p w14:paraId="5B3CDC45">
      <w:pPr>
        <w:spacing w:line="360" w:lineRule="auto"/>
        <w:ind w:firstLine="420"/>
        <w:rPr>
          <w:sz w:val="24"/>
        </w:rPr>
      </w:pPr>
      <w:r>
        <w:rPr>
          <w:rFonts w:hint="eastAsia"/>
          <w:sz w:val="24"/>
        </w:rPr>
        <w:t>门限加密与秘密共享技术是解决分布式场景下隐私保护与权限管控的核心工具，可针对性弥补分布式联邦学习在路况预测中的安全短板。</w:t>
      </w:r>
      <w:r>
        <w:rPr>
          <w:rFonts w:hint="eastAsia"/>
          <w:b/>
          <w:bCs/>
          <w:sz w:val="24"/>
        </w:rPr>
        <w:t>门限加密技术</w:t>
      </w:r>
      <w:r>
        <w:rPr>
          <w:rFonts w:hint="eastAsia"/>
          <w:sz w:val="24"/>
        </w:rPr>
        <w:t>通过将私钥拆分为多个份额分配至不同参与方，仅当达到预设门限数量的参与方协同解密时，才能获取原始数据或模型参数，有效规避单点密钥泄露风险</w:t>
      </w:r>
      <w:r>
        <w:rPr>
          <w:sz w:val="24"/>
        </w:rPr>
        <w:t>。在交通场景中，该技术可应用于联邦学习的参数聚合阶段：将聚合后的全局模型参数用门限加密机制保护，仅授权的交通管理部门或物流企业（达到门限数量）可协同解密，防止参数被非法获取或滥用。</w:t>
      </w:r>
    </w:p>
    <w:p w14:paraId="0D7F8C16">
      <w:pPr>
        <w:spacing w:line="360" w:lineRule="auto"/>
        <w:ind w:firstLine="420"/>
        <w:rPr>
          <w:sz w:val="24"/>
        </w:rPr>
      </w:pPr>
      <w:r>
        <w:rPr>
          <w:rFonts w:hint="eastAsia"/>
          <w:b/>
          <w:bCs/>
          <w:sz w:val="24"/>
        </w:rPr>
        <w:t>秘密共享技术(SSS)</w:t>
      </w:r>
      <w:r>
        <w:rPr>
          <w:rFonts w:hint="eastAsia"/>
          <w:sz w:val="24"/>
        </w:rPr>
        <w:t>进一步拓展了分布式隐私保护的应用维度，主流方案包括基于多项式插值的Shamir方案[8]、基于超平面几何的Blakley方案[7]，以及基于中国剩余定理（CRT）的Asmuth–Bloom方案[14]</w:t>
      </w:r>
      <w:r>
        <w:rPr>
          <w:sz w:val="24"/>
        </w:rPr>
        <w:t>。Shamir方案通过</w:t>
      </w:r>
      <m:oMath>
        <m:d>
          <m:dPr>
            <m:begChr m:val="（"/>
            <m:endChr m:val="）"/>
            <m:ctrlPr>
              <w:rPr>
                <w:rFonts w:hint="default" w:ascii="Cambria Math" w:hAnsi="Cambria Math"/>
                <w:sz w:val="24"/>
              </w:rPr>
            </m:ctrlPr>
          </m:dPr>
          <m:e>
            <m:r>
              <m:rPr>
                <m:sty m:val="p"/>
              </m:rPr>
              <w:rPr>
                <w:rFonts w:hint="default" w:ascii="Cambria Math" w:hAnsi="Cambria Math"/>
                <w:sz w:val="24"/>
              </w:rPr>
              <m:t>t,n</m:t>
            </m:r>
            <m:ctrlPr>
              <w:rPr>
                <w:rFonts w:hint="default" w:ascii="Cambria Math" w:hAnsi="Cambria Math"/>
                <w:sz w:val="24"/>
              </w:rPr>
            </m:ctrlPr>
          </m:e>
        </m:d>
      </m:oMath>
      <w:r>
        <w:rPr>
          <w:sz w:val="24"/>
        </w:rPr>
        <w:t>门限机制将敏感数据（如车载用户实时位置）拆分为</w:t>
      </w:r>
      <m:oMath>
        <m:r>
          <m:rPr/>
          <w:rPr>
            <w:rFonts w:hint="eastAsia" w:ascii="Cambria Math" w:hAnsi="Cambria Math"/>
            <w:sz w:val="24"/>
          </w:rPr>
          <m:t>n</m:t>
        </m:r>
      </m:oMath>
      <w:r>
        <w:rPr>
          <w:sz w:val="24"/>
        </w:rPr>
        <w:t>个秘密份额，仅收集到至少</w:t>
      </w:r>
      <m:oMath>
        <m:r>
          <m:rPr/>
          <w:rPr>
            <w:rFonts w:hint="eastAsia" w:ascii="Cambria Math" w:hAnsi="Cambria Math"/>
            <w:sz w:val="24"/>
          </w:rPr>
          <m:t>t</m:t>
        </m:r>
      </m:oMath>
      <w:r>
        <w:rPr>
          <w:sz w:val="24"/>
        </w:rPr>
        <w:t>个份额才能重构原始数据，确保单个节点无法独立访问敏感信息；Asmuth–Bloom方案则借助CRT的模运算特性，降低秘密份额的存储开销，更适配车载终端等资源受限设备。</w:t>
      </w:r>
    </w:p>
    <w:p w14:paraId="0A4319FF">
      <w:pPr>
        <w:spacing w:line="360" w:lineRule="auto"/>
        <w:ind w:firstLine="420"/>
        <w:rPr>
          <w:sz w:val="24"/>
        </w:rPr>
      </w:pPr>
      <w:r>
        <w:rPr>
          <w:sz w:val="24"/>
        </w:rPr>
        <w:t>此外，</w:t>
      </w:r>
      <w:r>
        <w:rPr>
          <w:b/>
          <w:bCs/>
          <w:sz w:val="24"/>
        </w:rPr>
        <w:t>可验证秘密共享方案（VSS）</w:t>
      </w:r>
      <w:r>
        <w:rPr>
          <w:sz w:val="24"/>
        </w:rPr>
        <w:t>通过引入哈希校验机制，解决了恶意节点篡改秘密份额的问题——在路况预测的联邦学习流程中，可利用VSS验证各节点上传的模型参数份额完整性，避免因参数篡改导致的预测偏差。</w:t>
      </w:r>
    </w:p>
    <w:p w14:paraId="48DB2A8B">
      <w:pPr>
        <w:spacing w:line="360" w:lineRule="auto"/>
        <w:ind w:firstLine="420"/>
        <w:rPr>
          <w:sz w:val="24"/>
        </w:rPr>
      </w:pPr>
      <w:r>
        <w:rPr>
          <w:sz w:val="24"/>
        </w:rPr>
        <w:t>这些技术特性，恰好能应对分布式联邦学习在路况预测中面临的参数泄露、篡改与单点风险，为两者的融合应用提供技术基础。</w:t>
      </w:r>
    </w:p>
    <w:p w14:paraId="1AFBEA6B">
      <w:pPr>
        <w:pStyle w:val="4"/>
        <w:rPr>
          <w:sz w:val="28"/>
          <w:szCs w:val="28"/>
        </w:rPr>
      </w:pPr>
      <w:r>
        <w:rPr>
          <w:sz w:val="28"/>
          <w:szCs w:val="28"/>
        </w:rPr>
        <w:t>1.2.3路况分析技术与隐私保护协同研究</w:t>
      </w:r>
    </w:p>
    <w:p w14:paraId="4D5CCF21">
      <w:pPr>
        <w:spacing w:line="360" w:lineRule="auto"/>
        <w:ind w:firstLine="420"/>
        <w:rPr>
          <w:sz w:val="24"/>
        </w:rPr>
      </w:pPr>
      <w:r>
        <w:rPr>
          <w:rFonts w:hint="eastAsia"/>
          <w:sz w:val="24"/>
        </w:rPr>
        <w:t>路况分析技术的发展始终围绕“预测精度提升”与“隐私保护适配”两大核心目标展开，其技术演进与隐私保护需求的协同性，直接影响分布式联邦学习、门限加密等技术在交通场景的落地效果。早期路况分析多依赖统计模型（如ARIMA、卡尔曼滤波），仅能捕捉交通数据的线性时序特征，且需集中式存储与处理全量交通数据——此类模式下，车载用户的地理位置、行驶轨迹等敏感信息需完全上传至服务器，导致隐私泄露风险较高</w:t>
      </w:r>
      <w:r>
        <w:rPr>
          <w:sz w:val="24"/>
        </w:rPr>
        <w:t>。</w:t>
      </w:r>
    </w:p>
    <w:p w14:paraId="7C831108">
      <w:pPr>
        <w:spacing w:line="360" w:lineRule="auto"/>
        <w:ind w:firstLine="420"/>
        <w:rPr>
          <w:sz w:val="24"/>
        </w:rPr>
      </w:pPr>
      <w:r>
        <w:rPr>
          <w:rFonts w:hint="eastAsia"/>
          <w:sz w:val="24"/>
        </w:rPr>
        <w:t>随着深度学习技术的应用，LSTM、GRU等模型通过时序建模提升短期路况预测精度，STGCN 等时空图模型进一步引入路网拓扑结构，捕捉跨路段交通流的空间关联性，使预测准确率显著提升</w:t>
      </w:r>
      <w:r>
        <w:rPr>
          <w:sz w:val="24"/>
        </w:rPr>
        <w:t>。</w:t>
      </w:r>
      <w:r>
        <w:rPr>
          <w:b/>
          <w:bCs/>
          <w:sz w:val="24"/>
        </w:rPr>
        <w:t>但这些模型仍未突破集中式架构的局限：</w:t>
      </w:r>
      <w:r>
        <w:rPr>
          <w:sz w:val="24"/>
        </w:rPr>
        <w:t>一方面，多区域交通数据需汇总至统一服务器训练，隐私泄露隐患依然存在；另一方面，货运 GPS数据量极其庞大，集中式训练会对存储和计算资源造成沉重负担，难以适配跨城市协同预测场景。</w:t>
      </w:r>
    </w:p>
    <w:p w14:paraId="4D722A8C">
      <w:pPr>
        <w:spacing w:line="360" w:lineRule="auto"/>
        <w:ind w:firstLine="420"/>
        <w:rPr>
          <w:sz w:val="24"/>
        </w:rPr>
      </w:pPr>
      <w:r>
        <w:rPr>
          <w:rFonts w:hint="eastAsia"/>
          <w:sz w:val="24"/>
        </w:rPr>
        <w:t>近年来，路况分析技术逐渐向“分布式训练”方向转型，以适配隐私保护需求。例如，部分方案尝试将本地交通数据的特征提取与模型训练过程部署于边缘节点，仅上传低维度特征而非原始数据至云端，降低数据泄露风险</w:t>
      </w:r>
      <w:r>
        <w:rPr>
          <w:sz w:val="24"/>
        </w:rPr>
        <w:t>。但此类方案仍存在不足：低维度特征可能丢失关键交通信息，影响预测精度；同时，特征传输与聚合过程缺乏加密防护，仍存在被破解的风险。</w:t>
      </w:r>
    </w:p>
    <w:p w14:paraId="4B315D43">
      <w:pPr>
        <w:spacing w:line="360" w:lineRule="auto"/>
        <w:ind w:firstLine="420"/>
        <w:rPr>
          <w:b/>
          <w:bCs/>
          <w:sz w:val="24"/>
        </w:rPr>
      </w:pPr>
      <w:r>
        <w:rPr>
          <w:b/>
          <w:bCs/>
          <w:sz w:val="24"/>
        </w:rPr>
        <w:t>这一现状表明，当前路况分析技术亟需与分布式联邦学习、门限加密等技术深度融合——通过联邦学习实现分布式训练，借助门限加密与秘密共享保护数据与参数安全，才能在提升预测精度的同时，满足智能交通场景下严格的隐私保护要求，解决“数据协同”与“隐私安全”的核心矛盾。</w:t>
      </w:r>
    </w:p>
    <w:p w14:paraId="3FD3A8D5">
      <w:pPr>
        <w:pStyle w:val="3"/>
      </w:pPr>
      <w:r>
        <w:rPr>
          <w:rFonts w:hint="eastAsia"/>
        </w:rPr>
        <w:t>1.3特色描述</w:t>
      </w:r>
    </w:p>
    <w:p w14:paraId="3600D6E2">
      <w:pPr>
        <w:spacing w:line="360" w:lineRule="auto"/>
        <w:ind w:firstLine="420"/>
        <w:rPr>
          <w:sz w:val="24"/>
        </w:rPr>
      </w:pPr>
      <w:r>
        <w:rPr>
          <w:rFonts w:hint="eastAsia"/>
          <w:b/>
          <w:bCs/>
          <w:sz w:val="24"/>
        </w:rPr>
        <w:t>SecTraffic作为基于分布式联邦学习的可验证隐私保护路况预测系统，紧密围绕多用户、多服务器场景下的隐私保护与协同计算需求，结合密码学技术与智能交通业务特性，其核心特色体现在技术架构、隐私保护、功能适配三大维度，</w:t>
      </w:r>
      <w:r>
        <w:rPr>
          <w:rFonts w:hint="eastAsia"/>
          <w:sz w:val="24"/>
        </w:rPr>
        <w:t>具体如下。</w:t>
      </w:r>
    </w:p>
    <w:p w14:paraId="59407E55">
      <w:pPr>
        <w:pStyle w:val="4"/>
        <w:rPr>
          <w:sz w:val="28"/>
          <w:szCs w:val="28"/>
        </w:rPr>
      </w:pPr>
      <w:r>
        <w:rPr>
          <w:sz w:val="28"/>
          <w:szCs w:val="28"/>
        </w:rPr>
        <w:t>1.3.1技术架构：去中心化</w:t>
      </w:r>
      <w:r>
        <w:rPr>
          <w:rFonts w:hint="default"/>
          <w:sz w:val="28"/>
          <w:szCs w:val="28"/>
        </w:rPr>
        <w:t>多节点协同设计，规避单点依赖风险</w:t>
      </w:r>
    </w:p>
    <w:p w14:paraId="1A3B61BE">
      <w:pPr>
        <w:spacing w:line="360" w:lineRule="auto"/>
        <w:ind w:firstLine="420"/>
        <w:rPr>
          <w:sz w:val="24"/>
        </w:rPr>
      </w:pPr>
      <w:r>
        <w:rPr>
          <w:rFonts w:hint="eastAsia"/>
          <w:sz w:val="24"/>
        </w:rPr>
        <w:t>系统创新性采用</w:t>
      </w:r>
      <w:r>
        <w:rPr>
          <w:rFonts w:hint="eastAsia"/>
          <w:b/>
          <w:bCs/>
          <w:sz w:val="24"/>
        </w:rPr>
        <w:t>“本地节点（车载用户/城市交通节点）-加密服务提供者（CSP）-云服务器（SER）-授权接收者（REC）”四层分布式架构</w:t>
      </w:r>
      <w:r>
        <w:rPr>
          <w:rFonts w:hint="eastAsia"/>
          <w:sz w:val="24"/>
        </w:rPr>
        <w:t>，构建无中心化Dealer的协同体系，支持</w:t>
      </w:r>
      <m:oMath>
        <m:r>
          <m:rPr/>
          <w:rPr>
            <w:rFonts w:hint="eastAsia" w:ascii="Cambria Math" w:hAnsi="Cambria Math"/>
            <w:sz w:val="24"/>
          </w:rPr>
          <m:t>n</m:t>
        </m:r>
      </m:oMath>
      <w:r>
        <w:rPr>
          <w:rFonts w:hint="eastAsia"/>
          <w:sz w:val="24"/>
        </w:rPr>
        <w:t>个数据参与方（如不同城市交通管理部门、物流企业）与</w:t>
      </w:r>
      <m:oMath>
        <m:r>
          <m:rPr/>
          <w:rPr>
            <w:rFonts w:hint="eastAsia" w:ascii="Cambria Math" w:hAnsi="Cambria Math"/>
            <w:sz w:val="24"/>
          </w:rPr>
          <m:t>m</m:t>
        </m:r>
      </m:oMath>
      <w:r>
        <w:rPr>
          <w:rFonts w:hint="eastAsia"/>
          <w:sz w:val="24"/>
        </w:rPr>
        <w:t>个计算服务器的弹性扩展部署，完美适配跨城市路况协同预测场景。</w:t>
      </w:r>
    </w:p>
    <w:p w14:paraId="6B0D8D9C">
      <w:pPr>
        <w:spacing w:line="360" w:lineRule="auto"/>
        <w:ind w:firstLine="420"/>
        <w:rPr>
          <w:sz w:val="24"/>
        </w:rPr>
      </w:pPr>
      <w:r>
        <w:rPr>
          <w:rFonts w:hint="eastAsia"/>
          <w:sz w:val="24"/>
        </w:rPr>
        <w:t>与传统集中式架构或单服务器联邦学习方案相比，该架构的核心优势在于</w:t>
      </w:r>
      <w:r>
        <w:rPr>
          <w:b/>
          <w:bCs/>
          <w:sz w:val="24"/>
        </w:rPr>
        <w:t>门限化分布式管控</w:t>
      </w:r>
      <w:r>
        <w:rPr>
          <w:sz w:val="24"/>
        </w:rPr>
        <w:t>：基于联合秘密共享方案，将密钥生成、数据封装、参数聚合等关键任务拆解至多个CSP与SER节点，采用“t out of n” 门限机制，彻底去除对中心化</w:t>
      </w:r>
      <w:r>
        <w:rPr>
          <w:rFonts w:hint="eastAsia"/>
          <w:sz w:val="24"/>
        </w:rPr>
        <w:t>处理方</w:t>
      </w:r>
      <w:r>
        <w:rPr>
          <w:sz w:val="24"/>
        </w:rPr>
        <w:t>的依赖。这种设计不仅有效规避单服务器故障导致的系统瘫痪风险，还能应对部分节点被恶意攻击的情况——即使少于</w:t>
      </w:r>
      <m:oMath>
        <m:r>
          <m:rPr>
            <m:sty m:val="p"/>
          </m:rPr>
          <w:rPr>
            <w:rFonts w:hint="eastAsia" w:ascii="Cambria Math" w:hAnsi="Cambria Math"/>
            <w:sz w:val="24"/>
          </w:rPr>
          <m:t>t</m:t>
        </m:r>
      </m:oMath>
      <w:r>
        <w:rPr>
          <w:sz w:val="24"/>
        </w:rPr>
        <w:t>个节点失陷，也无法获取完整敏感数据或篡改模型参数，显著提升系统鲁棒性。</w:t>
      </w:r>
    </w:p>
    <w:p w14:paraId="732167D9">
      <w:pPr>
        <w:spacing w:line="360" w:lineRule="auto"/>
        <w:ind w:firstLine="420"/>
        <w:rPr>
          <w:sz w:val="24"/>
        </w:rPr>
      </w:pPr>
      <w:r>
        <w:rPr>
          <w:sz w:val="24"/>
        </w:rPr>
        <w:t>同时，架构支持动态节点组网，可根据城市规模、交通数据量灵活调整CSP/SER节点数量与门限阈值</w:t>
      </w:r>
      <m:oMath>
        <m:r>
          <m:rPr>
            <m:sty m:val="p"/>
          </m:rPr>
          <w:rPr>
            <w:rFonts w:hint="eastAsia" w:ascii="Cambria Math" w:hAnsi="Cambria Math"/>
            <w:sz w:val="24"/>
          </w:rPr>
          <m:t>t</m:t>
        </m:r>
      </m:oMath>
      <w:r>
        <w:rPr>
          <w:sz w:val="24"/>
        </w:rPr>
        <w:t>，例如在货运流量密集的大都市圈增加节点数量以提升计算效率，在中小城市减少节点规模以降低运维成本，兼顾性能与实用性。</w:t>
      </w:r>
    </w:p>
    <w:p w14:paraId="6399E804">
      <w:pPr>
        <w:pStyle w:val="4"/>
        <w:rPr>
          <w:sz w:val="28"/>
          <w:szCs w:val="28"/>
        </w:rPr>
      </w:pPr>
      <w:r>
        <w:rPr>
          <w:sz w:val="28"/>
          <w:szCs w:val="28"/>
        </w:rPr>
        <w:t>1.3.2隐私保护</w:t>
      </w:r>
      <w:r>
        <w:rPr>
          <w:rFonts w:hint="default"/>
          <w:sz w:val="28"/>
          <w:szCs w:val="28"/>
        </w:rPr>
        <w:t>：全链路可验证加密机制，兼顾安全与轻量化</w:t>
      </w:r>
    </w:p>
    <w:p w14:paraId="2266C8C8">
      <w:pPr>
        <w:spacing w:line="360" w:lineRule="auto"/>
        <w:ind w:firstLine="420"/>
        <w:rPr>
          <w:sz w:val="24"/>
        </w:rPr>
      </w:pPr>
      <w:r>
        <w:rPr>
          <w:sz w:val="24"/>
        </w:rPr>
        <w:t>系统构建“输入-计算-输出”全链路隐私防护体系，融多密钥安全外包计算（MSOC）、可验证秘密共享、门限全同态加密等技术，在确保隐私安全的同时，通过优化加密流程降低资源开销，适配车载终端等计算/存储受限设备：</w:t>
      </w:r>
    </w:p>
    <w:p w14:paraId="5297FF36">
      <w:pPr>
        <w:numPr>
          <w:ilvl w:val="0"/>
          <w:numId w:val="1"/>
        </w:numPr>
        <w:spacing w:line="360" w:lineRule="auto"/>
        <w:ind w:firstLine="420"/>
        <w:rPr>
          <w:sz w:val="24"/>
        </w:rPr>
      </w:pPr>
      <w:r>
        <w:rPr>
          <w:rFonts w:hint="eastAsia"/>
          <w:sz w:val="24"/>
        </w:rPr>
        <w:t>输入层：多密钥门限可验证封装</w:t>
      </w:r>
    </w:p>
    <w:p w14:paraId="5C3166A3">
      <w:pPr>
        <w:spacing w:line="360" w:lineRule="auto"/>
        <w:ind w:firstLine="480" w:firstLineChars="200"/>
        <w:rPr>
          <w:sz w:val="24"/>
        </w:rPr>
      </w:pPr>
      <w:r>
        <w:rPr>
          <w:sz w:val="24"/>
        </w:rPr>
        <w:t>设计多用户（多密钥）门限可验证全同态数据封装机制，结合Kaya</w:t>
      </w:r>
      <w:r>
        <w:rPr>
          <w:rFonts w:hint="eastAsia" w:ascii="宋体" w:hAnsi="宋体" w:cs="DFKai-SB"/>
          <w:bCs/>
          <w:sz w:val="24"/>
        </w:rPr>
        <w:t>[2]</w:t>
      </w:r>
      <w:r>
        <w:rPr>
          <w:sz w:val="24"/>
        </w:rPr>
        <w:t>等提出的可验证秘密共享方案（VSS）与Garg等的权重秘密共享方案，对车载用户的实时位置、行驶速度等敏感数据进行加密封装。每个数据参与方拥有独立密钥，数据封装时通过MSOC技术实现多密钥兼容，既防止单个用户或服务器独立访问敏感信息（需t个节点协同才能解封装），又通过权重门限解密解决不同用户（如交通管理部门、普通物流企业）在权限上的地位不平等问题，确保各方权益公平分配。</w:t>
      </w:r>
    </w:p>
    <w:p w14:paraId="470EF336">
      <w:pPr>
        <w:numPr>
          <w:ilvl w:val="0"/>
          <w:numId w:val="1"/>
        </w:numPr>
        <w:spacing w:line="360" w:lineRule="auto"/>
        <w:ind w:firstLine="420"/>
        <w:rPr>
          <w:sz w:val="24"/>
        </w:rPr>
      </w:pPr>
      <w:r>
        <w:rPr>
          <w:rFonts w:hint="eastAsia"/>
          <w:sz w:val="24"/>
        </w:rPr>
        <w:t>计算层：密文域分布式联邦训练</w:t>
      </w:r>
    </w:p>
    <w:p w14:paraId="6E3B6E14">
      <w:pPr>
        <w:spacing w:line="360" w:lineRule="auto"/>
        <w:ind w:firstLine="480" w:firstLineChars="200"/>
        <w:rPr>
          <w:sz w:val="24"/>
        </w:rPr>
      </w:pPr>
      <w:r>
        <w:rPr>
          <w:rFonts w:hint="eastAsia"/>
          <w:sz w:val="24"/>
        </w:rPr>
        <w:t>基于上述数据封装机制，设计高效的分布式隐私保护联邦学习训练协议：各本地节点（如城市交通部门）在本地完成模型训练，仅将加密后的局部参数上传至SER节点；SER节点无需解密，直接在密文域对参数进行聚合计算，支持基于同态加密的加法与乘法运算。同时，通过减少公钥加密使用次数，降低车载终端等边缘设备的计算开销，解决传统同态加密方案因复杂度高难以落地的问题。</w:t>
      </w:r>
    </w:p>
    <w:p w14:paraId="78FAE08F">
      <w:pPr>
        <w:numPr>
          <w:ilvl w:val="0"/>
          <w:numId w:val="1"/>
        </w:numPr>
        <w:spacing w:line="360" w:lineRule="auto"/>
        <w:ind w:firstLine="420"/>
        <w:rPr>
          <w:sz w:val="24"/>
        </w:rPr>
      </w:pPr>
      <w:r>
        <w:rPr>
          <w:rFonts w:hint="eastAsia"/>
          <w:sz w:val="24"/>
        </w:rPr>
        <w:t>输出层：可验证授权解密</w:t>
      </w:r>
    </w:p>
    <w:p w14:paraId="4B85D259">
      <w:pPr>
        <w:spacing w:line="360" w:lineRule="auto"/>
        <w:ind w:firstLine="420"/>
        <w:rPr>
          <w:sz w:val="24"/>
        </w:rPr>
      </w:pPr>
      <w:r>
        <w:rPr>
          <w:rFonts w:hint="eastAsia"/>
          <w:sz w:val="24"/>
        </w:rPr>
        <w:t>引入可验证机制对模型训练结果、路况预测结果进行完整性校验——CSP节点在聚合计算结果时生成哈希校验值，REC解密前先验证校验值，确保结果未被篡改；同时，采用“公钥加密+门限解密”结合的方式，仅授权接收者（指定城市交通管理部门、合作物流企业）可通过t个节点协同解密获取结果，实现细粒度权限管控，避免预测结果被非法滥用。</w:t>
      </w:r>
    </w:p>
    <w:p w14:paraId="67E378AC">
      <w:pPr>
        <w:pStyle w:val="4"/>
      </w:pPr>
      <w:r>
        <w:rPr>
          <w:sz w:val="28"/>
          <w:szCs w:val="28"/>
        </w:rPr>
        <w:t>1.3.3</w:t>
      </w:r>
      <w:r>
        <w:rPr>
          <w:rFonts w:hint="default"/>
          <w:sz w:val="28"/>
          <w:szCs w:val="28"/>
        </w:rPr>
        <w:t>功能适配：深度贴合智能交通场景，兼顾精度与易用性</w:t>
      </w:r>
    </w:p>
    <w:p w14:paraId="1C993E3F">
      <w:pPr>
        <w:spacing w:line="360" w:lineRule="auto"/>
        <w:ind w:firstLine="420"/>
        <w:rPr>
          <w:sz w:val="24"/>
        </w:rPr>
      </w:pPr>
      <w:r>
        <w:rPr>
          <w:rFonts w:hint="eastAsia"/>
          <w:sz w:val="24"/>
        </w:rPr>
        <w:t>系统围绕路况预测的实际业务需求，从模型性能与用户交互两方面进行场景化适配，确保技术方案与业务需求深度融合：</w:t>
      </w:r>
    </w:p>
    <w:p w14:paraId="4F084DB9">
      <w:pPr>
        <w:numPr>
          <w:ilvl w:val="0"/>
          <w:numId w:val="2"/>
        </w:numPr>
        <w:spacing w:line="360" w:lineRule="auto"/>
        <w:ind w:firstLine="420"/>
        <w:rPr>
          <w:sz w:val="24"/>
        </w:rPr>
      </w:pPr>
      <w:r>
        <w:rPr>
          <w:rFonts w:hint="eastAsia"/>
          <w:sz w:val="24"/>
        </w:rPr>
        <w:t>场景化模型优化：聚焦货运交通时空特征</w:t>
      </w:r>
    </w:p>
    <w:p w14:paraId="3DF5AF9C">
      <w:pPr>
        <w:spacing w:line="360" w:lineRule="auto"/>
        <w:ind w:firstLine="480" w:firstLineChars="200"/>
        <w:rPr>
          <w:sz w:val="24"/>
        </w:rPr>
      </w:pPr>
      <w:r>
        <w:rPr>
          <w:rFonts w:hint="eastAsia"/>
          <w:sz w:val="24"/>
        </w:rPr>
        <w:t>在时空特征提取模块中，</w:t>
      </w:r>
      <w:r>
        <w:rPr>
          <w:rFonts w:hint="eastAsia"/>
          <w:color w:val="4F81BD" w:themeColor="accent1"/>
          <w:sz w:val="24"/>
          <w14:textFill>
            <w14:solidFill>
              <w14:schemeClr w14:val="accent1"/>
            </w14:solidFill>
          </w14:textFill>
        </w:rPr>
        <w:t>融合基于联邦学习的分散式交通速度时空预测模型（DeFedSTTN）思路[13]</w:t>
      </w:r>
      <w:r>
        <w:rPr>
          <w:rFonts w:hint="eastAsia"/>
          <w:sz w:val="24"/>
        </w:rPr>
        <w:t>，不仅捕捉交通路网的静态拓扑关联，还引入货运车辆的动态行驶特性（如载重对加速性能的影响、车型对通行效率的限制），构建适配货运场景的时空预测子模型。通过该优化，跨城市货运路况预测准确率较通用交通预测模型提升8%-12%，尤其在早晚高峰、恶劣天气等复杂场景下，能更精准捕捉货运交通流的变化规律。</w:t>
      </w:r>
    </w:p>
    <w:p w14:paraId="0700F17F">
      <w:pPr>
        <w:numPr>
          <w:ilvl w:val="0"/>
          <w:numId w:val="2"/>
        </w:numPr>
        <w:spacing w:line="360" w:lineRule="auto"/>
        <w:ind w:firstLine="420"/>
        <w:rPr>
          <w:sz w:val="24"/>
        </w:rPr>
      </w:pPr>
      <w:r>
        <w:rPr>
          <w:rFonts w:hint="eastAsia"/>
          <w:sz w:val="24"/>
        </w:rPr>
        <w:t>低门槛可视化交互：降低用户使用成本</w:t>
      </w:r>
    </w:p>
    <w:p w14:paraId="34A9829A">
      <w:pPr>
        <w:spacing w:line="360" w:lineRule="auto"/>
        <w:ind w:firstLine="480" w:firstLineChars="200"/>
        <w:rPr>
          <w:sz w:val="24"/>
        </w:rPr>
      </w:pPr>
      <w:r>
        <w:rPr>
          <w:rFonts w:hint="eastAsia"/>
          <w:sz w:val="24"/>
        </w:rPr>
        <w:t>开发轻量化可视化交互界面，前端</w:t>
      </w:r>
      <w:r>
        <w:rPr>
          <w:rFonts w:hint="eastAsia"/>
          <w:b/>
          <w:bCs/>
          <w:sz w:val="24"/>
        </w:rPr>
        <w:t>采用HTML+CSS+JavaScript/Django</w:t>
      </w:r>
      <w:r>
        <w:rPr>
          <w:rFonts w:hint="eastAsia"/>
          <w:sz w:val="24"/>
        </w:rPr>
        <w:t>技术栈，支持网页/小程序两种访问形态，用户可实时查看多区域路况分析结果（如路段拥堵等级、平均车速）、短期预测趋势（15-60分钟内路况变化），并提供历史数据回溯（如近7天同时间段路况对比）、多城市路况对比功能（如长三角城市群内各城市主干道通行效率排名）；后端</w:t>
      </w:r>
      <w:r>
        <w:rPr>
          <w:rFonts w:hint="eastAsia"/>
          <w:b/>
          <w:bCs/>
          <w:sz w:val="24"/>
        </w:rPr>
        <w:t>采用Python/Java/C++语言</w:t>
      </w:r>
      <w:r>
        <w:rPr>
          <w:rFonts w:hint="eastAsia"/>
          <w:sz w:val="24"/>
        </w:rPr>
        <w:t>调用开源密码算法库（如支持门限加密的算法工具包），实现密码方案与预测模型的无缝集成，确保系统可落地部署。交通管理部门工作人员、物流企业调度人员无需专业技术背景，即可通过界面完成数据查询、预测任务提交等操作，大幅降低使用门槛。</w:t>
      </w:r>
    </w:p>
    <w:p w14:paraId="155EBA68">
      <w:pPr>
        <w:spacing w:line="360" w:lineRule="auto"/>
        <w:ind w:firstLine="480" w:firstLineChars="200"/>
        <w:rPr>
          <w:sz w:val="24"/>
        </w:rPr>
      </w:pPr>
      <w:r>
        <w:rPr>
          <w:rFonts w:hint="eastAsia"/>
          <w:sz w:val="24"/>
        </w:rPr>
        <w:t>此外，系统具备良好的兼容性与可扩展性：支持与现有交通数据采集系统（如路侧雷达、车载GPS终端）对接，可直接导入GPS轨迹数据（含经度、纬度、车速、行驶距离等字段）；同时，可根据实际需求调整数据参与方数量、服务器节点规模与门限阈值，适配从中小城市单点预测到大都市圈协同预测的不同场景，提升方案的普适性。</w:t>
      </w:r>
    </w:p>
    <w:p w14:paraId="6E21ED3D">
      <w:pPr>
        <w:pStyle w:val="3"/>
      </w:pPr>
      <w:r>
        <w:rPr>
          <w:rFonts w:hint="eastAsia"/>
        </w:rPr>
        <w:t>1.4应用前景分析</w:t>
      </w:r>
    </w:p>
    <w:p w14:paraId="2697259D">
      <w:pPr>
        <w:pStyle w:val="4"/>
        <w:rPr>
          <w:sz w:val="28"/>
          <w:szCs w:val="28"/>
        </w:rPr>
      </w:pPr>
      <w:r>
        <w:rPr>
          <w:sz w:val="28"/>
          <w:szCs w:val="28"/>
        </w:rPr>
        <w:t>1.4.1</w:t>
      </w:r>
      <w:r>
        <w:rPr>
          <w:rFonts w:hint="default"/>
          <w:sz w:val="28"/>
          <w:szCs w:val="28"/>
        </w:rPr>
        <w:t>行业应用场景</w:t>
      </w:r>
    </w:p>
    <w:p w14:paraId="0F8AB39B">
      <w:pPr>
        <w:spacing w:line="360" w:lineRule="auto"/>
        <w:ind w:firstLine="420"/>
        <w:rPr>
          <w:sz w:val="24"/>
        </w:rPr>
      </w:pPr>
      <w:r>
        <w:rPr>
          <w:rFonts w:hint="eastAsia"/>
          <w:sz w:val="24"/>
        </w:rPr>
        <w:t>SecTraffic作为基于分布式联邦学习的可验证隐私保护路况预测系统，核心应用场景紧密贴合智能交通领域的实际需求，同时可拓展至数据隐私保护需求突出的关联领域，具体落地场景均依托系统技术特性与实际业务痛点设计，具有明确的可行性：</w:t>
      </w:r>
    </w:p>
    <w:p w14:paraId="1DE18814">
      <w:pPr>
        <w:pStyle w:val="16"/>
        <w:numPr>
          <w:ilvl w:val="0"/>
          <w:numId w:val="3"/>
        </w:numPr>
        <w:spacing w:line="360" w:lineRule="auto"/>
        <w:ind w:firstLineChars="0"/>
        <w:rPr>
          <w:sz w:val="24"/>
        </w:rPr>
      </w:pPr>
      <w:r>
        <w:rPr>
          <w:sz w:val="24"/>
        </w:rPr>
        <w:t>跨城市交通协同管理</w:t>
      </w:r>
    </w:p>
    <w:p w14:paraId="5719044B">
      <w:pPr>
        <w:pStyle w:val="16"/>
        <w:spacing w:line="360" w:lineRule="auto"/>
        <w:ind w:firstLine="480"/>
        <w:rPr>
          <w:sz w:val="24"/>
        </w:rPr>
      </w:pPr>
      <w:r>
        <w:rPr>
          <w:rFonts w:hint="eastAsia"/>
          <w:sz w:val="24"/>
        </w:rPr>
        <w:t>针对大都市圈中相邻城市交通策略缺乏协同、易引发拥堵的问题（如Kalahasthi[13]等2022年指出的不同城市策略冲突导致交通效率下降），系统可实现多城市交通部门的去中心化协同预测。例如在长三角、珠三角等跨区域货运频繁的都市圈，各城市交通节点作为数据参与方，通过系统的分布式联邦学习协议，在本地完成路况模型训练，仅将加密后的参数上传至分布式服务器（SER）聚合，无需共享原始 GPS 轨迹、车辆位置等敏感数据。交通管理部门作为授权接收方（REC），需通过“t out of n”门限机制协同解密，获取跨区域路况预测结果，进而制定统一的货运限行时段、跨市交通疏导方案，避免因单城市独立决策导致的路网资源浪费，提升区域交通协同治理效率。</w:t>
      </w:r>
    </w:p>
    <w:p w14:paraId="45560442">
      <w:pPr>
        <w:pStyle w:val="16"/>
        <w:numPr>
          <w:ilvl w:val="0"/>
          <w:numId w:val="3"/>
        </w:numPr>
        <w:spacing w:line="360" w:lineRule="auto"/>
        <w:ind w:firstLineChars="0"/>
        <w:rPr>
          <w:sz w:val="24"/>
        </w:rPr>
      </w:pPr>
      <w:r>
        <w:rPr>
          <w:sz w:val="24"/>
        </w:rPr>
        <w:t>物流企业运营优化</w:t>
      </w:r>
    </w:p>
    <w:p w14:paraId="75C699EB">
      <w:pPr>
        <w:spacing w:line="360" w:lineRule="auto"/>
        <w:ind w:firstLine="480" w:firstLineChars="200"/>
        <w:rPr>
          <w:sz w:val="24"/>
        </w:rPr>
      </w:pPr>
      <w:r>
        <w:rPr>
          <w:rFonts w:hint="eastAsia"/>
          <w:sz w:val="24"/>
        </w:rPr>
        <w:t>物流企业在货运调度中需依赖精准路况预测以减少延误，但同时需保护自身货运线路、车辆调度等商业敏感信息。系统的多密钥机制可针对性解决这一矛盾：企业作为独立数据参与方，仅需向系统上传本企业货运车辆的加密路况数据，通过多密钥安全外包计算（MSOC）技术，确保企业仅能访问自身业务相关的预测结果（如特定货运线路的拥堵概率、通行时间），无法获取其他企业数据。例如，某物流企业可通过系统预测“城市A-城市B”货运干线的高峰时段路况，优化车辆发车时间，减少因拥堵导致的燃油损耗与配送延迟，同时避免商业线路信息泄露，平衡数据价值挖掘与隐私保护需求。</w:t>
      </w:r>
    </w:p>
    <w:p w14:paraId="5F0BC30E">
      <w:pPr>
        <w:spacing w:line="360" w:lineRule="auto"/>
        <w:ind w:firstLine="420"/>
        <w:rPr>
          <w:sz w:val="24"/>
        </w:rPr>
      </w:pPr>
      <w:r>
        <w:rPr>
          <w:rFonts w:hint="eastAsia"/>
          <w:sz w:val="24"/>
        </w:rPr>
        <w:t>（3）</w:t>
      </w:r>
      <w:r>
        <w:rPr>
          <w:sz w:val="24"/>
        </w:rPr>
        <w:t>普通用户出行服务</w:t>
      </w:r>
    </w:p>
    <w:p w14:paraId="6146E57F">
      <w:pPr>
        <w:spacing w:line="360" w:lineRule="auto"/>
        <w:ind w:firstLine="420"/>
        <w:rPr>
          <w:sz w:val="24"/>
        </w:rPr>
      </w:pPr>
      <w:r>
        <w:rPr>
          <w:rFonts w:hint="eastAsia"/>
          <w:sz w:val="24"/>
        </w:rPr>
        <w:t>普通车载用户的实时位置、行驶速度等数据属于敏感个人信息，存在被非法跟踪、滥用的风险。系统通过门限可验证全同态数据封装机制，对用户数据进行加密封装，仅授权用户可通过解密获取自身所需的路况服务。用户通过系统前端可视化界面（网页/小程序），可实时查询路段拥堵情况、未来15-60分钟路况预测结果，辅助选择最优出行路线；同时，数据在传输与计算过程中全程以密文形式存在，即使是系统中的加密服务提供商（CSP）与云服务器（SER），也无法独立获取用户隐私信息，有效避免位置信息被非法定位、跟踪的安全隐患，保障个人信息安全。</w:t>
      </w:r>
    </w:p>
    <w:p w14:paraId="4E03ED36">
      <w:pPr>
        <w:pStyle w:val="16"/>
        <w:numPr>
          <w:ilvl w:val="0"/>
          <w:numId w:val="3"/>
        </w:numPr>
        <w:spacing w:line="360" w:lineRule="auto"/>
        <w:ind w:firstLineChars="0"/>
        <w:rPr>
          <w:sz w:val="24"/>
        </w:rPr>
      </w:pPr>
      <w:r>
        <w:rPr>
          <w:sz w:val="24"/>
        </w:rPr>
        <w:t>边缘计算与车联网（VANETs）适配</w:t>
      </w:r>
    </w:p>
    <w:p w14:paraId="77DF2B2D">
      <w:pPr>
        <w:spacing w:line="360" w:lineRule="auto"/>
        <w:ind w:firstLine="480" w:firstLineChars="200"/>
      </w:pPr>
      <w:r>
        <w:rPr>
          <w:rFonts w:hint="eastAsia"/>
          <w:sz w:val="24"/>
        </w:rPr>
        <w:t>针对车载终端、路侧单元等边缘设备计算与存储资源受限的特点，系统通过减少公钥加密使用次数优化轻量化设计，可直接部署于边缘节点。在车联网场景中，车载终端作为本地节点，可实时采集路况数据并在本地完成加密与初步模型训练，通过分布式联邦学习与周边车辆、路侧单元协同更新模型参数，实现“车-路-网”实时交互的隐私保护路况预测。例如，在高速公路场景中，边缘节点可快速响应突发事故导致的路况变化，实时推送加密后的预警信息与替代路线建议，适配智能交通“低延迟、高可靠”的发展需求，这与轻量化隐私保护边缘计算的技术趋势高度契合。</w:t>
      </w:r>
    </w:p>
    <w:p w14:paraId="478848B8">
      <w:pPr>
        <w:pStyle w:val="4"/>
        <w:rPr>
          <w:sz w:val="28"/>
          <w:szCs w:val="28"/>
        </w:rPr>
      </w:pPr>
      <w:r>
        <w:rPr>
          <w:rStyle w:val="17"/>
          <w:b w:val="0"/>
          <w:bCs w:val="0"/>
        </w:rPr>
        <w:t>1.4.2应</w:t>
      </w:r>
      <w:r>
        <w:rPr>
          <w:rStyle w:val="17"/>
          <w:rFonts w:hint="default"/>
          <w:b w:val="0"/>
          <w:bCs w:val="0"/>
        </w:rPr>
        <w:t>技术推广价值</w:t>
      </w:r>
    </w:p>
    <w:p w14:paraId="525A9FEC">
      <w:pPr>
        <w:spacing w:line="360" w:lineRule="auto"/>
        <w:ind w:firstLine="420"/>
        <w:rPr>
          <w:sz w:val="24"/>
        </w:rPr>
      </w:pPr>
      <w:r>
        <w:rPr>
          <w:rFonts w:hint="eastAsia"/>
          <w:sz w:val="24"/>
        </w:rPr>
        <w:t>SecTraffic的核心技术模块均基于实际业务需求设计，具备明确的可复用性，可在多领域形成技术辐射，解决共性的 “数据可用不可见”问题：</w:t>
      </w:r>
    </w:p>
    <w:p w14:paraId="70120207">
      <w:pPr>
        <w:pStyle w:val="16"/>
        <w:numPr>
          <w:ilvl w:val="0"/>
          <w:numId w:val="4"/>
        </w:numPr>
        <w:spacing w:line="360" w:lineRule="auto"/>
        <w:ind w:left="720" w:leftChars="0" w:firstLineChars="0"/>
        <w:rPr>
          <w:sz w:val="24"/>
        </w:rPr>
      </w:pPr>
      <w:r>
        <w:rPr>
          <w:rFonts w:hint="eastAsia"/>
          <w:sz w:val="24"/>
        </w:rPr>
        <w:t>密码方案的跨行业复用</w:t>
      </w:r>
    </w:p>
    <w:p w14:paraId="79B5FBD8">
      <w:pPr>
        <w:spacing w:line="360" w:lineRule="auto"/>
        <w:ind w:firstLine="480" w:firstLineChars="200"/>
        <w:rPr>
          <w:sz w:val="24"/>
        </w:rPr>
      </w:pPr>
      <w:r>
        <w:rPr>
          <w:rFonts w:hint="eastAsia"/>
          <w:sz w:val="24"/>
        </w:rPr>
        <w:t>系统设计的“多用户（多密钥）、多服务器门限可验证全同态数据封装机制”，可直接迁移至医疗、金融等对隐私保护要求高的领域。在医疗领域，多医院可通过该机制协同训练疾病预测模型（如基于多中心病历数据的癌症风险预测），各医院数据以密文形式参与计算，仅授权医疗机构可通过门限解密获取模型结果，避免患者病历隐私泄露；在金融领域，多机构可依托该机制联合开展信贷风控，无需共享企业 / 个人征信原始数据，仅通过加密参数聚合实现风险评估，符合金融数据合规要求。该机制已通过安全性证明（基于门限加密的IND-CPA安全性与中国剩余定理的唯一性），可抵抗半诚实攻击者，为跨行业数据协同提供成熟的隐私保护范式。</w:t>
      </w:r>
    </w:p>
    <w:p w14:paraId="4EB5BA7D">
      <w:pPr>
        <w:pStyle w:val="16"/>
        <w:numPr>
          <w:ilvl w:val="0"/>
          <w:numId w:val="4"/>
        </w:numPr>
        <w:spacing w:line="360" w:lineRule="auto"/>
        <w:ind w:left="720" w:leftChars="0" w:firstLineChars="0"/>
        <w:rPr>
          <w:sz w:val="24"/>
        </w:rPr>
      </w:pPr>
      <w:r>
        <w:rPr>
          <w:sz w:val="24"/>
        </w:rPr>
        <w:t>分布式联邦学习架构的参考价值</w:t>
      </w:r>
    </w:p>
    <w:p w14:paraId="558B88E0">
      <w:pPr>
        <w:spacing w:line="360" w:lineRule="auto"/>
        <w:ind w:firstLine="480" w:firstLineChars="200"/>
        <w:rPr>
          <w:sz w:val="24"/>
        </w:rPr>
      </w:pPr>
      <w:r>
        <w:rPr>
          <w:rFonts w:hint="eastAsia"/>
          <w:sz w:val="24"/>
        </w:rPr>
        <w:t>系统提出的“无中心化Dealer的分布式联邦学习训练协议”，去除了传统联邦学习对中心服务器的依赖，通过门限机制实现参数聚合与解密，可作为去中心化AI训练平台的架构参考。例如在智慧城市领域，政务部门（如交通、环保、城管）可基于该架构协同训练城市治理模型，各部门数据本地化存储，仅通过加密参数交互实现数据价值融合，避免因中心化服务器故障导致的系统瘫痪，同时满足《数据安全法》中 “数据分类分级保护”“原始数据不出域” 的要求，降低政府部门与企业数据合作中的合规风险。</w:t>
      </w:r>
    </w:p>
    <w:p w14:paraId="650ED982">
      <w:pPr>
        <w:spacing w:line="360" w:lineRule="auto"/>
        <w:ind w:firstLine="420"/>
        <w:rPr>
          <w:sz w:val="24"/>
        </w:rPr>
      </w:pPr>
      <w:r>
        <w:rPr>
          <w:rFonts w:hint="eastAsia"/>
          <w:sz w:val="24"/>
        </w:rPr>
        <w:t>（3）</w:t>
      </w:r>
      <w:r>
        <w:rPr>
          <w:sz w:val="24"/>
        </w:rPr>
        <w:t>轻量化技术的资源受限场景适配</w:t>
      </w:r>
    </w:p>
    <w:p w14:paraId="05BB2BCB">
      <w:pPr>
        <w:spacing w:line="360" w:lineRule="auto"/>
        <w:ind w:firstLine="420"/>
        <w:rPr>
          <w:sz w:val="24"/>
        </w:rPr>
      </w:pPr>
      <w:r>
        <w:rPr>
          <w:rFonts w:hint="eastAsia"/>
          <w:sz w:val="24"/>
        </w:rPr>
        <w:t>系统通过优化加密流程（减少公钥加密使用次数）、采用基于中国剩余定理的秘密共享方案，显著降低终端设备的计算与存储开销，可推广至物联网（IoT）、工业互联网等资源受限场景。例如在工业物联网中，传感器节点可通过该轻量化方案加密上传设备运行数据，在边缘节点完成协同计算，实现设备故障预测与隐私保护的双重目标，突破传统加密技术因复杂度高、资源消耗大难以在终端设备落地的瓶颈。</w:t>
      </w:r>
    </w:p>
    <w:p w14:paraId="788BBCDF">
      <w:pPr>
        <w:pStyle w:val="4"/>
      </w:pPr>
      <w:r>
        <w:rPr>
          <w:sz w:val="28"/>
          <w:szCs w:val="28"/>
        </w:rPr>
        <w:t>1.4.3应</w:t>
      </w:r>
      <w:r>
        <w:rPr>
          <w:rFonts w:hint="default"/>
          <w:sz w:val="28"/>
          <w:szCs w:val="28"/>
        </w:rPr>
        <w:t>经济与社会效益</w:t>
      </w:r>
    </w:p>
    <w:p w14:paraId="2C67A22B">
      <w:pPr>
        <w:spacing w:line="360" w:lineRule="auto"/>
        <w:ind w:firstLine="420"/>
        <w:rPr>
          <w:sz w:val="24"/>
        </w:rPr>
      </w:pPr>
      <w:r>
        <w:rPr>
          <w:rFonts w:hint="eastAsia"/>
          <w:sz w:val="24"/>
        </w:rPr>
        <w:t>SecTraffic 的推广应用可在经济与社会层面产生多重价值，既为行业降低成本、提升效率，也为公众安全与技术自主提供支撑：在经济效益方面，系统能直接降低隐私合规成本与货运运营成本，同时间接减少城市拥堵带来的经济损失。从合规角度，系统通过全链路隐私保护机制，可避免企业因数据泄露面临《数据安全法》《个人信息保护法》下的罚款，减少企业为单独搭建隐私保护系统投入的技术改造费用；对物流企业而言，依托系统精准的跨城市路况预测，能优化运输调度，减少拥堵导致的燃油消耗、车辆折旧与人工成本，结合系统技术指标与实际场景测试，预计可使跨城市货运效率提升 10%-15%。从间接效益看，系统通过提升整体交通运行效率，能缓解城市拥堵，减少因拥堵产生的 GDP 损失（据行业统计，城市交通拥堵导致的GDP损失占比可达1%-3%），为城市经济发展提供交通支撑。</w:t>
      </w:r>
    </w:p>
    <w:p w14:paraId="23D9A4B5">
      <w:pPr>
        <w:spacing w:line="360" w:lineRule="auto"/>
        <w:ind w:firstLine="420"/>
        <w:rPr>
          <w:sz w:val="24"/>
        </w:rPr>
      </w:pPr>
      <w:r>
        <w:rPr>
          <w:rFonts w:hint="eastAsia"/>
          <w:sz w:val="24"/>
        </w:rPr>
        <w:t>在社会效益层面，系统从安全、交通治理、技术自主三方面形成价值。安全上，系统通过门限加密与秘密共享技术，保障车载用户位置、速度等敏感数据不被非法获取，避免隐私泄露引发的跟踪、劫持等安全隐患，提升公众出行安全感；交通治理上，精准的路况预测能辅助交通管理部门制定科学管控措施（如动态调整信号灯周期、临时疏导方案），降低交通事故发生率，同时普通用户通过可视化界面可便捷获取路况信息，减少通勤时间，缓解 “出行难” 的民生痛点；技术自主上，系统核心的多密钥门限可验证数据封装机制、分布式联邦学习协议均为自主研发，依托密码与安全研究资源的技术积累，打破传统方案对外部技术的依赖，有助于提升我国在数据安全与智能交通领域的技术自主可控能力，为相关行业标准制定提供实践支撑，增强我国在该领域的技术话语权。</w:t>
      </w:r>
    </w:p>
    <w:p w14:paraId="4597077E">
      <w:pPr>
        <w:autoSpaceDE w:val="0"/>
        <w:autoSpaceDN w:val="0"/>
        <w:adjustRightInd w:val="0"/>
        <w:spacing w:line="360" w:lineRule="auto"/>
        <w:rPr>
          <w:rFonts w:ascii="宋体" w:hAnsi="宋体" w:cs="DFKai-SB"/>
          <w:bCs/>
          <w:sz w:val="24"/>
        </w:rPr>
      </w:pPr>
    </w:p>
    <w:p w14:paraId="3CFC8AD8">
      <w:pPr>
        <w:autoSpaceDE w:val="0"/>
        <w:autoSpaceDN w:val="0"/>
        <w:adjustRightInd w:val="0"/>
        <w:spacing w:line="360" w:lineRule="auto"/>
        <w:rPr>
          <w:rFonts w:ascii="宋体" w:hAnsi="宋体" w:cs="DFKai-SB"/>
          <w:bCs/>
          <w:sz w:val="24"/>
        </w:rPr>
      </w:pPr>
    </w:p>
    <w:p w14:paraId="08AD5DAB">
      <w:pPr>
        <w:autoSpaceDE w:val="0"/>
        <w:autoSpaceDN w:val="0"/>
        <w:adjustRightInd w:val="0"/>
        <w:spacing w:line="360" w:lineRule="auto"/>
        <w:rPr>
          <w:rFonts w:ascii="宋体" w:hAnsi="宋体" w:cs="DFKai-SB"/>
          <w:bCs/>
          <w:sz w:val="24"/>
        </w:rPr>
      </w:pPr>
    </w:p>
    <w:p w14:paraId="031B5405">
      <w:pPr>
        <w:autoSpaceDE w:val="0"/>
        <w:autoSpaceDN w:val="0"/>
        <w:adjustRightInd w:val="0"/>
        <w:spacing w:line="360" w:lineRule="auto"/>
        <w:rPr>
          <w:rFonts w:ascii="宋体" w:hAnsi="宋体" w:cs="DFKai-SB"/>
          <w:bCs/>
          <w:sz w:val="24"/>
        </w:rPr>
        <w:sectPr>
          <w:pgSz w:w="11906" w:h="16838"/>
          <w:pgMar w:top="1440" w:right="1466" w:bottom="1440" w:left="1620" w:header="851" w:footer="992" w:gutter="0"/>
          <w:cols w:space="720" w:num="1"/>
          <w:docGrid w:type="lines" w:linePitch="312" w:charSpace="0"/>
        </w:sectPr>
      </w:pPr>
    </w:p>
    <w:p w14:paraId="1444817F">
      <w:pPr>
        <w:pStyle w:val="2"/>
        <w:jc w:val="center"/>
        <w:rPr>
          <w:rFonts w:ascii="黑体" w:eastAsia="黑体"/>
          <w:sz w:val="32"/>
          <w:szCs w:val="32"/>
        </w:rPr>
      </w:pPr>
      <w:bookmarkStart w:id="2" w:name="_Toc33965495"/>
      <w:r>
        <w:rPr>
          <w:rFonts w:hint="eastAsia" w:ascii="黑体" w:eastAsia="黑体"/>
          <w:sz w:val="32"/>
          <w:szCs w:val="32"/>
        </w:rPr>
        <w:t>第二章 作品设计与实现</w:t>
      </w:r>
      <w:bookmarkEnd w:id="2"/>
    </w:p>
    <w:p w14:paraId="4F24CCBC">
      <w:pPr>
        <w:pStyle w:val="3"/>
      </w:pPr>
      <w:r>
        <w:rPr>
          <w:rFonts w:hint="eastAsia"/>
        </w:rPr>
        <w:t>2.1系统方案</w:t>
      </w:r>
    </w:p>
    <w:p w14:paraId="51CF30AC">
      <w:pPr>
        <w:spacing w:line="360" w:lineRule="auto"/>
        <w:ind w:firstLine="480" w:firstLineChars="200"/>
        <w:rPr>
          <w:sz w:val="24"/>
        </w:rPr>
      </w:pPr>
      <w:r>
        <w:rPr>
          <w:sz w:val="24"/>
        </w:rPr>
        <w:t>本</w:t>
      </w:r>
      <w:r>
        <w:rPr>
          <w:rFonts w:hint="eastAsia"/>
          <w:sz w:val="24"/>
        </w:rPr>
        <w:t>作品首先</w:t>
      </w:r>
      <w:r>
        <w:rPr>
          <w:sz w:val="24"/>
        </w:rPr>
        <w:t>提出了一种基于门限公钥加密、秘密共享和中国剩余定理的</w:t>
      </w:r>
      <w:r>
        <w:rPr>
          <w:rFonts w:hint="eastAsia"/>
          <w:sz w:val="24"/>
        </w:rPr>
        <w:t>同态数据封装</w:t>
      </w:r>
      <w:r>
        <w:rPr>
          <w:sz w:val="24"/>
        </w:rPr>
        <w:t>机制，</w:t>
      </w:r>
      <w:r>
        <w:rPr>
          <w:rFonts w:hint="eastAsia"/>
          <w:sz w:val="24"/>
        </w:rPr>
        <w:t>在此基础上，提出并实现了一个基于分布式联邦学习的隐私保护路况分析系统SecTraffic，</w:t>
      </w:r>
      <w:r>
        <w:rPr>
          <w:sz w:val="24"/>
        </w:rPr>
        <w:t>确保数据和</w:t>
      </w:r>
      <w:r>
        <w:rPr>
          <w:rFonts w:hint="eastAsia"/>
          <w:sz w:val="24"/>
        </w:rPr>
        <w:t>模型参数</w:t>
      </w:r>
      <w:r>
        <w:rPr>
          <w:sz w:val="24"/>
        </w:rPr>
        <w:t>隐私安全。</w:t>
      </w:r>
    </w:p>
    <w:p w14:paraId="148B114D">
      <w:pPr>
        <w:pStyle w:val="4"/>
      </w:pPr>
      <w:r>
        <w:t>2.1.1角色定义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8"/>
        <w:gridCol w:w="4518"/>
      </w:tblGrid>
      <w:tr w14:paraId="64EE7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36237025">
            <w:pPr>
              <w:widowControl/>
              <w:spacing w:before="156" w:beforeLines="50" w:after="156" w:afterLines="50"/>
              <w:jc w:val="center"/>
              <w:rPr>
                <w:szCs w:val="21"/>
              </w:rPr>
            </w:pPr>
            <w:r>
              <w:rPr>
                <w:rFonts w:hint="eastAsia"/>
                <w:szCs w:val="21"/>
              </w:rPr>
              <w:t>符号</w:t>
            </w:r>
          </w:p>
        </w:tc>
        <w:tc>
          <w:tcPr>
            <w:tcW w:w="4518" w:type="dxa"/>
            <w:vAlign w:val="center"/>
          </w:tcPr>
          <w:p w14:paraId="089205A0">
            <w:pPr>
              <w:widowControl/>
              <w:spacing w:before="156" w:beforeLines="50" w:after="156" w:afterLines="50"/>
              <w:jc w:val="center"/>
              <w:rPr>
                <w:szCs w:val="21"/>
              </w:rPr>
            </w:pPr>
            <w:r>
              <w:rPr>
                <w:rFonts w:hint="eastAsia"/>
                <w:szCs w:val="21"/>
              </w:rPr>
              <w:t>描述</w:t>
            </w:r>
          </w:p>
        </w:tc>
      </w:tr>
      <w:tr w14:paraId="09D7D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2B78F742">
            <w:pPr>
              <w:widowControl/>
              <w:spacing w:before="156" w:beforeLines="50" w:after="156" w:afterLines="50"/>
              <w:jc w:val="center"/>
              <w:rPr>
                <w:szCs w:val="21"/>
              </w:rPr>
            </w:pPr>
            <m:oMathPara>
              <m:oMath>
                <m:r>
                  <m:rPr/>
                  <w:rPr>
                    <w:rFonts w:ascii="Cambria Math" w:hAnsi="Cambria Math"/>
                    <w:szCs w:val="21"/>
                  </w:rPr>
                  <m:t>PKG</m:t>
                </m:r>
              </m:oMath>
            </m:oMathPara>
          </w:p>
        </w:tc>
        <w:tc>
          <w:tcPr>
            <w:tcW w:w="4518" w:type="dxa"/>
            <w:vAlign w:val="center"/>
          </w:tcPr>
          <w:p w14:paraId="5AB26BA0">
            <w:pPr>
              <w:widowControl/>
              <w:spacing w:before="156" w:beforeLines="50" w:after="156" w:afterLines="50"/>
              <w:jc w:val="center"/>
              <w:rPr>
                <w:szCs w:val="21"/>
              </w:rPr>
            </w:pPr>
            <w:r>
              <w:rPr>
                <w:rFonts w:hint="eastAsia"/>
                <w:szCs w:val="21"/>
              </w:rPr>
              <w:t>可信的密钥分发中心</w:t>
            </w:r>
          </w:p>
        </w:tc>
      </w:tr>
      <w:tr w14:paraId="06B0F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37ADE937">
            <w:pPr>
              <w:widowControl/>
              <w:spacing w:before="156" w:beforeLines="50" w:after="156" w:afterLines="50"/>
              <w:jc w:val="center"/>
              <w:rPr>
                <w:i/>
                <w:szCs w:val="21"/>
              </w:rPr>
            </w:pPr>
            <m:oMathPara>
              <m:oMath>
                <m:r>
                  <m:rPr/>
                  <w:rPr>
                    <w:rFonts w:hint="eastAsia" w:ascii="Cambria Math" w:hAnsi="Cambria Math"/>
                    <w:szCs w:val="21"/>
                  </w:rPr>
                  <m:t>SEN</m:t>
                </m:r>
              </m:oMath>
            </m:oMathPara>
          </w:p>
        </w:tc>
        <w:tc>
          <w:tcPr>
            <w:tcW w:w="4518" w:type="dxa"/>
            <w:vAlign w:val="center"/>
          </w:tcPr>
          <w:p w14:paraId="25D8BBFF">
            <w:pPr>
              <w:widowControl/>
              <w:spacing w:before="156" w:beforeLines="50" w:after="156" w:afterLines="50"/>
              <w:jc w:val="center"/>
              <w:rPr>
                <w:szCs w:val="21"/>
              </w:rPr>
            </w:pPr>
            <w:r>
              <w:rPr>
                <w:rFonts w:hint="eastAsia"/>
                <w:szCs w:val="21"/>
              </w:rPr>
              <w:t>用户</w:t>
            </w:r>
          </w:p>
        </w:tc>
      </w:tr>
      <w:tr w14:paraId="2495B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4E0F4AF5">
            <w:pPr>
              <w:widowControl/>
              <w:spacing w:before="156" w:beforeLines="50" w:after="156" w:afterLines="50"/>
              <w:jc w:val="center"/>
              <w:rPr>
                <w:szCs w:val="21"/>
              </w:rPr>
            </w:pPr>
            <m:oMathPara>
              <m:oMath>
                <m:sSub>
                  <m:sSubPr>
                    <m:ctrlPr>
                      <w:rPr>
                        <w:rFonts w:ascii="Cambria Math" w:hAnsi="Cambria Math"/>
                        <w:i/>
                        <w:szCs w:val="21"/>
                      </w:rPr>
                    </m:ctrlPr>
                  </m:sSubPr>
                  <m:e>
                    <m:r>
                      <m:rPr/>
                      <w:rPr>
                        <w:rFonts w:ascii="Cambria Math" w:hAnsi="Cambria Math"/>
                        <w:szCs w:val="21"/>
                      </w:rPr>
                      <m:t>CSP</m:t>
                    </m:r>
                    <m:ctrlPr>
                      <w:rPr>
                        <w:rFonts w:ascii="Cambria Math" w:hAnsi="Cambria Math"/>
                        <w:i/>
                        <w:szCs w:val="21"/>
                      </w:rPr>
                    </m:ctrlPr>
                  </m:e>
                  <m:sub>
                    <m:r>
                      <m:rPr/>
                      <w:rPr>
                        <w:rFonts w:ascii="Cambria Math" w:hAnsi="Cambria Math"/>
                        <w:szCs w:val="21"/>
                      </w:rPr>
                      <m:t>j</m:t>
                    </m:r>
                    <m:ctrlPr>
                      <w:rPr>
                        <w:rFonts w:ascii="Cambria Math" w:hAnsi="Cambria Math"/>
                        <w:i/>
                        <w:szCs w:val="21"/>
                      </w:rPr>
                    </m:ctrlPr>
                  </m:sub>
                </m:sSub>
                <m:r>
                  <m:rPr/>
                  <w:rPr>
                    <w:rFonts w:ascii="Cambria Math" w:hAnsi="Cambria Math"/>
                    <w:szCs w:val="21"/>
                  </w:rPr>
                  <m:t>(j=1,2,…,</m:t>
                </m:r>
                <m:sSub>
                  <m:sSubPr>
                    <m:ctrlPr>
                      <w:rPr>
                        <w:rFonts w:ascii="Cambria Math" w:hAnsi="Cambria Math"/>
                        <w:i/>
                        <w:szCs w:val="21"/>
                      </w:rPr>
                    </m:ctrlPr>
                  </m:sSubPr>
                  <m:e>
                    <m:r>
                      <m:rPr/>
                      <w:rPr>
                        <w:rFonts w:ascii="Cambria Math" w:hAnsi="Cambria Math"/>
                        <w:szCs w:val="21"/>
                      </w:rPr>
                      <m:t>n</m:t>
                    </m:r>
                    <m:ctrlPr>
                      <w:rPr>
                        <w:rFonts w:ascii="Cambria Math" w:hAnsi="Cambria Math"/>
                        <w:i/>
                        <w:szCs w:val="21"/>
                      </w:rPr>
                    </m:ctrlPr>
                  </m:e>
                  <m:sub>
                    <m:r>
                      <m:rPr/>
                      <w:rPr>
                        <w:rFonts w:ascii="Cambria Math" w:hAnsi="Cambria Math"/>
                        <w:szCs w:val="21"/>
                      </w:rPr>
                      <m:t>CSP</m:t>
                    </m:r>
                    <m:ctrlPr>
                      <w:rPr>
                        <w:rFonts w:ascii="Cambria Math" w:hAnsi="Cambria Math"/>
                        <w:i/>
                        <w:szCs w:val="21"/>
                      </w:rPr>
                    </m:ctrlPr>
                  </m:sub>
                </m:sSub>
                <m:r>
                  <m:rPr/>
                  <w:rPr>
                    <w:rFonts w:ascii="Cambria Math" w:hAnsi="Cambria Math"/>
                    <w:szCs w:val="21"/>
                  </w:rPr>
                  <m:t>)</m:t>
                </m:r>
              </m:oMath>
            </m:oMathPara>
          </w:p>
        </w:tc>
        <w:tc>
          <w:tcPr>
            <w:tcW w:w="4518" w:type="dxa"/>
            <w:vAlign w:val="center"/>
          </w:tcPr>
          <w:p w14:paraId="3BBB8979">
            <w:pPr>
              <w:widowControl/>
              <w:spacing w:before="156" w:beforeLines="50" w:after="156" w:afterLines="50"/>
              <w:jc w:val="center"/>
              <w:rPr>
                <w:i/>
                <w:szCs w:val="21"/>
              </w:rPr>
            </w:pPr>
            <w:r>
              <w:rPr>
                <w:rFonts w:hint="eastAsia"/>
                <w:szCs w:val="21"/>
              </w:rPr>
              <w:t>加密服务提供商</w:t>
            </w:r>
          </w:p>
        </w:tc>
      </w:tr>
      <w:tr w14:paraId="28500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1E041B73">
            <w:pPr>
              <w:widowControl/>
              <w:spacing w:before="156" w:beforeLines="50" w:after="156" w:afterLines="50"/>
              <w:jc w:val="center"/>
              <w:rPr>
                <w:szCs w:val="21"/>
              </w:rPr>
            </w:pPr>
            <m:oMathPara>
              <m:oMath>
                <m:sSub>
                  <m:sSubPr>
                    <m:ctrlPr>
                      <w:rPr>
                        <w:rFonts w:ascii="Cambria Math" w:hAnsi="Cambria Math"/>
                        <w:i/>
                        <w:szCs w:val="21"/>
                      </w:rPr>
                    </m:ctrlPr>
                  </m:sSubPr>
                  <m:e>
                    <m:r>
                      <m:rPr/>
                      <w:rPr>
                        <w:rFonts w:hint="eastAsia" w:ascii="Cambria Math" w:hAnsi="Cambria Math"/>
                        <w:szCs w:val="21"/>
                      </w:rPr>
                      <m:t>SER</m:t>
                    </m:r>
                    <m:ctrlPr>
                      <w:rPr>
                        <w:rFonts w:ascii="Cambria Math" w:hAnsi="Cambria Math"/>
                        <w:i/>
                        <w:szCs w:val="21"/>
                      </w:rPr>
                    </m:ctrlPr>
                  </m:e>
                  <m:sub>
                    <m:r>
                      <m:rPr/>
                      <w:rPr>
                        <w:rFonts w:ascii="Cambria Math" w:hAnsi="Cambria Math"/>
                        <w:szCs w:val="21"/>
                      </w:rPr>
                      <m:t>j</m:t>
                    </m:r>
                    <m:ctrlPr>
                      <w:rPr>
                        <w:rFonts w:ascii="Cambria Math" w:hAnsi="Cambria Math"/>
                        <w:i/>
                        <w:szCs w:val="21"/>
                      </w:rPr>
                    </m:ctrlPr>
                  </m:sub>
                </m:sSub>
                <m:r>
                  <m:rPr/>
                  <w:rPr>
                    <w:rFonts w:ascii="Cambria Math" w:hAnsi="Cambria Math"/>
                    <w:szCs w:val="21"/>
                  </w:rPr>
                  <m:t>(j=1,2,…,</m:t>
                </m:r>
                <m:sSub>
                  <m:sSubPr>
                    <m:ctrlPr>
                      <w:rPr>
                        <w:rFonts w:ascii="Cambria Math" w:hAnsi="Cambria Math"/>
                        <w:i/>
                        <w:szCs w:val="21"/>
                      </w:rPr>
                    </m:ctrlPr>
                  </m:sSubPr>
                  <m:e>
                    <m:r>
                      <m:rPr/>
                      <w:rPr>
                        <w:rFonts w:ascii="Cambria Math" w:hAnsi="Cambria Math"/>
                        <w:szCs w:val="21"/>
                      </w:rPr>
                      <m:t>n</m:t>
                    </m:r>
                    <m:ctrlPr>
                      <w:rPr>
                        <w:rFonts w:ascii="Cambria Math" w:hAnsi="Cambria Math"/>
                        <w:i/>
                        <w:szCs w:val="21"/>
                      </w:rPr>
                    </m:ctrlPr>
                  </m:e>
                  <m:sub>
                    <m:r>
                      <m:rPr/>
                      <w:rPr>
                        <w:rFonts w:ascii="Cambria Math" w:hAnsi="Cambria Math"/>
                        <w:szCs w:val="21"/>
                      </w:rPr>
                      <m:t>SER</m:t>
                    </m:r>
                    <m:ctrlPr>
                      <w:rPr>
                        <w:rFonts w:ascii="Cambria Math" w:hAnsi="Cambria Math"/>
                        <w:i/>
                        <w:szCs w:val="21"/>
                      </w:rPr>
                    </m:ctrlPr>
                  </m:sub>
                </m:sSub>
                <m:r>
                  <m:rPr/>
                  <w:rPr>
                    <w:rFonts w:ascii="Cambria Math" w:hAnsi="Cambria Math"/>
                    <w:szCs w:val="21"/>
                  </w:rPr>
                  <m:t>)</m:t>
                </m:r>
              </m:oMath>
            </m:oMathPara>
          </w:p>
        </w:tc>
        <w:tc>
          <w:tcPr>
            <w:tcW w:w="4518" w:type="dxa"/>
            <w:vAlign w:val="center"/>
          </w:tcPr>
          <w:p w14:paraId="1E9DD70F">
            <w:pPr>
              <w:widowControl/>
              <w:spacing w:before="156" w:beforeLines="50" w:after="156" w:afterLines="50"/>
              <w:jc w:val="center"/>
              <w:rPr>
                <w:szCs w:val="21"/>
              </w:rPr>
            </w:pPr>
            <w:r>
              <w:rPr>
                <w:rFonts w:hint="eastAsia"/>
                <w:szCs w:val="21"/>
              </w:rPr>
              <w:t>云服务器</w:t>
            </w:r>
          </w:p>
        </w:tc>
      </w:tr>
      <w:tr w14:paraId="293F3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21AED4B8">
            <w:pPr>
              <w:widowControl/>
              <w:spacing w:before="156" w:beforeLines="50" w:after="156" w:afterLines="50"/>
              <w:jc w:val="center"/>
              <w:rPr>
                <w:rFonts w:ascii="Calibri" w:hAnsi="Calibri"/>
                <w:szCs w:val="21"/>
              </w:rPr>
            </w:pPr>
            <m:oMathPara>
              <m:oMath>
                <m:r>
                  <m:rPr/>
                  <w:rPr>
                    <w:rFonts w:hint="eastAsia" w:ascii="Cambria Math" w:hAnsi="Cambria Math"/>
                    <w:szCs w:val="21"/>
                  </w:rPr>
                  <m:t>REC</m:t>
                </m:r>
              </m:oMath>
            </m:oMathPara>
          </w:p>
        </w:tc>
        <w:tc>
          <w:tcPr>
            <w:tcW w:w="4518" w:type="dxa"/>
            <w:vAlign w:val="center"/>
          </w:tcPr>
          <w:p w14:paraId="4B236DFC">
            <w:pPr>
              <w:widowControl/>
              <w:spacing w:before="156" w:beforeLines="50" w:after="156" w:afterLines="50"/>
              <w:jc w:val="center"/>
              <w:rPr>
                <w:i/>
                <w:szCs w:val="21"/>
              </w:rPr>
            </w:pPr>
            <w:r>
              <w:rPr>
                <w:rFonts w:hint="eastAsia"/>
                <w:szCs w:val="21"/>
              </w:rPr>
              <w:t>被授权的接收方</w:t>
            </w:r>
          </w:p>
        </w:tc>
      </w:tr>
    </w:tbl>
    <w:p w14:paraId="7A835536"/>
    <w:p w14:paraId="1B68DFB9">
      <w:pPr>
        <w:pStyle w:val="4"/>
      </w:pPr>
      <w:r>
        <w:t>2.1.2符号表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8"/>
        <w:gridCol w:w="4518"/>
      </w:tblGrid>
      <w:tr w14:paraId="7DD73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215B6D4A">
            <w:pPr>
              <w:widowControl/>
              <w:spacing w:before="156" w:beforeLines="50" w:after="156" w:afterLines="50"/>
              <w:jc w:val="center"/>
              <w:rPr>
                <w:szCs w:val="21"/>
              </w:rPr>
            </w:pPr>
            <w:r>
              <w:rPr>
                <w:rFonts w:hint="eastAsia"/>
                <w:szCs w:val="21"/>
              </w:rPr>
              <w:t>符号</w:t>
            </w:r>
          </w:p>
        </w:tc>
        <w:tc>
          <w:tcPr>
            <w:tcW w:w="4518" w:type="dxa"/>
            <w:vAlign w:val="center"/>
          </w:tcPr>
          <w:p w14:paraId="4B7C6262">
            <w:pPr>
              <w:widowControl/>
              <w:spacing w:before="156" w:beforeLines="50" w:after="156" w:afterLines="50"/>
              <w:jc w:val="center"/>
              <w:rPr>
                <w:szCs w:val="21"/>
              </w:rPr>
            </w:pPr>
            <w:r>
              <w:rPr>
                <w:rFonts w:hint="eastAsia"/>
                <w:szCs w:val="21"/>
              </w:rPr>
              <w:t>描述</w:t>
            </w:r>
          </w:p>
        </w:tc>
      </w:tr>
      <w:tr w14:paraId="30308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43EA1B88">
            <w:pPr>
              <w:widowControl/>
              <w:spacing w:before="156" w:beforeLines="50" w:after="156" w:afterLines="50"/>
              <w:jc w:val="center"/>
              <w:rPr>
                <w:szCs w:val="21"/>
              </w:rPr>
            </w:pPr>
            <m:oMathPara>
              <m:oMath>
                <m:sSub>
                  <m:sSubPr>
                    <m:ctrlPr>
                      <w:rPr>
                        <w:rFonts w:ascii="Cambria Math" w:hAnsi="Cambria Math"/>
                        <w:i/>
                        <w:szCs w:val="21"/>
                      </w:rPr>
                    </m:ctrlPr>
                  </m:sSubPr>
                  <m:e>
                    <m:r>
                      <m:rPr/>
                      <w:rPr>
                        <w:rFonts w:hint="eastAsia" w:ascii="Cambria Math" w:hAnsi="Cambria Math"/>
                        <w:szCs w:val="21"/>
                      </w:rPr>
                      <m:t>m</m:t>
                    </m:r>
                    <m:ctrlPr>
                      <w:rPr>
                        <w:rFonts w:hint="eastAsia" w:ascii="Cambria Math" w:hAnsi="Cambria Math"/>
                        <w:i/>
                        <w:szCs w:val="21"/>
                      </w:rPr>
                    </m:ctrlPr>
                  </m:e>
                  <m:sub>
                    <m:r>
                      <m:rPr/>
                      <w:rPr>
                        <w:rFonts w:ascii="Cambria Math" w:hAnsi="Cambria Math"/>
                        <w:szCs w:val="21"/>
                      </w:rPr>
                      <m:t>i.</m:t>
                    </m:r>
                    <m:sSup>
                      <m:sSupPr>
                        <m:ctrlPr>
                          <w:rPr>
                            <w:rFonts w:ascii="Cambria Math" w:hAnsi="Cambria Math"/>
                            <w:i/>
                            <w:szCs w:val="21"/>
                          </w:rPr>
                        </m:ctrlPr>
                      </m:sSupPr>
                      <m:e>
                        <m:r>
                          <m:rPr/>
                          <w:rPr>
                            <w:rFonts w:ascii="Cambria Math" w:hAnsi="Cambria Math"/>
                            <w:szCs w:val="21"/>
                          </w:rPr>
                          <m:t>i</m:t>
                        </m:r>
                        <m:ctrlPr>
                          <w:rPr>
                            <w:rFonts w:ascii="Cambria Math" w:hAnsi="Cambria Math"/>
                            <w:i/>
                            <w:szCs w:val="21"/>
                          </w:rPr>
                        </m:ctrlPr>
                      </m:e>
                      <m:sup>
                        <m:r>
                          <m:rPr/>
                          <w:rPr>
                            <w:rFonts w:ascii="Cambria Math" w:hAnsi="Cambria Math"/>
                            <w:szCs w:val="21"/>
                          </w:rPr>
                          <m:t>'</m:t>
                        </m:r>
                        <m:ctrlPr>
                          <w:rPr>
                            <w:rFonts w:ascii="Cambria Math" w:hAnsi="Cambria Math"/>
                            <w:i/>
                            <w:szCs w:val="21"/>
                          </w:rPr>
                        </m:ctrlPr>
                      </m:sup>
                    </m:sSup>
                    <m:ctrlPr>
                      <w:rPr>
                        <w:rFonts w:ascii="Cambria Math" w:hAnsi="Cambria Math"/>
                        <w:i/>
                        <w:szCs w:val="21"/>
                      </w:rPr>
                    </m:ctrlPr>
                  </m:sub>
                </m:sSub>
                <m:r>
                  <m:rPr/>
                  <w:rPr>
                    <w:rFonts w:ascii="Cambria Math" w:hAnsi="Cambria Math"/>
                    <w:szCs w:val="21"/>
                  </w:rPr>
                  <m:t>(i=1,2,…,n)</m:t>
                </m:r>
              </m:oMath>
            </m:oMathPara>
          </w:p>
        </w:tc>
        <w:tc>
          <w:tcPr>
            <w:tcW w:w="4518" w:type="dxa"/>
            <w:vAlign w:val="center"/>
          </w:tcPr>
          <w:p w14:paraId="072EF9C4">
            <w:pPr>
              <w:widowControl/>
              <w:spacing w:before="156" w:beforeLines="50" w:after="156" w:afterLines="50"/>
              <w:jc w:val="center"/>
              <w:rPr>
                <w:szCs w:val="21"/>
              </w:rPr>
            </w:pPr>
            <w:r>
              <w:rPr>
                <w:rFonts w:hint="eastAsia"/>
                <w:szCs w:val="21"/>
              </w:rPr>
              <w:t>用户</w:t>
            </w:r>
            <m:oMath>
              <m:sSub>
                <m:sSubPr>
                  <m:ctrlPr>
                    <w:rPr>
                      <w:rFonts w:ascii="Cambria Math" w:hAnsi="Cambria Math"/>
                      <w:i/>
                      <w:szCs w:val="21"/>
                    </w:rPr>
                  </m:ctrlPr>
                </m:sSubPr>
                <m:e>
                  <m:r>
                    <m:rPr/>
                    <w:rPr>
                      <w:rFonts w:hint="eastAsia" w:ascii="Cambria Math" w:hAnsi="Cambria Math"/>
                      <w:szCs w:val="21"/>
                    </w:rPr>
                    <m:t>SEN</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oMath>
            <w:r>
              <w:rPr>
                <w:rFonts w:hint="eastAsia"/>
                <w:szCs w:val="21"/>
              </w:rPr>
              <w:t>的第</w:t>
            </w:r>
            <m:oMath>
              <m:sSup>
                <m:sSupPr>
                  <m:ctrlPr>
                    <w:rPr>
                      <w:rFonts w:ascii="Cambria Math" w:hAnsi="Cambria Math"/>
                      <w:i/>
                      <w:szCs w:val="21"/>
                    </w:rPr>
                  </m:ctrlPr>
                </m:sSupPr>
                <m:e>
                  <m:r>
                    <m:rPr/>
                    <w:rPr>
                      <w:rFonts w:hint="eastAsia" w:ascii="Cambria Math" w:hAnsi="Cambria Math"/>
                      <w:szCs w:val="21"/>
                    </w:rPr>
                    <m:t>i</m:t>
                  </m:r>
                  <m:ctrlPr>
                    <w:rPr>
                      <w:rFonts w:ascii="Cambria Math" w:hAnsi="Cambria Math"/>
                      <w:i/>
                      <w:szCs w:val="21"/>
                    </w:rPr>
                  </m:ctrlPr>
                </m:e>
                <m:sup>
                  <m:r>
                    <m:rPr/>
                    <w:rPr>
                      <w:rFonts w:ascii="Cambria Math" w:hAnsi="Cambria Math"/>
                      <w:szCs w:val="21"/>
                    </w:rPr>
                    <m:t>'</m:t>
                  </m:r>
                  <m:ctrlPr>
                    <w:rPr>
                      <w:rFonts w:ascii="Cambria Math" w:hAnsi="Cambria Math"/>
                      <w:i/>
                      <w:szCs w:val="21"/>
                    </w:rPr>
                  </m:ctrlPr>
                </m:sup>
              </m:sSup>
            </m:oMath>
            <w:r>
              <w:rPr>
                <w:rFonts w:hint="eastAsia"/>
                <w:szCs w:val="21"/>
              </w:rPr>
              <w:t>个明文数据</w:t>
            </w:r>
          </w:p>
        </w:tc>
      </w:tr>
      <w:tr w14:paraId="0801E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4FD21B64">
            <w:pPr>
              <w:jc w:val="center"/>
              <w:rPr>
                <w:rFonts w:hAnsi="Cambria Math"/>
                <w:i/>
                <w:iCs/>
                <w:szCs w:val="21"/>
              </w:rPr>
            </w:pPr>
            <m:oMathPara>
              <m:oMath>
                <m:r>
                  <m:rPr/>
                  <w:rPr>
                    <w:rFonts w:ascii="Cambria Math" w:hAnsi="Cambria Math"/>
                    <w:szCs w:val="21"/>
                  </w:rPr>
                  <m:t>F(</m:t>
                </m:r>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1</m:t>
                    </m:r>
                    <m:ctrlPr>
                      <w:rPr>
                        <w:rFonts w:ascii="Cambria Math" w:hAnsi="Cambria Math"/>
                        <w:i/>
                        <w:szCs w:val="21"/>
                      </w:rPr>
                    </m:ctrlPr>
                  </m:sub>
                </m:sSub>
                <m:r>
                  <m:rPr/>
                  <w:rPr>
                    <w:rFonts w:ascii="Cambria Math" w:hAnsi="Cambria Math"/>
                    <w:szCs w:val="21"/>
                  </w:rPr>
                  <m:t xml:space="preserve">, </m:t>
                </m:r>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2</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n</m:t>
                    </m:r>
                    <m:ctrlPr>
                      <w:rPr>
                        <w:rFonts w:ascii="Cambria Math" w:hAnsi="Cambria Math"/>
                        <w:i/>
                        <w:szCs w:val="21"/>
                      </w:rPr>
                    </m:ctrlPr>
                  </m:sub>
                </m:sSub>
                <m:r>
                  <m:rPr/>
                  <w:rPr>
                    <w:rFonts w:ascii="Cambria Math" w:hAnsi="Cambria Math"/>
                    <w:szCs w:val="21"/>
                  </w:rPr>
                  <m:t>)</m:t>
                </m:r>
              </m:oMath>
            </m:oMathPara>
          </w:p>
        </w:tc>
        <w:tc>
          <w:tcPr>
            <w:tcW w:w="4518" w:type="dxa"/>
            <w:vAlign w:val="center"/>
          </w:tcPr>
          <w:p w14:paraId="4A71BA39">
            <w:pPr>
              <w:widowControl/>
              <w:spacing w:before="156" w:beforeLines="50" w:after="156" w:afterLines="50"/>
              <w:jc w:val="center"/>
              <w:rPr>
                <w:szCs w:val="21"/>
              </w:rPr>
            </w:pPr>
            <w:r>
              <w:rPr>
                <w:rFonts w:hint="eastAsia"/>
                <w:szCs w:val="21"/>
              </w:rPr>
              <w:t>预测用到的模型函数/需要训练的模型函数</w:t>
            </w:r>
          </w:p>
        </w:tc>
      </w:tr>
      <w:tr w14:paraId="29FCD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4D5F35E9">
            <w:pPr>
              <w:jc w:val="center"/>
            </w:pPr>
          </w:p>
        </w:tc>
        <w:tc>
          <w:tcPr>
            <w:tcW w:w="4518" w:type="dxa"/>
            <w:vAlign w:val="center"/>
          </w:tcPr>
          <w:p w14:paraId="58A4166B">
            <w:pPr>
              <w:widowControl/>
              <w:spacing w:before="156" w:beforeLines="50" w:after="156" w:afterLines="50"/>
              <w:jc w:val="center"/>
              <w:rPr>
                <w:szCs w:val="21"/>
              </w:rPr>
            </w:pPr>
          </w:p>
        </w:tc>
      </w:tr>
      <w:tr w14:paraId="63EFC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6456E285">
            <w:pPr>
              <w:jc w:val="center"/>
            </w:pPr>
          </w:p>
        </w:tc>
        <w:tc>
          <w:tcPr>
            <w:tcW w:w="4518" w:type="dxa"/>
            <w:vAlign w:val="center"/>
          </w:tcPr>
          <w:p w14:paraId="743D04D8">
            <w:pPr>
              <w:widowControl/>
              <w:spacing w:before="156" w:beforeLines="50" w:after="156" w:afterLines="50"/>
              <w:jc w:val="center"/>
              <w:rPr>
                <w:szCs w:val="21"/>
              </w:rPr>
            </w:pPr>
          </w:p>
        </w:tc>
      </w:tr>
      <w:tr w14:paraId="0932F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01CB29BC">
            <w:pPr>
              <w:jc w:val="center"/>
            </w:pPr>
          </w:p>
        </w:tc>
        <w:tc>
          <w:tcPr>
            <w:tcW w:w="4518" w:type="dxa"/>
            <w:vAlign w:val="center"/>
          </w:tcPr>
          <w:p w14:paraId="6A0CD421">
            <w:pPr>
              <w:widowControl/>
              <w:spacing w:before="156" w:beforeLines="50" w:after="156" w:afterLines="50"/>
              <w:jc w:val="center"/>
              <w:rPr>
                <w:szCs w:val="21"/>
              </w:rPr>
            </w:pPr>
          </w:p>
        </w:tc>
      </w:tr>
      <w:tr w14:paraId="70EA1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vAlign w:val="center"/>
          </w:tcPr>
          <w:p w14:paraId="033E1CED">
            <w:pPr>
              <w:jc w:val="center"/>
            </w:pPr>
          </w:p>
        </w:tc>
        <w:tc>
          <w:tcPr>
            <w:tcW w:w="4518" w:type="dxa"/>
            <w:vAlign w:val="center"/>
          </w:tcPr>
          <w:p w14:paraId="00E87556">
            <w:pPr>
              <w:widowControl/>
              <w:spacing w:before="156" w:beforeLines="50" w:after="156" w:afterLines="50"/>
              <w:jc w:val="center"/>
              <w:rPr>
                <w:szCs w:val="21"/>
              </w:rPr>
            </w:pPr>
          </w:p>
        </w:tc>
      </w:tr>
    </w:tbl>
    <w:p w14:paraId="5EAB6160"/>
    <w:p w14:paraId="6FC3845A">
      <w:pPr>
        <w:pStyle w:val="4"/>
      </w:pPr>
      <w:r>
        <w:t>2.1.3密码方案算法定义</w:t>
      </w:r>
    </w:p>
    <w:p w14:paraId="3AB960CA">
      <w:pPr>
        <w:spacing w:line="360" w:lineRule="auto"/>
        <w:ind w:firstLine="480" w:firstLineChars="200"/>
        <w:rPr>
          <w:sz w:val="24"/>
        </w:rPr>
      </w:pPr>
      <w:r>
        <w:rPr>
          <w:rFonts w:hint="eastAsia"/>
          <w:sz w:val="24"/>
        </w:rPr>
        <w:t>本文提出的密码方案</w:t>
      </w:r>
      <w:commentRangeStart w:id="1"/>
      <w:r>
        <w:rPr>
          <w:rFonts w:hint="eastAsia"/>
          <w:sz w:val="24"/>
        </w:rPr>
        <w:t>A</w:t>
      </w:r>
      <w:commentRangeEnd w:id="1"/>
      <w:r>
        <w:rPr>
          <w:rStyle w:val="15"/>
        </w:rPr>
        <w:commentReference w:id="1"/>
      </w:r>
      <w:r>
        <w:rPr>
          <w:rFonts w:hint="eastAsia"/>
          <w:sz w:val="24"/>
        </w:rPr>
        <w:t>包括五种算法，分别是</w:t>
      </w:r>
      <m:oMath>
        <m:r>
          <m:rPr/>
          <w:rPr>
            <w:rFonts w:ascii="Cambria Math" w:hAnsi="Cambria Math"/>
            <w:sz w:val="24"/>
          </w:rPr>
          <m:t>A.Setup</m:t>
        </m:r>
      </m:oMath>
      <w:r>
        <w:rPr>
          <w:rFonts w:hint="eastAsia"/>
          <w:sz w:val="24"/>
        </w:rPr>
        <w:t xml:space="preserve">, </w:t>
      </w:r>
      <m:oMath>
        <m:r>
          <m:rPr/>
          <w:rPr>
            <w:rFonts w:ascii="Cambria Math" w:hAnsi="Cambria Math"/>
            <w:sz w:val="24"/>
          </w:rPr>
          <m:t>A.KeyGen</m:t>
        </m:r>
      </m:oMath>
      <w:r>
        <w:rPr>
          <w:rFonts w:hint="eastAsia"/>
          <w:sz w:val="24"/>
        </w:rPr>
        <w:t xml:space="preserve">, </w:t>
      </w:r>
      <m:oMath>
        <m:r>
          <m:rPr/>
          <w:rPr>
            <w:rFonts w:ascii="Cambria Math" w:hAnsi="Cambria Math"/>
            <w:sz w:val="24"/>
          </w:rPr>
          <m:t>A.Enc</m:t>
        </m:r>
      </m:oMath>
      <w:r>
        <w:rPr>
          <w:rFonts w:hint="eastAsia"/>
          <w:sz w:val="24"/>
        </w:rPr>
        <w:t xml:space="preserve">, </w:t>
      </w:r>
      <m:oMath>
        <m:r>
          <m:rPr/>
          <w:rPr>
            <w:rFonts w:ascii="Cambria Math" w:hAnsi="Cambria Math"/>
            <w:sz w:val="24"/>
          </w:rPr>
          <m:t>A.Eval</m:t>
        </m:r>
      </m:oMath>
      <w:r>
        <w:rPr>
          <w:rFonts w:hint="eastAsia"/>
          <w:sz w:val="24"/>
        </w:rPr>
        <w:t xml:space="preserve">, </w:t>
      </w:r>
      <m:oMath>
        <m:r>
          <m:rPr/>
          <w:rPr>
            <w:rFonts w:ascii="Cambria Math" w:hAnsi="Cambria Math"/>
            <w:sz w:val="24"/>
          </w:rPr>
          <m:t>A.Dec</m:t>
        </m:r>
      </m:oMath>
      <w:r>
        <w:rPr>
          <w:rFonts w:hint="eastAsia"/>
          <w:sz w:val="24"/>
        </w:rPr>
        <w:t>。下面分别给出这五个算法的输入输出定义：</w:t>
      </w:r>
    </w:p>
    <w:p w14:paraId="74C2F507">
      <w:pPr>
        <w:pStyle w:val="16"/>
        <w:numPr>
          <w:ilvl w:val="0"/>
          <w:numId w:val="5"/>
        </w:numPr>
        <w:spacing w:line="360" w:lineRule="auto"/>
        <w:ind w:firstLineChars="0"/>
        <w:rPr>
          <w:sz w:val="24"/>
        </w:rPr>
      </w:pPr>
      <w:bookmarkStart w:id="3" w:name="_Hlk207831636"/>
      <m:oMath>
        <m:r>
          <m:rPr/>
          <w:rPr>
            <w:rFonts w:ascii="Cambria Math" w:hAnsi="Cambria Math"/>
            <w:sz w:val="24"/>
          </w:rPr>
          <m:t>Setup</m:t>
        </m:r>
        <m:r>
          <m:rPr/>
          <w:rPr>
            <w:rFonts w:hint="eastAsia" w:ascii="Cambria Math" w:hAnsi="Cambria Math"/>
            <w:sz w:val="24"/>
          </w:rPr>
          <m:t>(</m:t>
        </m:r>
        <m:sSup>
          <m:sSupPr>
            <m:ctrlPr>
              <w:rPr>
                <w:rFonts w:ascii="Cambria Math" w:hAnsi="Cambria Math"/>
                <w:i/>
                <w:sz w:val="24"/>
              </w:rPr>
            </m:ctrlPr>
          </m:sSupPr>
          <m:e>
            <m:r>
              <m:rPr/>
              <w:rPr>
                <w:rFonts w:hint="eastAsia" w:ascii="Cambria Math" w:hAnsi="Cambria Math"/>
                <w:sz w:val="24"/>
              </w:rPr>
              <m:t>1</m:t>
            </m:r>
            <m:ctrlPr>
              <w:rPr>
                <w:rFonts w:ascii="Cambria Math" w:hAnsi="Cambria Math"/>
                <w:i/>
                <w:sz w:val="24"/>
              </w:rPr>
            </m:ctrlPr>
          </m:e>
          <m:sup>
            <m:r>
              <m:rPr/>
              <w:rPr>
                <w:rFonts w:ascii="Cambria Math" w:hAnsi="Cambria Math"/>
                <w:sz w:val="24"/>
              </w:rPr>
              <m:t>λ</m:t>
            </m:r>
            <m:ctrlPr>
              <w:rPr>
                <w:rFonts w:ascii="Cambria Math" w:hAnsi="Cambria Math"/>
                <w:i/>
                <w:sz w:val="24"/>
              </w:rPr>
            </m:ctrlPr>
          </m:sup>
        </m:sSup>
        <m:r>
          <m:rPr/>
          <w:rPr>
            <w:rFonts w:hint="eastAsia"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d>
          <m:dPr>
            <m:ctrlPr>
              <w:rPr>
                <w:rFonts w:ascii="Cambria Math" w:hAnsi="Cambria Math"/>
                <w:i/>
                <w:sz w:val="24"/>
              </w:rPr>
            </m:ctrlPr>
          </m:dPr>
          <m:e>
            <m:r>
              <m:rPr/>
              <w:rPr>
                <w:rFonts w:ascii="Cambria Math" w:hAnsi="Cambria Math"/>
                <w:sz w:val="24"/>
              </w:rPr>
              <m:t>i=1,2,⋯,n</m:t>
            </m:r>
            <m:ctrlPr>
              <w:rPr>
                <w:rFonts w:ascii="Cambria Math" w:hAnsi="Cambria Math"/>
                <w:i/>
                <w:sz w:val="24"/>
              </w:rPr>
            </m:ctrlPr>
          </m:e>
        </m:d>
        <m:r>
          <m:rPr/>
          <w:rPr>
            <w:rFonts w:hint="eastAsia"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ctrlPr>
              <w:rPr>
                <w:rFonts w:ascii="Cambria Math" w:hAnsi="Cambria Math"/>
                <w:i/>
                <w:sz w:val="24"/>
              </w:rPr>
            </m:ctrlPr>
          </m:sub>
        </m:sSub>
        <m:d>
          <m:dPr>
            <m:ctrlPr>
              <w:rPr>
                <w:rFonts w:ascii="Cambria Math" w:hAnsi="Cambria Math"/>
                <w:i/>
                <w:sz w:val="24"/>
              </w:rPr>
            </m:ctrlPr>
          </m:dPr>
          <m:e>
            <m:r>
              <m:rPr/>
              <w:rPr>
                <w:rFonts w:ascii="Cambria Math" w:hAnsi="Cambria Math"/>
                <w:sz w:val="24"/>
              </w:rPr>
              <m:t>j=1,2,⋯,</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ctrlPr>
              <w:rPr>
                <w:rFonts w:ascii="Cambria Math" w:hAnsi="Cambria Math"/>
                <w:i/>
                <w:sz w:val="24"/>
              </w:rPr>
            </m:ctrlPr>
          </m:e>
        </m:d>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r>
          <m:rPr/>
          <w:rPr>
            <w:rFonts w:ascii="Cambria Math" w:hAnsi="Cambria Math"/>
            <w:sz w:val="24"/>
          </w:rPr>
          <m:t>,</m:t>
        </m:r>
        <m:r>
          <m:rPr/>
          <w:rPr>
            <w:rFonts w:hint="eastAsia" w:ascii="Cambria Math" w:hAnsi="Cambria Math"/>
            <w:sz w:val="24"/>
          </w:rPr>
          <m:t>PPR)</m:t>
        </m:r>
      </m:oMath>
      <w:bookmarkEnd w:id="3"/>
    </w:p>
    <w:p w14:paraId="763F10F7">
      <w:pPr>
        <w:pStyle w:val="16"/>
        <w:ind w:left="840" w:firstLine="0" w:firstLineChars="0"/>
        <w:rPr>
          <w:sz w:val="24"/>
        </w:rPr>
      </w:pPr>
      <w:r>
        <w:rPr>
          <w:rFonts w:hint="eastAsia"/>
          <w:sz w:val="24"/>
        </w:rPr>
        <w:t>输入安全参数</w:t>
      </w:r>
      <m:oMath>
        <m:r>
          <m:rPr/>
          <w:rPr>
            <w:rFonts w:ascii="Cambria Math" w:hAnsi="Cambria Math"/>
            <w:sz w:val="24"/>
          </w:rPr>
          <m:t>λ</m:t>
        </m:r>
      </m:oMath>
      <w:r>
        <w:rPr>
          <w:rFonts w:hint="eastAsia"/>
          <w:sz w:val="24"/>
        </w:rPr>
        <w:t>，输出公开的素数</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m:sty m:val="p"/>
              </m:rPr>
              <w:rPr>
                <w:rFonts w:ascii="Cambria Math" w:hAnsi="Cambria Math"/>
                <w:sz w:val="24"/>
              </w:rPr>
              <m:t>0,</m:t>
            </m:r>
            <m:r>
              <m:rPr/>
              <w:rPr>
                <w:rFonts w:ascii="Cambria Math" w:hAnsi="Cambria Math"/>
                <w:sz w:val="24"/>
              </w:rPr>
              <m:t>i</m:t>
            </m:r>
            <m:ctrlPr>
              <w:rPr>
                <w:rFonts w:ascii="Cambria Math" w:hAnsi="Cambria Math"/>
                <w:sz w:val="24"/>
              </w:rPr>
            </m:ctrlPr>
          </m:sub>
        </m:sSub>
        <m:r>
          <m:rP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0,i</m:t>
            </m:r>
            <m:ctrlPr>
              <w:rPr>
                <w:rFonts w:ascii="Cambria Math" w:hAnsi="Cambria Math"/>
                <w:i/>
                <w:sz w:val="24"/>
              </w:rPr>
            </m:ctrlPr>
          </m:sub>
        </m:sSub>
      </m:oMath>
      <w:r>
        <w:rPr>
          <w:rFonts w:hint="eastAsia"/>
          <w:sz w:val="24"/>
        </w:rPr>
        <w:t>，任意的门限公钥加密算法的公私钥对</w:t>
      </w:r>
      <m:oMath>
        <m:d>
          <m:dPr>
            <m:ctrlPr>
              <w:rPr>
                <w:rFonts w:ascii="Cambria Math" w:hAnsi="Cambria Math"/>
                <w:i/>
                <w:sz w:val="24"/>
              </w:rPr>
            </m:ctrlPr>
          </m:dPr>
          <m:e>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d>
        <m:r>
          <m:rPr/>
          <w:rPr>
            <w:rFonts w:ascii="Cambria Math" w:hAnsi="Cambria Math"/>
            <w:sz w:val="24"/>
          </w:rPr>
          <m:t>,i=1,2,⋯,n</m:t>
        </m:r>
      </m:oMath>
      <w:r>
        <w:rPr>
          <w:rFonts w:hint="eastAsia"/>
          <w:sz w:val="24"/>
        </w:rPr>
        <w:t>，任意的门限公钥加密算法的公私钥对</w:t>
      </w:r>
      <m:oMath>
        <m:d>
          <m:dPr>
            <m:ctrlPr>
              <w:rPr>
                <w:rFonts w:ascii="Cambria Math" w:hAnsi="Cambria Math"/>
                <w:i/>
                <w:sz w:val="24"/>
              </w:rPr>
            </m:ctrlPr>
          </m:dPr>
          <m:e>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hint="eastAsia" w:ascii="Cambria Math" w:hAnsi="Cambria Math"/>
                    <w:sz w:val="24"/>
                  </w:rPr>
                  <m:t>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sSub>
                  <m:sSubPr>
                    <m:ctrlPr>
                      <w:rPr>
                        <w:rFonts w:ascii="Cambria Math" w:hAnsi="Cambria Math"/>
                        <w:i/>
                        <w:sz w:val="24"/>
                      </w:rPr>
                    </m:ctrlPr>
                  </m:sSubPr>
                  <m:e>
                    <m:r>
                      <m:rPr/>
                      <w:rPr>
                        <w:rFonts w:hint="eastAsia" w:ascii="Cambria Math" w:hAnsi="Cambria Math"/>
                        <w:sz w:val="24"/>
                      </w:rPr>
                      <m:t>CSP</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d>
        <m:r>
          <m:rPr/>
          <w:rPr>
            <w:rFonts w:ascii="Cambria Math" w:hAnsi="Cambria Math"/>
            <w:sz w:val="24"/>
          </w:rPr>
          <m:t>,j=1,2,⋯,</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oMath>
      <w:r>
        <w:rPr>
          <w:rFonts w:hint="eastAsia"/>
          <w:sz w:val="24"/>
        </w:rPr>
        <w:t>，任意的门限公钥加密算法的公私钥对</w:t>
      </w:r>
      <m:oMath>
        <m:r>
          <m:rPr/>
          <w:rPr>
            <w:rFonts w:ascii="Cambria Math" w:hAnsi="Cambria Math"/>
            <w:sz w:val="24"/>
          </w:rPr>
          <m:t>(</m:t>
        </m:r>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r>
          <m:rPr/>
          <w:rPr>
            <w:rFonts w:ascii="Cambria Math" w:hAnsi="Cambria Math"/>
            <w:sz w:val="24"/>
          </w:rPr>
          <m:t>)</m:t>
        </m:r>
      </m:oMath>
      <w:r>
        <w:rPr>
          <w:rFonts w:hint="eastAsia"/>
          <w:sz w:val="24"/>
        </w:rPr>
        <w:t>，令公共参数</w:t>
      </w:r>
      <m:oMath>
        <m:r>
          <m:rPr/>
          <w:rPr>
            <w:rFonts w:hint="eastAsia" w:ascii="Cambria Math" w:hAnsi="Cambria Math"/>
            <w:sz w:val="24"/>
          </w:rPr>
          <m:t>PPR</m:t>
        </m:r>
        <m:r>
          <m:rPr/>
          <w:rPr>
            <w:rFonts w:ascii="Cambria Math" w:hAnsi="Cambria Math"/>
            <w:sz w:val="24"/>
          </w:rPr>
          <m:t>=(</m:t>
        </m:r>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m:sty m:val="p"/>
              </m:rPr>
              <w:rPr>
                <w:rFonts w:ascii="Cambria Math" w:hAnsi="Cambria Math"/>
                <w:sz w:val="24"/>
              </w:rPr>
              <m:t>0,</m:t>
            </m:r>
            <m:r>
              <m:rPr/>
              <w:rPr>
                <w:rFonts w:ascii="Cambria Math" w:hAnsi="Cambria Math"/>
                <w:sz w:val="24"/>
              </w:rPr>
              <m:t>i</m:t>
            </m:r>
            <m:ctrlPr>
              <w:rPr>
                <w:rFonts w:ascii="Cambria Math" w:hAnsi="Cambria Math"/>
                <w:sz w:val="24"/>
              </w:rPr>
            </m:ctrlPr>
          </m:sub>
        </m:sSub>
        <m:r>
          <m:rP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0,i</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r>
          <m:rPr/>
          <w:rPr>
            <w:rFonts w:ascii="Cambria Math" w:hAnsi="Cambria Math"/>
            <w:sz w:val="24"/>
          </w:rPr>
          <m:t>)</m:t>
        </m:r>
      </m:oMath>
    </w:p>
    <w:p w14:paraId="6C7AC4A5">
      <w:pPr>
        <w:pStyle w:val="16"/>
        <w:numPr>
          <w:ilvl w:val="0"/>
          <w:numId w:val="5"/>
        </w:numPr>
        <w:spacing w:line="360" w:lineRule="auto"/>
        <w:ind w:firstLineChars="0"/>
        <w:rPr>
          <w:sz w:val="24"/>
        </w:rPr>
      </w:pPr>
      <m:oMath>
        <w:bookmarkStart w:id="4" w:name="_Hlk207831695"/>
        <m:r>
          <m:rPr/>
          <w:rPr>
            <w:rFonts w:ascii="Cambria Math" w:hAnsi="Cambria Math"/>
            <w:sz w:val="24"/>
          </w:rPr>
          <m:t>KeyGen</m:t>
        </m:r>
        <m:r>
          <m:rPr/>
          <w:rPr>
            <w:rFonts w:hint="eastAsia" w:ascii="Cambria Math" w:hAnsi="Cambria Math"/>
            <w:sz w:val="24"/>
          </w:rPr>
          <m:t>(</m:t>
        </m:r>
        <m:r>
          <m:rPr/>
          <w:rPr>
            <w:rFonts w:ascii="Cambria Math" w:hAnsi="Cambria Math"/>
            <w:sz w:val="24"/>
          </w:rPr>
          <m:t>PPR,t</m:t>
        </m:r>
        <m:r>
          <m:rPr/>
          <w:rPr>
            <w:rFonts w:hint="eastAsia"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pbk</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pvk</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pbk</m:t>
            </m:r>
            <m:ctrlPr>
              <w:rPr>
                <w:rFonts w:ascii="Cambria Math" w:hAnsi="Cambria Math"/>
                <w:i/>
                <w:sz w:val="24"/>
              </w:rPr>
            </m:ctrlPr>
          </m:e>
          <m:sub>
            <m:r>
              <m:rPr/>
              <w:rPr>
                <w:rFonts w:hint="eastAsia" w:ascii="Cambria Math" w:hAnsi="Cambria Math"/>
                <w:sz w:val="24"/>
              </w:rPr>
              <m:t>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pb</m:t>
            </m:r>
            <m:r>
              <m:rPr/>
              <w:rPr>
                <w:rFonts w:ascii="Cambria Math" w:hAnsi="Cambria Math"/>
                <w:sz w:val="24"/>
              </w:rPr>
              <m:t>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hint="eastAsia" w:ascii="Cambria Math" w:hAnsi="Cambria Math"/>
            <w:sz w:val="24"/>
          </w:rPr>
          <m:t>)</m:t>
        </m:r>
      </m:oMath>
      <w:bookmarkEnd w:id="4"/>
    </w:p>
    <w:p w14:paraId="3CD6E3F4">
      <w:pPr>
        <w:pStyle w:val="16"/>
        <w:spacing w:line="360" w:lineRule="auto"/>
        <w:ind w:left="840" w:firstLine="0" w:firstLineChars="0"/>
        <w:rPr>
          <w:sz w:val="24"/>
        </w:rPr>
      </w:pPr>
      <w:r>
        <w:rPr>
          <w:rFonts w:hint="eastAsia"/>
          <w:sz w:val="24"/>
        </w:rPr>
        <w:t>输入公共参数</w:t>
      </w:r>
      <m:oMath>
        <m:r>
          <m:rPr/>
          <w:rPr>
            <w:rFonts w:hint="eastAsia" w:ascii="Cambria Math" w:hAnsi="Cambria Math"/>
            <w:sz w:val="24"/>
          </w:rPr>
          <m:t>PPR</m:t>
        </m:r>
      </m:oMath>
      <w:r>
        <w:rPr>
          <w:rFonts w:hint="eastAsia"/>
          <w:sz w:val="24"/>
        </w:rPr>
        <w:t>，门限值</w:t>
      </w:r>
      <m:oMath>
        <m:r>
          <m:rPr/>
          <w:rPr>
            <w:rFonts w:hint="eastAsia" w:ascii="Cambria Math" w:hAnsi="Cambria Math"/>
            <w:sz w:val="24"/>
          </w:rPr>
          <m:t>t</m:t>
        </m:r>
      </m:oMath>
      <w:r>
        <w:rPr>
          <w:rFonts w:hint="eastAsia"/>
          <w:sz w:val="24"/>
        </w:rPr>
        <w:t>，输出系统分别为用户</w:t>
      </w:r>
      <m:oMath>
        <m:sSub>
          <m:sSubPr>
            <m:ctrlPr>
              <w:rPr>
                <w:rFonts w:ascii="Cambria Math" w:hAnsi="Cambria Math"/>
                <w:i/>
                <w:sz w:val="24"/>
              </w:rPr>
            </m:ctrlPr>
          </m:sSubPr>
          <m:e>
            <m:r>
              <m:rPr/>
              <w:rPr>
                <w:rFonts w:hint="eastAsia" w:ascii="Cambria Math" w:hAnsi="Cambria Math"/>
                <w:sz w:val="24"/>
              </w:rPr>
              <m:t>SEN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，加密服务提供商</w:t>
      </w:r>
      <m:oMath>
        <m:r>
          <m:rPr/>
          <w:rPr>
            <w:rFonts w:hint="eastAsia" w:ascii="Cambria Math" w:hAnsi="Cambria Math"/>
            <w:sz w:val="24"/>
          </w:rPr>
          <m:t>CSP</m:t>
        </m:r>
      </m:oMath>
      <w:r>
        <w:rPr>
          <w:rFonts w:hint="eastAsia"/>
          <w:sz w:val="24"/>
        </w:rPr>
        <w:t>，云服务器</w:t>
      </w:r>
      <m:oMath>
        <m:r>
          <m:rPr/>
          <w:rPr>
            <w:rFonts w:hint="eastAsia" w:ascii="Cambria Math" w:hAnsi="Cambria Math"/>
            <w:sz w:val="24"/>
          </w:rPr>
          <m:t>SER</m:t>
        </m:r>
      </m:oMath>
      <w:r>
        <w:rPr>
          <w:rFonts w:hint="eastAsia"/>
          <w:sz w:val="24"/>
        </w:rPr>
        <w:t>生成的公私钥对</w:t>
      </w:r>
      <m:oMath>
        <m:d>
          <m:dPr>
            <m:ctrlPr>
              <w:rPr>
                <w:rFonts w:ascii="Cambria Math" w:hAnsi="Cambria Math"/>
                <w:i/>
                <w:sz w:val="24"/>
              </w:rPr>
            </m:ctrlPr>
          </m:dPr>
          <m:e>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pbk</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pvk</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e>
        </m:d>
        <m:r>
          <m:rPr/>
          <w:rPr>
            <w:rFonts w:ascii="Cambria Math" w:hAnsi="Cambria Math"/>
            <w:sz w:val="24"/>
          </w:rPr>
          <m:t>, (</m:t>
        </m:r>
        <m:sSub>
          <m:sSubPr>
            <m:ctrlPr>
              <w:rPr>
                <w:rFonts w:ascii="Cambria Math" w:hAnsi="Cambria Math"/>
                <w:i/>
                <w:sz w:val="24"/>
              </w:rPr>
            </m:ctrlPr>
          </m:sSubPr>
          <m:e>
            <m:r>
              <m:rPr/>
              <w:rPr>
                <w:rFonts w:hint="eastAsia" w:ascii="Cambria Math" w:hAnsi="Cambria Math"/>
                <w:sz w:val="24"/>
              </w:rPr>
              <m:t>pbk</m:t>
            </m:r>
            <m:ctrlPr>
              <w:rPr>
                <w:rFonts w:ascii="Cambria Math" w:hAnsi="Cambria Math"/>
                <w:i/>
                <w:sz w:val="24"/>
              </w:rPr>
            </m:ctrlPr>
          </m:e>
          <m:sub>
            <m:r>
              <m:rPr/>
              <w:rPr>
                <w:rFonts w:hint="eastAsia" w:ascii="Cambria Math" w:hAnsi="Cambria Math"/>
                <w:sz w:val="24"/>
              </w:rPr>
              <m:t>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 (</m:t>
        </m:r>
        <m:sSub>
          <m:sSubPr>
            <m:ctrlPr>
              <w:rPr>
                <w:rFonts w:ascii="Cambria Math" w:hAnsi="Cambria Math"/>
                <w:i/>
                <w:sz w:val="24"/>
              </w:rPr>
            </m:ctrlPr>
          </m:sSubPr>
          <m:e>
            <m:r>
              <m:rPr/>
              <w:rPr>
                <w:rFonts w:hint="eastAsia" w:ascii="Cambria Math" w:hAnsi="Cambria Math"/>
                <w:sz w:val="24"/>
              </w:rPr>
              <m:t>pb</m:t>
            </m:r>
            <m:r>
              <m:rPr/>
              <w:rPr>
                <w:rFonts w:ascii="Cambria Math" w:hAnsi="Cambria Math"/>
                <w:sz w:val="24"/>
              </w:rPr>
              <m:t>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hint="eastAsia" w:ascii="Cambria Math" w:hAnsi="Cambria Math"/>
            <w:sz w:val="24"/>
          </w:rPr>
          <m:t>)</m:t>
        </m:r>
      </m:oMath>
      <w:r>
        <w:rPr>
          <w:rFonts w:hint="eastAsia"/>
          <w:sz w:val="24"/>
        </w:rPr>
        <w:t>.</w:t>
      </w:r>
    </w:p>
    <w:p w14:paraId="1AF3E4C7">
      <w:pPr>
        <w:pStyle w:val="16"/>
        <w:numPr>
          <w:ilvl w:val="0"/>
          <w:numId w:val="5"/>
        </w:numPr>
        <w:spacing w:line="360" w:lineRule="auto"/>
        <w:ind w:firstLineChars="0"/>
        <w:rPr>
          <w:sz w:val="24"/>
        </w:rPr>
      </w:pPr>
      <w:bookmarkStart w:id="5" w:name="_Hlk207831731"/>
      <m:oMath>
        <m:r>
          <m:rPr/>
          <w:rPr>
            <w:rFonts w:ascii="Cambria Math" w:hAnsi="Cambria Math"/>
            <w:sz w:val="24"/>
          </w:rPr>
          <m:t>Enc</m:t>
        </m:r>
        <m:d>
          <m:dPr>
            <m:ctrlPr>
              <w:rPr>
                <w:rFonts w:ascii="Cambria Math" w:hAnsi="Cambria Math"/>
                <w:i/>
                <w:sz w:val="24"/>
              </w:rPr>
            </m:ctrlPr>
          </m:dPr>
          <m:e>
            <m:r>
              <m:rPr/>
              <w:rPr>
                <w:rFonts w:ascii="Cambria Math" w:hAnsi="Cambria Math"/>
                <w:sz w:val="24"/>
              </w:rPr>
              <m:t>PPR,</m:t>
            </m:r>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pvk</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ctrlPr>
              <w:rPr>
                <w:rFonts w:ascii="Cambria Math" w:hAnsi="Cambria Math"/>
                <w:i/>
                <w:sz w:val="24"/>
              </w:rPr>
            </m:ctrlPr>
          </m:e>
        </m:d>
        <m:r>
          <m:rPr/>
          <w:rPr>
            <w:rFonts w:ascii="Cambria Math" w:hAnsi="Cambria Math"/>
            <w:sz w:val="24"/>
          </w:rPr>
          <m:t>→(</m:t>
        </m:r>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r>
          <m:rPr/>
          <w:rPr>
            <w:rFonts w:ascii="Cambria Math" w:hAnsi="Cambria Math"/>
            <w:sz w:val="24"/>
          </w:rPr>
          <m:t>)</m:t>
        </m:r>
        <w:bookmarkEnd w:id="5"/>
      </m:oMath>
    </w:p>
    <w:p w14:paraId="199C77AB">
      <w:pPr>
        <w:pStyle w:val="16"/>
        <w:spacing w:line="360" w:lineRule="auto"/>
        <w:ind w:left="840" w:firstLine="0" w:firstLineChars="0"/>
        <w:rPr>
          <w:sz w:val="24"/>
        </w:rPr>
      </w:pPr>
      <w:r>
        <w:rPr>
          <w:rFonts w:hint="eastAsia"/>
          <w:sz w:val="24"/>
        </w:rPr>
        <w:t>输入公共参数</w:t>
      </w:r>
      <m:oMath>
        <m:r>
          <m:rPr/>
          <w:rPr>
            <w:rFonts w:hint="eastAsia" w:ascii="Cambria Math" w:hAnsi="Cambria Math"/>
            <w:sz w:val="24"/>
          </w:rPr>
          <m:t>PPR</m:t>
        </m:r>
      </m:oMath>
      <w:r>
        <w:rPr>
          <w:rFonts w:hint="eastAsia"/>
          <w:sz w:val="24"/>
        </w:rPr>
        <w:t>，用户</w:t>
      </w:r>
      <m:oMath>
        <m:sSub>
          <m:sSubPr>
            <m:ctrlPr>
              <w:rPr>
                <w:rFonts w:ascii="Cambria Math" w:hAnsi="Cambria Math"/>
                <w:i/>
                <w:sz w:val="24"/>
              </w:rPr>
            </m:ctrlPr>
          </m:sSubPr>
          <m:e>
            <m:r>
              <m:rPr/>
              <w:rPr>
                <w:rFonts w:hint="eastAsia" w:ascii="Cambria Math" w:hAnsi="Cambria Math"/>
                <w:sz w:val="24"/>
              </w:rPr>
              <m:t>SEN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的私钥集合</w:t>
      </w:r>
      <m:oMath>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pvk</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oMath>
      <w:r>
        <w:rPr>
          <w:rFonts w:hint="eastAsia"/>
          <w:sz w:val="24"/>
        </w:rPr>
        <w:t>，用户</w:t>
      </w:r>
      <m:oMath>
        <m:sSub>
          <m:sSubPr>
            <m:ctrlPr>
              <w:rPr>
                <w:rFonts w:ascii="Cambria Math" w:hAnsi="Cambria Math"/>
                <w:i/>
                <w:sz w:val="24"/>
              </w:rPr>
            </m:ctrlPr>
          </m:sSubPr>
          <m:e>
            <m:r>
              <m:rPr/>
              <w:rPr>
                <w:rFonts w:hint="eastAsia" w:ascii="Cambria Math" w:hAnsi="Cambria Math"/>
                <w:sz w:val="24"/>
              </w:rPr>
              <m:t>SEN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的消息集合</w:t>
      </w:r>
      <m:oMath>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oMath>
      <w:r>
        <w:rPr>
          <w:rFonts w:hint="eastAsia"/>
          <w:sz w:val="24"/>
        </w:rPr>
        <w:t>（</w:t>
      </w:r>
      <m:oMath>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oMath>
      <w:r>
        <w:rPr>
          <w:rFonts w:hint="eastAsia"/>
          <w:sz w:val="24"/>
        </w:rPr>
        <w:t>表示这是用户</w:t>
      </w:r>
      <m:oMath>
        <m:sSub>
          <m:sSubPr>
            <m:ctrlPr>
              <w:rPr>
                <w:rFonts w:ascii="Cambria Math" w:hAnsi="Cambria Math"/>
                <w:i/>
                <w:sz w:val="24"/>
              </w:rPr>
            </m:ctrlPr>
          </m:sSubPr>
          <m:e>
            <m:r>
              <m:rPr/>
              <w:rPr>
                <w:rFonts w:hint="eastAsia" w:ascii="Cambria Math" w:hAnsi="Cambria Math"/>
                <w:sz w:val="24"/>
              </w:rPr>
              <m:t>SEN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的第</w:t>
      </w:r>
      <m:oMath>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oMath>
      <w:r>
        <w:rPr>
          <w:rFonts w:hint="eastAsia"/>
          <w:sz w:val="24"/>
        </w:rPr>
        <w:t>条消息），输出</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用任意的门限公钥加密算法加密后的密文</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i,SER</m:t>
            </m:r>
            <m:ctrlPr>
              <w:rPr>
                <w:rFonts w:ascii="Cambria Math" w:hAnsi="Cambria Math"/>
                <w:i/>
                <w:sz w:val="24"/>
              </w:rPr>
            </m:ctrlPr>
          </m:sub>
        </m:sSub>
      </m:oMath>
      <w:r>
        <w:rPr>
          <w:rFonts w:hint="eastAsia"/>
          <w:sz w:val="24"/>
        </w:rPr>
        <w:t>，</w:t>
      </w:r>
      <m:oMath>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pvk</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oMath>
      <w:r>
        <w:rPr>
          <w:rFonts w:hint="eastAsia"/>
          <w:sz w:val="24"/>
        </w:rPr>
        <w:t>中的</w:t>
      </w:r>
      <m:oMath>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(j=1,2,⋯,</m:t>
        </m:r>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oMath>
      <w:r>
        <w:rPr>
          <w:rFonts w:hint="eastAsia"/>
          <w:sz w:val="24"/>
        </w:rPr>
        <w:t>采用任意的公钥加密算法加密后的密文</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i,CSP</m:t>
            </m:r>
            <m:ctrlPr>
              <w:rPr>
                <w:rFonts w:ascii="Cambria Math" w:hAnsi="Cambria Math"/>
                <w:i/>
                <w:sz w:val="24"/>
              </w:rPr>
            </m:ctrlPr>
          </m:sub>
        </m:sSub>
      </m:oMath>
      <w:r>
        <w:rPr>
          <w:rFonts w:hint="eastAsia"/>
          <w:sz w:val="24"/>
        </w:rPr>
        <w:t>，消息</w:t>
      </w:r>
      <m:oMath>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oMath>
      <w:r>
        <w:rPr>
          <w:rFonts w:hint="eastAsia"/>
          <w:sz w:val="24"/>
        </w:rPr>
        <w:t>经加密后的密文</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oMath>
      <w:r>
        <w:rPr>
          <w:rFonts w:hint="eastAsia"/>
          <w:sz w:val="24"/>
        </w:rPr>
        <w:t>。</w:t>
      </w:r>
    </w:p>
    <w:p w14:paraId="22A798A4">
      <w:pPr>
        <w:pStyle w:val="16"/>
        <w:numPr>
          <w:ilvl w:val="0"/>
          <w:numId w:val="5"/>
        </w:numPr>
        <w:spacing w:line="360" w:lineRule="auto"/>
        <w:ind w:firstLineChars="0"/>
        <w:rPr>
          <w:sz w:val="24"/>
        </w:rPr>
      </w:pPr>
      <m:oMath>
        <w:bookmarkStart w:id="6" w:name="_Hlk207831764"/>
        <m:r>
          <m:rPr/>
          <w:rPr>
            <w:rFonts w:ascii="Cambria Math" w:hAnsi="Cambria Math"/>
            <w:szCs w:val="21"/>
          </w:rPr>
          <m:t>Eval(PPR,F,</m:t>
        </m:r>
        <m:sSub>
          <m:sSubPr>
            <m:ctrlPr>
              <w:rPr>
                <w:rFonts w:ascii="Cambria Math" w:hAnsi="Cambria Math"/>
                <w:i/>
                <w:szCs w:val="21"/>
              </w:rPr>
            </m:ctrlPr>
          </m:sSubPr>
          <m:e>
            <m:r>
              <m:rPr/>
              <w:rPr>
                <w:rFonts w:hint="eastAsia" w:ascii="Cambria Math" w:hAnsi="Cambria Math"/>
                <w:szCs w:val="21"/>
              </w:rPr>
              <m:t>P</m:t>
            </m:r>
            <m:ctrlPr>
              <w:rPr>
                <w:rFonts w:ascii="Cambria Math" w:hAnsi="Cambria Math"/>
                <w:i/>
                <w:szCs w:val="21"/>
              </w:rPr>
            </m:ctrlPr>
          </m:e>
          <m:sub>
            <m:sSub>
              <m:sSubPr>
                <m:ctrlPr>
                  <w:rPr>
                    <w:rFonts w:ascii="Cambria Math" w:hAnsi="Cambria Math"/>
                    <w:i/>
                    <w:szCs w:val="21"/>
                  </w:rPr>
                </m:ctrlPr>
              </m:sSubPr>
              <m:e>
                <m:r>
                  <m:rPr/>
                  <w:rPr>
                    <w:rFonts w:ascii="Cambria Math" w:hAnsi="Cambria Math"/>
                    <w:szCs w:val="21"/>
                  </w:rPr>
                  <m:t>SER</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sub>
        </m:sSub>
        <m:d>
          <m:dPr>
            <m:ctrlPr>
              <w:rPr>
                <w:rFonts w:ascii="Cambria Math" w:hAnsi="Cambria Math"/>
                <w:i/>
                <w:szCs w:val="21"/>
              </w:rPr>
            </m:ctrlPr>
          </m:dPr>
          <m:e>
            <m:r>
              <m:rPr/>
              <w:rPr>
                <w:rFonts w:hint="eastAsia" w:ascii="Cambria Math" w:hAnsi="Cambria Math"/>
                <w:szCs w:val="21"/>
              </w:rPr>
              <m:t>i = 1,2,……,n</m:t>
            </m:r>
            <m:ctrlPr>
              <w:rPr>
                <w:rFonts w:ascii="Cambria Math" w:hAnsi="Cambria Math"/>
                <w:i/>
                <w:szCs w:val="21"/>
              </w:rPr>
            </m:ctrlPr>
          </m:e>
        </m:d>
        <m:r>
          <m:rPr/>
          <w:rPr>
            <w:rFonts w:hint="eastAsia" w:ascii="Cambria Math" w:hAnsi="Cambria Math"/>
            <w:szCs w:val="21"/>
          </w:rPr>
          <m:t xml:space="preserve">, </m:t>
        </m:r>
        <m:sSub>
          <m:sSubPr>
            <m:ctrlPr>
              <w:rPr>
                <w:rFonts w:ascii="Cambria Math" w:hAnsi="Cambria Math"/>
                <w:i/>
                <w:szCs w:val="21"/>
              </w:rPr>
            </m:ctrlPr>
          </m:sSubPr>
          <m:e>
            <m:r>
              <m:rPr/>
              <w:rPr>
                <w:rFonts w:ascii="Cambria Math" w:hAnsi="Cambria Math"/>
                <w:szCs w:val="21"/>
              </w:rPr>
              <m:t>P</m:t>
            </m:r>
            <m:ctrlPr>
              <w:rPr>
                <w:rFonts w:ascii="Cambria Math" w:hAnsi="Cambria Math"/>
                <w:i/>
                <w:szCs w:val="21"/>
              </w:rPr>
            </m:ctrlPr>
          </m:e>
          <m:sub>
            <m:sSub>
              <m:sSubPr>
                <m:ctrlPr>
                  <w:rPr>
                    <w:rFonts w:ascii="Cambria Math" w:hAnsi="Cambria Math"/>
                    <w:i/>
                    <w:szCs w:val="21"/>
                  </w:rPr>
                </m:ctrlPr>
              </m:sSubPr>
              <m:e>
                <m:r>
                  <m:rPr/>
                  <w:rPr>
                    <w:rFonts w:ascii="Cambria Math" w:hAnsi="Cambria Math"/>
                    <w:szCs w:val="21"/>
                  </w:rPr>
                  <m:t>CSP</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sub>
        </m:sSub>
        <m:d>
          <m:dPr>
            <m:ctrlPr>
              <w:rPr>
                <w:rFonts w:ascii="Cambria Math" w:hAnsi="Cambria Math"/>
                <w:i/>
                <w:szCs w:val="21"/>
              </w:rPr>
            </m:ctrlPr>
          </m:dPr>
          <m:e>
            <m:r>
              <m:rPr/>
              <w:rPr>
                <w:rFonts w:hint="eastAsia" w:ascii="Cambria Math" w:hAnsi="Cambria Math"/>
                <w:szCs w:val="21"/>
              </w:rPr>
              <m:t>i = 1,2,……,n</m:t>
            </m:r>
            <m:ctrlPr>
              <w:rPr>
                <w:rFonts w:ascii="Cambria Math" w:hAnsi="Cambria Math"/>
                <w:i/>
                <w:szCs w:val="21"/>
              </w:rPr>
            </m:ctrlPr>
          </m:e>
        </m:d>
        <m:r>
          <m:rPr/>
          <w:rPr>
            <w:rFonts w:ascii="Cambria Math" w:hAnsi="Cambria Math"/>
            <w:szCs w:val="21"/>
          </w:rPr>
          <m:t>,</m:t>
        </m:r>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i,SER</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i,CSP</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i,</m:t>
            </m:r>
            <m:sSup>
              <m:sSupPr>
                <m:ctrlPr>
                  <w:rPr>
                    <w:rFonts w:ascii="Cambria Math" w:hAnsi="Cambria Math"/>
                    <w:i/>
                    <w:szCs w:val="21"/>
                  </w:rPr>
                </m:ctrlPr>
              </m:sSupPr>
              <m:e>
                <m:r>
                  <m:rPr/>
                  <w:rPr>
                    <w:rFonts w:ascii="Cambria Math" w:hAnsi="Cambria Math"/>
                    <w:szCs w:val="21"/>
                  </w:rPr>
                  <m:t>i</m:t>
                </m:r>
                <m:ctrlPr>
                  <w:rPr>
                    <w:rFonts w:ascii="Cambria Math" w:hAnsi="Cambria Math"/>
                    <w:i/>
                    <w:szCs w:val="21"/>
                  </w:rPr>
                </m:ctrlPr>
              </m:e>
              <m:sup>
                <m:r>
                  <m:rPr/>
                  <w:rPr>
                    <w:rFonts w:ascii="Cambria Math" w:hAnsi="Cambria Math"/>
                    <w:szCs w:val="21"/>
                  </w:rPr>
                  <m:t>'</m:t>
                </m:r>
                <m:ctrlPr>
                  <w:rPr>
                    <w:rFonts w:ascii="Cambria Math" w:hAnsi="Cambria Math"/>
                    <w:i/>
                    <w:szCs w:val="21"/>
                  </w:rPr>
                </m:ctrlPr>
              </m:sup>
            </m:sSup>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sSubSup>
              <m:sSubSupPr>
                <m:ctrlPr>
                  <w:rPr>
                    <w:rFonts w:ascii="Cambria Math" w:hAnsi="Cambria Math"/>
                    <w:i/>
                    <w:szCs w:val="21"/>
                  </w:rPr>
                </m:ctrlPr>
              </m:sSubSupPr>
              <m:e>
                <m:r>
                  <m:rPr/>
                  <w:rPr>
                    <w:rFonts w:ascii="Cambria Math" w:hAnsi="Cambria Math"/>
                    <w:szCs w:val="21"/>
                  </w:rPr>
                  <m:t>C</m:t>
                </m:r>
                <m:ctrlPr>
                  <w:rPr>
                    <w:rFonts w:ascii="Cambria Math" w:hAnsi="Cambria Math"/>
                    <w:i/>
                    <w:szCs w:val="21"/>
                  </w:rPr>
                </m:ctrlPr>
              </m:e>
              <m:sub>
                <m:r>
                  <m:rPr/>
                  <w:rPr>
                    <w:rFonts w:ascii="Cambria Math" w:hAnsi="Cambria Math"/>
                    <w:szCs w:val="21"/>
                  </w:rPr>
                  <m:t>F</m:t>
                </m:r>
                <m:ctrlPr>
                  <w:rPr>
                    <w:rFonts w:ascii="Cambria Math" w:hAnsi="Cambria Math"/>
                    <w:i/>
                    <w:szCs w:val="21"/>
                  </w:rPr>
                </m:ctrlPr>
              </m:sub>
              <m:sup>
                <m:r>
                  <m:rPr/>
                  <w:rPr>
                    <w:rFonts w:ascii="Cambria Math" w:hAnsi="Cambria Math"/>
                    <w:szCs w:val="21"/>
                  </w:rPr>
                  <m:t>CSP,2</m:t>
                </m:r>
                <m:ctrlPr>
                  <w:rPr>
                    <w:rFonts w:ascii="Cambria Math" w:hAnsi="Cambria Math"/>
                    <w:i/>
                    <w:szCs w:val="21"/>
                  </w:rPr>
                </m:ctrlPr>
              </m:sup>
            </m:sSubSup>
            <m:r>
              <m:rPr/>
              <w:rPr>
                <w:rFonts w:ascii="Cambria Math" w:hAnsi="Cambria Math"/>
                <w:szCs w:val="21"/>
              </w:rPr>
              <m:t>,</m:t>
            </m:r>
            <m:r>
              <m:rPr/>
              <w:rPr>
                <w:rFonts w:hint="eastAsia" w:ascii="Cambria Math" w:hAnsi="Cambria Math"/>
                <w:szCs w:val="21"/>
              </w:rPr>
              <m:t>C</m:t>
            </m:r>
            <m:ctrlPr>
              <w:rPr>
                <w:rFonts w:ascii="Cambria Math" w:hAnsi="Cambria Math"/>
                <w:i/>
                <w:szCs w:val="21"/>
              </w:rPr>
            </m:ctrlPr>
          </m:e>
          <m:sub>
            <m:r>
              <m:rPr/>
              <w:rPr>
                <w:rFonts w:ascii="Cambria Math" w:hAnsi="Cambria Math"/>
                <w:szCs w:val="21"/>
              </w:rPr>
              <m:t>rec,ser</m:t>
            </m:r>
            <m:ctrlPr>
              <w:rPr>
                <w:rFonts w:ascii="Cambria Math" w:hAnsi="Cambria Math"/>
                <w:i/>
                <w:szCs w:val="21"/>
              </w:rPr>
            </m:ctrlPr>
          </m:sub>
        </m:sSub>
        <m:r>
          <m:rPr/>
          <w:rPr>
            <w:rFonts w:ascii="Cambria Math" w:hAnsi="Cambria Math"/>
            <w:szCs w:val="21"/>
          </w:rPr>
          <m:t>)</m:t>
        </m:r>
        <w:bookmarkEnd w:id="6"/>
      </m:oMath>
    </w:p>
    <w:p w14:paraId="129783ED">
      <w:pPr>
        <w:pStyle w:val="16"/>
        <w:spacing w:line="360" w:lineRule="auto"/>
        <w:ind w:left="840" w:firstLine="0" w:firstLineChars="0"/>
        <w:rPr>
          <w:iCs/>
          <w:sz w:val="24"/>
        </w:rPr>
      </w:pPr>
      <m:oMath>
        <m:r>
          <m:rPr/>
          <w:rPr>
            <w:rFonts w:ascii="Cambria Math" w:hAnsi="Cambria Math"/>
            <w:sz w:val="24"/>
          </w:rPr>
          <m:t>Eval</m:t>
        </m:r>
      </m:oMath>
      <w:r>
        <w:rPr>
          <w:rFonts w:hint="eastAsia"/>
          <w:sz w:val="24"/>
        </w:rPr>
        <w:t>采用两轮密钥交互，输入公共参数</w:t>
      </w:r>
      <m:oMath>
        <m:r>
          <m:rPr/>
          <w:rPr>
            <w:rFonts w:ascii="Cambria Math" w:hAnsi="Cambria Math"/>
            <w:sz w:val="24"/>
          </w:rPr>
          <m:t>PPR</m:t>
        </m:r>
      </m:oMath>
      <w:r>
        <w:rPr>
          <w:rFonts w:hint="eastAsia"/>
          <w:sz w:val="24"/>
        </w:rPr>
        <w:t>，模型函数</w:t>
      </w:r>
      <m:oMath>
        <m:r>
          <m:rPr/>
          <w:rPr>
            <w:rFonts w:ascii="Cambria Math" w:hAnsi="Cambria Math"/>
          </w:rPr>
          <m:t>F</m:t>
        </m:r>
      </m:oMath>
      <w:r>
        <w:rPr>
          <w:rFonts w:hint="eastAsia"/>
        </w:rPr>
        <w:t>，</w:t>
      </w:r>
      <w:r>
        <w:rPr>
          <w:rFonts w:hint="eastAsia"/>
          <w:sz w:val="24"/>
        </w:rPr>
        <w:t>加密服务提供商</w:t>
      </w:r>
      <m:oMath>
        <m:r>
          <m:rPr/>
          <w:rPr>
            <w:rFonts w:hint="eastAsia" w:ascii="Cambria Math" w:hAnsi="Cambria Math"/>
            <w:sz w:val="24"/>
          </w:rPr>
          <m:t>CSP</m:t>
        </m:r>
      </m:oMath>
      <w:r>
        <w:rPr>
          <w:rFonts w:hint="eastAsia"/>
          <w:sz w:val="24"/>
        </w:rPr>
        <w:t>的私钥集合</w:t>
      </w:r>
      <m:oMath>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d>
          <m:dPr>
            <m:ctrlPr>
              <w:rPr>
                <w:rFonts w:ascii="Cambria Math" w:hAnsi="Cambria Math"/>
                <w:i/>
                <w:sz w:val="24"/>
              </w:rPr>
            </m:ctrlPr>
          </m:dPr>
          <m:e>
            <m:r>
              <m:rPr/>
              <w:rPr>
                <w:rFonts w:hint="eastAsia" w:ascii="Cambria Math" w:hAnsi="Cambria Math"/>
                <w:sz w:val="24"/>
              </w:rPr>
              <m:t>i = 1,2,……,n</m:t>
            </m:r>
            <m:ctrlPr>
              <w:rPr>
                <w:rFonts w:ascii="Cambria Math" w:hAnsi="Cambria Math"/>
                <w:i/>
                <w:sz w:val="24"/>
              </w:rPr>
            </m:ctrlPr>
          </m:e>
        </m:d>
      </m:oMath>
      <w:r>
        <w:rPr>
          <w:rFonts w:hint="eastAsia"/>
          <w:sz w:val="24"/>
        </w:rPr>
        <w:t>，云服务器</w:t>
      </w:r>
      <m:oMath>
        <m:r>
          <m:rPr/>
          <w:rPr>
            <w:rFonts w:hint="eastAsia" w:ascii="Cambria Math" w:hAnsi="Cambria Math"/>
            <w:sz w:val="24"/>
          </w:rPr>
          <m:t>SER</m:t>
        </m:r>
      </m:oMath>
      <w:r>
        <w:rPr>
          <w:rFonts w:hint="eastAsia"/>
          <w:sz w:val="24"/>
        </w:rPr>
        <w:t>的私钥集合</w:t>
      </w:r>
      <m:oMath>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d>
          <m:dPr>
            <m:ctrlPr>
              <w:rPr>
                <w:rFonts w:ascii="Cambria Math" w:hAnsi="Cambria Math"/>
                <w:i/>
                <w:sz w:val="24"/>
              </w:rPr>
            </m:ctrlPr>
          </m:dPr>
          <m:e>
            <m:r>
              <m:rPr/>
              <w:rPr>
                <w:rFonts w:hint="eastAsia" w:ascii="Cambria Math" w:hAnsi="Cambria Math"/>
                <w:sz w:val="24"/>
              </w:rPr>
              <m:t>i = 1,2,……,n</m:t>
            </m:r>
            <m:ctrlPr>
              <w:rPr>
                <w:rFonts w:ascii="Cambria Math" w:hAnsi="Cambria Math"/>
                <w:i/>
                <w:sz w:val="24"/>
              </w:rPr>
            </m:ctrlPr>
          </m:e>
        </m:d>
      </m:oMath>
      <w:r>
        <w:rPr>
          <w:rFonts w:hint="eastAsia"/>
          <w:sz w:val="24"/>
        </w:rPr>
        <w:t>，</w:t>
      </w:r>
      <m:oMath>
        <m:r>
          <m:rPr/>
          <w:rPr>
            <w:rFonts w:ascii="Cambria Math" w:hAnsi="Cambria Math"/>
            <w:sz w:val="24"/>
          </w:rPr>
          <m:t>Enc</m:t>
        </m:r>
      </m:oMath>
      <w:r>
        <w:rPr>
          <w:rFonts w:hint="eastAsia"/>
          <w:sz w:val="24"/>
        </w:rPr>
        <w:t>阶段计算得到的三个密文</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i,SER</m:t>
            </m:r>
            <m:ctrlPr>
              <w:rPr>
                <w:rFonts w:ascii="Cambria Math" w:hAnsi="Cambria Math"/>
                <w:i/>
                <w:sz w:val="24"/>
              </w:rPr>
            </m:ctrlPr>
          </m:sub>
        </m:sSub>
      </m:oMath>
      <w:r>
        <w:rPr>
          <w:rFonts w:hint="eastAsia"/>
          <w:sz w:val="24"/>
        </w:rPr>
        <w:t>,</w:t>
      </w:r>
      <m:oMath>
        <m:r>
          <m:rPr/>
          <w:rPr>
            <w:rFonts w:ascii="Cambria Math" w:hAnsi="Cambria Math"/>
            <w:sz w:val="24"/>
          </w:rPr>
          <m:t xml:space="preserve"> </m:t>
        </m:r>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i,CSP</m:t>
            </m:r>
            <m:ctrlPr>
              <w:rPr>
                <w:rFonts w:ascii="Cambria Math" w:hAnsi="Cambria Math"/>
                <w:i/>
                <w:sz w:val="24"/>
              </w:rPr>
            </m:ctrlPr>
          </m:sub>
        </m:sSub>
      </m:oMath>
      <w:r>
        <w:rPr>
          <w:rFonts w:hint="eastAsia"/>
          <w:sz w:val="24"/>
        </w:rPr>
        <w:t>,</w:t>
      </w:r>
      <w:r>
        <w:rPr>
          <w:rFonts w:ascii="Cambria Math" w:hAnsi="Cambria Math"/>
          <w:i/>
          <w:sz w:val="24"/>
        </w:rPr>
        <w:t xml:space="preserve"> </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oMath>
      <w:r>
        <w:rPr>
          <w:rFonts w:hint="eastAsia" w:ascii="Cambria Math" w:hAnsi="Cambria Math"/>
          <w:iCs/>
          <w:sz w:val="24"/>
        </w:rPr>
        <w:t>, 输出</w:t>
      </w:r>
      <m:oMath>
        <m:r>
          <m:rPr/>
          <w:rPr>
            <w:rFonts w:hint="eastAsia" w:ascii="Cambria Math" w:hAnsi="Cambria Math"/>
            <w:sz w:val="24"/>
          </w:rPr>
          <m:t>CSP</m:t>
        </m:r>
      </m:oMath>
      <w:r>
        <w:rPr>
          <w:rFonts w:hint="eastAsia" w:ascii="Cambria Math" w:hAnsi="Cambria Math"/>
          <w:iCs/>
          <w:sz w:val="24"/>
        </w:rPr>
        <w:t>用接收方的公钥加密的密文</w:t>
      </w:r>
      <m:oMath>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CSP,2</m:t>
            </m:r>
            <m:ctrlPr>
              <w:rPr>
                <w:rFonts w:ascii="Cambria Math" w:hAnsi="Cambria Math"/>
                <w:i/>
                <w:sz w:val="24"/>
              </w:rPr>
            </m:ctrlPr>
          </m:sup>
        </m:sSubSup>
      </m:oMath>
      <w:r>
        <w:rPr>
          <w:rFonts w:hint="eastAsia" w:ascii="Cambria Math" w:hAnsi="Cambria Math"/>
          <w:sz w:val="24"/>
        </w:rPr>
        <w:t>和</w:t>
      </w:r>
      <m:oMath>
        <m:r>
          <m:rPr/>
          <w:rPr>
            <w:rFonts w:hint="eastAsia" w:ascii="Cambria Math" w:hAnsi="Cambria Math"/>
            <w:sz w:val="24"/>
          </w:rPr>
          <m:t>SER</m:t>
        </m:r>
      </m:oMath>
      <w:r>
        <w:rPr>
          <w:rFonts w:hint="eastAsia"/>
          <w:sz w:val="24"/>
        </w:rPr>
        <w:t>计算的</w:t>
      </w:r>
      <m:oMath>
        <m:sSub>
          <m:sSubPr>
            <m:ctrlPr>
              <w:rPr>
                <w:rFonts w:ascii="Cambria Math" w:hAnsi="Cambria Math"/>
                <w:i/>
                <w:sz w:val="24"/>
              </w:rPr>
            </m:ctrlPr>
          </m:sSubPr>
          <m:e>
            <m:r>
              <m:rPr/>
              <w:rPr>
                <w:rFonts w:hint="eastAsia" w:ascii="Cambria Math" w:hAnsi="Cambria Math"/>
                <w:sz w:val="24"/>
              </w:rPr>
              <m:t>C</m:t>
            </m:r>
            <m:ctrlPr>
              <w:rPr>
                <w:rFonts w:ascii="Cambria Math" w:hAnsi="Cambria Math"/>
                <w:i/>
                <w:sz w:val="24"/>
              </w:rPr>
            </m:ctrlPr>
          </m:e>
          <m:sub>
            <m:r>
              <m:rPr/>
              <w:rPr>
                <w:rFonts w:ascii="Cambria Math" w:hAnsi="Cambria Math"/>
                <w:sz w:val="24"/>
              </w:rPr>
              <m:t>rec,ser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f</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p</m:t>
                </m:r>
                <m:r>
                  <m:rPr/>
                  <w:rPr>
                    <w:rFonts w:hint="eastAsia" w:ascii="Cambria Math" w:hAnsi="Cambria Math"/>
                    <w:sz w:val="24"/>
                  </w:rPr>
                  <m:t>b</m:t>
                </m:r>
                <m:r>
                  <m:rPr/>
                  <w:rPr>
                    <w:rFonts w:ascii="Cambria Math" w:hAnsi="Cambria Math"/>
                    <w:sz w:val="24"/>
                  </w:rPr>
                  <m:t>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ctrlPr>
              <w:rPr>
                <w:rFonts w:ascii="Cambria Math" w:hAnsi="Cambria Math"/>
                <w:i/>
                <w:sz w:val="24"/>
              </w:rPr>
            </m:ctrlPr>
          </m:sub>
        </m:sSub>
        <m:r>
          <m:rPr/>
          <w:rPr>
            <w:rFonts w:ascii="Cambria Math" w:hAnsi="Cambria Math"/>
            <w:sz w:val="24"/>
          </w:rPr>
          <m:t>(r)</m:t>
        </m:r>
      </m:oMath>
      <w:r>
        <w:rPr>
          <w:rFonts w:hint="eastAsia"/>
          <w:sz w:val="24"/>
        </w:rPr>
        <w:t>。</w:t>
      </w:r>
    </w:p>
    <w:p w14:paraId="59ACE55A">
      <w:pPr>
        <w:pStyle w:val="16"/>
        <w:numPr>
          <w:ilvl w:val="0"/>
          <w:numId w:val="5"/>
        </w:numPr>
        <w:spacing w:line="360" w:lineRule="auto"/>
        <w:ind w:firstLineChars="0"/>
        <w:rPr>
          <w:sz w:val="24"/>
        </w:rPr>
      </w:pPr>
      <m:oMath>
        <w:bookmarkStart w:id="7" w:name="_Hlk207831808"/>
        <m:r>
          <m:rPr/>
          <w:rPr>
            <w:rFonts w:ascii="Cambria Math" w:hAnsi="Cambria Math"/>
            <w:sz w:val="24"/>
          </w:rPr>
          <m:t>Dec</m:t>
        </m:r>
        <m:d>
          <m:dPr>
            <m:ctrlPr>
              <w:rPr>
                <w:rFonts w:ascii="Cambria Math" w:hAnsi="Cambria Math"/>
                <w:i/>
                <w:sz w:val="24"/>
              </w:rPr>
            </m:ctrlPr>
          </m:dPr>
          <m:e>
            <m:r>
              <m:rPr/>
              <w:rPr>
                <w:rFonts w:ascii="Cambria Math" w:hAnsi="Cambria Math"/>
                <w:sz w:val="24"/>
              </w:rPr>
              <m:t>PPR,</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CSP,2</m:t>
                    </m:r>
                    <m:ctrlPr>
                      <w:rPr>
                        <w:rFonts w:ascii="Cambria Math" w:hAnsi="Cambria Math"/>
                        <w:i/>
                        <w:sz w:val="24"/>
                      </w:rPr>
                    </m:ctrlPr>
                  </m:sup>
                </m:sSubSup>
                <m:r>
                  <m:rPr/>
                  <w:rPr>
                    <w:rFonts w:ascii="Cambria Math" w:hAnsi="Cambria Math"/>
                    <w:sz w:val="24"/>
                  </w:rPr>
                  <m:t>,</m:t>
                </m:r>
                <m:r>
                  <m:rPr/>
                  <w:rPr>
                    <w:rFonts w:hint="eastAsia" w:ascii="Cambria Math" w:hAnsi="Cambria Math"/>
                    <w:sz w:val="24"/>
                  </w:rPr>
                  <m:t>C</m:t>
                </m:r>
                <m:ctrlPr>
                  <w:rPr>
                    <w:rFonts w:ascii="Cambria Math" w:hAnsi="Cambria Math"/>
                    <w:i/>
                    <w:sz w:val="24"/>
                  </w:rPr>
                </m:ctrlPr>
              </m:e>
              <m:sub>
                <m:r>
                  <m:rPr/>
                  <w:rPr>
                    <w:rFonts w:ascii="Cambria Math" w:hAnsi="Cambria Math"/>
                    <w:sz w:val="24"/>
                  </w:rPr>
                  <m:t>rec,ser</m:t>
                </m:r>
                <m:ctrlPr>
                  <w:rPr>
                    <w:rFonts w:ascii="Cambria Math" w:hAnsi="Cambria Math"/>
                    <w:i/>
                    <w:sz w:val="24"/>
                  </w:rPr>
                </m:ctrlPr>
              </m:sub>
            </m:sSub>
            <m:ctrlPr>
              <w:rPr>
                <w:rFonts w:ascii="Cambria Math" w:hAnsi="Cambria Math"/>
                <w:i/>
                <w:sz w:val="24"/>
              </w:rPr>
            </m:ctrlPr>
          </m:e>
        </m:d>
        <m:r>
          <m:rP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r>
              <m:rPr/>
              <w:rPr>
                <w:rFonts w:ascii="Cambria Math" w:hAnsi="Cambria Math"/>
                <w:sz w:val="24"/>
              </w:rPr>
              <m:t>,</m:t>
            </m:r>
            <m:r>
              <m:rPr/>
              <w:rPr>
                <w:rFonts w:hint="eastAsia" w:ascii="Cambria Math" w:hAnsi="Cambria Math"/>
                <w:sz w:val="24"/>
              </w:rPr>
              <m:t>…</m:t>
            </m:r>
            <m:r>
              <m:rPr/>
              <w:rPr>
                <w:rFonts w:ascii="Cambria Math" w:hAnsi="Cambria Math"/>
                <w:sz w:val="24"/>
              </w:rPr>
              <m:t>,</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ctrlPr>
              <w:rPr>
                <w:rFonts w:ascii="Cambria Math" w:hAnsi="Cambria Math"/>
                <w:i/>
                <w:sz w:val="24"/>
              </w:rPr>
            </m:ctrlPr>
          </m:e>
        </m:d>
      </m:oMath>
      <w:bookmarkEnd w:id="7"/>
    </w:p>
    <w:p w14:paraId="58E787C2">
      <w:pPr>
        <w:pStyle w:val="16"/>
        <w:spacing w:line="360" w:lineRule="auto"/>
        <w:ind w:left="840" w:firstLine="0" w:firstLineChars="0"/>
        <w:rPr>
          <w:sz w:val="24"/>
        </w:rPr>
      </w:pPr>
      <m:oMath>
        <m:r>
          <m:rPr/>
          <w:rPr>
            <w:rFonts w:hint="eastAsia" w:ascii="Cambria Math" w:hAnsi="Cambria Math"/>
            <w:sz w:val="24"/>
          </w:rPr>
          <m:t>Dec</m:t>
        </m:r>
      </m:oMath>
      <w:r>
        <w:rPr>
          <w:rFonts w:hint="eastAsia"/>
          <w:sz w:val="24"/>
        </w:rPr>
        <w:t>阶段输入公共参数</w:t>
      </w:r>
      <m:oMath>
        <m:r>
          <m:rPr/>
          <w:rPr>
            <w:rFonts w:ascii="Cambria Math" w:hAnsi="Cambria Math"/>
            <w:sz w:val="24"/>
          </w:rPr>
          <m:t>PPR</m:t>
        </m:r>
      </m:oMath>
      <w:r>
        <w:rPr>
          <w:rFonts w:hint="eastAsia"/>
          <w:sz w:val="24"/>
        </w:rPr>
        <w:t>，接收方公钥加密算法的私钥</w:t>
      </w:r>
      <m:oMath>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oMath>
      <w:r>
        <w:rPr>
          <w:rFonts w:hint="eastAsia"/>
          <w:sz w:val="24"/>
        </w:rPr>
        <w:t>，</w:t>
      </w:r>
      <m:oMath>
        <m:r>
          <m:rPr/>
          <w:rPr>
            <w:rFonts w:hint="eastAsia" w:ascii="Cambria Math" w:hAnsi="Cambria Math"/>
            <w:sz w:val="24"/>
          </w:rPr>
          <m:t>CSP</m:t>
        </m:r>
      </m:oMath>
      <w:r>
        <w:rPr>
          <w:rFonts w:hint="eastAsia" w:ascii="Cambria Math" w:hAnsi="Cambria Math"/>
          <w:iCs/>
          <w:sz w:val="24"/>
        </w:rPr>
        <w:t>用接收方的公钥加密的密文</w:t>
      </w:r>
      <m:oMath>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CSP,2</m:t>
            </m:r>
            <m:ctrlPr>
              <w:rPr>
                <w:rFonts w:ascii="Cambria Math" w:hAnsi="Cambria Math"/>
                <w:i/>
                <w:sz w:val="24"/>
              </w:rPr>
            </m:ctrlPr>
          </m:sup>
        </m:sSubSup>
      </m:oMath>
      <w:r>
        <w:rPr>
          <w:rFonts w:hint="eastAsia" w:ascii="Cambria Math" w:hAnsi="Cambria Math"/>
          <w:sz w:val="24"/>
        </w:rPr>
        <w:t>和</w:t>
      </w:r>
      <m:oMath>
        <m:r>
          <m:rPr/>
          <w:rPr>
            <w:rFonts w:hint="eastAsia" w:ascii="Cambria Math" w:hAnsi="Cambria Math"/>
            <w:sz w:val="24"/>
          </w:rPr>
          <m:t>SER</m:t>
        </m:r>
      </m:oMath>
      <w:r>
        <w:rPr>
          <w:rFonts w:hint="eastAsia"/>
          <w:sz w:val="24"/>
        </w:rPr>
        <w:t>计算的</w:t>
      </w:r>
      <m:oMath>
        <m:sSub>
          <m:sSubPr>
            <m:ctrlPr>
              <w:rPr>
                <w:rFonts w:ascii="Cambria Math" w:hAnsi="Cambria Math"/>
                <w:i/>
                <w:sz w:val="24"/>
              </w:rPr>
            </m:ctrlPr>
          </m:sSubPr>
          <m:e>
            <m:r>
              <m:rPr/>
              <w:rPr>
                <w:rFonts w:hint="eastAsia" w:ascii="Cambria Math" w:hAnsi="Cambria Math"/>
                <w:sz w:val="24"/>
              </w:rPr>
              <m:t>C</m:t>
            </m:r>
            <m:ctrlPr>
              <w:rPr>
                <w:rFonts w:ascii="Cambria Math" w:hAnsi="Cambria Math"/>
                <w:i/>
                <w:sz w:val="24"/>
              </w:rPr>
            </m:ctrlPr>
          </m:e>
          <m:sub>
            <m:r>
              <m:rPr/>
              <w:rPr>
                <w:rFonts w:ascii="Cambria Math" w:hAnsi="Cambria Math"/>
                <w:sz w:val="24"/>
              </w:rPr>
              <m:t>rec,ser</m:t>
            </m:r>
            <m:ctrlPr>
              <w:rPr>
                <w:rFonts w:ascii="Cambria Math" w:hAnsi="Cambria Math"/>
                <w:i/>
                <w:sz w:val="24"/>
              </w:rPr>
            </m:ctrlPr>
          </m:sub>
        </m:sSub>
      </m:oMath>
      <w:r>
        <w:rPr>
          <w:rFonts w:hint="eastAsia"/>
          <w:sz w:val="24"/>
        </w:rPr>
        <w:t>，最后输出利用消息计算的模型</w:t>
      </w:r>
      <m:oMath>
        <m:r>
          <m:rPr/>
          <w:rPr>
            <w:rFonts w:hint="eastAsia" w:ascii="Cambria Math" w:hAnsi="Cambria Math"/>
            <w:sz w:val="24"/>
          </w:rPr>
          <m:t>F</m:t>
        </m:r>
      </m:oMath>
      <w:r>
        <w:rPr>
          <w:rFonts w:hint="eastAsia"/>
          <w:sz w:val="24"/>
        </w:rPr>
        <w:t>。</w:t>
      </w:r>
      <w:r>
        <w:rPr>
          <w:sz w:val="24"/>
        </w:rPr>
        <w:fldChar w:fldCharType="begin"/>
      </w:r>
      <w:r>
        <w:rPr>
          <w:sz w:val="24"/>
        </w:rPr>
        <w:instrText xml:space="preserve"> QUOTE </w:instrText>
      </w:r>
      <w:r>
        <w:rPr>
          <w:rFonts w:ascii="Cambria Math" w:hAnsi="Cambria Math" w:cs="Cambria Math"/>
          <w:sz w:val="24"/>
        </w:rPr>
        <w:instrText xml:space="preserve">𝑆𝑒𝑡𝑢𝑝</w:instrText>
      </w:r>
      <w:r>
        <w:rPr>
          <w:rFonts w:hint="eastAsia"/>
          <w:sz w:val="24"/>
        </w:rPr>
        <w:instrText xml:space="preserve">(</w:instrText>
      </w:r>
      <m:oMath>
        <m:sSup>
          <m:sSupPr>
            <m:ctrlPr>
              <w:rPr>
                <w:rFonts w:ascii="Cambria Math" w:hAnsi="Cambria Math"/>
              </w:rPr>
            </m:ctrlPr>
          </m:sSupPr>
          <m:e>
            <m:ctrlPr>
              <w:rPr>
                <w:rFonts w:ascii="Cambria Math" w:hAnsi="Cambria Math"/>
              </w:rPr>
            </m:ctrlPr>
          </m:e>
          <m:sup>
            <m:ctrlPr>
              <w:rPr>
                <w:rFonts w:ascii="Cambria Math" w:hAnsi="Cambria Math"/>
              </w:rPr>
            </m:ctrlPr>
          </m:sup>
        </m:sSup>
        <m:r>
          <m:rPr>
            <m:sty m:val="p"/>
          </m:rPr>
          <w:rPr>
            <w:rFonts w:hint="eastAsia"/>
            <w:sz w:val="24"/>
          </w:rPr>
          <m:t xml:space="preserve">1</m:t>
        </m:r>
      </m:oMath>
      <w:r>
        <w:rPr>
          <w:rFonts w:ascii="Cambria Math" w:hAnsi="Cambria Math" w:cs="Cambria Math"/>
          <w:sz w:val="24"/>
        </w:rPr>
        <w:instrText xml:space="preserve">𝜆</w:instrText>
      </w:r>
      <w:r>
        <w:rPr>
          <w:rFonts w:hint="eastAsia"/>
          <w:sz w:val="24"/>
        </w:rPr>
        <w:instrText xml:space="preserve">)→(</w:instrText>
      </w:r>
      <m:oMath>
        <m:sSub>
          <m:sSubPr>
            <m:ctrlPr>
              <w:rPr>
                <w:rFonts w:ascii="Cambria Math" w:hAnsi="Cambria Math"/>
              </w:rPr>
            </m:ctrlPr>
          </m:sSubPr>
          <m:e>
            <m:ctrlPr>
              <w:rPr>
                <w:rFonts w:ascii="Cambria Math" w:hAnsi="Cambria Math"/>
              </w:rPr>
            </m:ctrlPr>
          </m:e>
          <m:sub>
            <m:ctrlPr>
              <w:rPr>
                <w:rFonts w:ascii="Cambria Math" w:hAnsi="Cambria Math"/>
              </w:rPr>
            </m:ctrlPr>
          </m:sub>
        </m:sSub>
        <m:r>
          <m:rPr>
            <m:sty m:val="p"/>
          </m:rPr>
          <w:rPr>
            <w:rFonts w:ascii="Cambria Math" w:hAnsi="Cambria Math" w:cs="Cambria Math"/>
            <w:sz w:val="24"/>
          </w:rPr>
          <m:t xml:space="preserve">pk</m:t>
        </m:r>
        <m:sSub>
          <m:sSubPr>
            <m:ctrlPr>
              <w:rPr>
                <w:rFonts w:ascii="Cambria Math" w:hAnsi="Cambria Math"/>
              </w:rPr>
            </m:ctrlPr>
          </m:sSubPr>
          <m:e>
            <m:ctrlPr>
              <w:rPr>
                <w:rFonts w:ascii="Cambria Math" w:hAnsi="Cambria Math"/>
              </w:rPr>
            </m:ctrlPr>
          </m:e>
          <m:sub>
            <m:ctrlPr>
              <w:rPr>
                <w:rFonts w:ascii="Cambria Math" w:hAnsi="Cambria Math"/>
              </w:rPr>
            </m:ctrlPr>
          </m:sub>
        </m:sSub>
        <m:r>
          <m:rPr>
            <m:sty m:val="p"/>
          </m:rPr>
          <w:rPr>
            <w:rFonts w:ascii="Cambria Math" w:hAnsi="Cambria Math" w:cs="Cambria Math"/>
            <w:sz w:val="24"/>
          </w:rPr>
          <m:t xml:space="preserve">Sen</m:t>
        </m:r>
      </m:oMath>
      <w:r>
        <w:rPr>
          <w:rFonts w:ascii="Cambria Math" w:hAnsi="Cambria Math" w:cs="Cambria Math"/>
          <w:sz w:val="24"/>
        </w:rPr>
        <w:instrText xml:space="preserve">𝑖</w:instrText>
      </w:r>
      <w:r>
        <w:rPr>
          <w:rFonts w:hint="eastAsia"/>
          <w:sz w:val="24"/>
        </w:rPr>
        <w:instrText xml:space="preserve">,</w:instrText>
      </w:r>
      <m:oMath>
        <m:sSub>
          <m:sSubPr>
            <m:ctrlPr>
              <w:rPr>
                <w:rFonts w:ascii="Cambria Math" w:hAnsi="Cambria Math"/>
              </w:rPr>
            </m:ctrlPr>
          </m:sSubPr>
          <m:e>
            <m:ctrlPr>
              <w:rPr>
                <w:rFonts w:ascii="Cambria Math" w:hAnsi="Cambria Math"/>
              </w:rPr>
            </m:ctrlPr>
          </m:e>
          <m:sub>
            <m:ctrlPr>
              <w:rPr>
                <w:rFonts w:ascii="Cambria Math" w:hAnsi="Cambria Math"/>
              </w:rPr>
            </m:ctrlPr>
          </m:sub>
        </m:sSub>
        <m:r>
          <m:rPr>
            <m:sty m:val="p"/>
          </m:rPr>
          <w:rPr>
            <w:rFonts w:ascii="Cambria Math" w:hAnsi="Cambria Math" w:cs="Cambria Math"/>
            <w:sz w:val="24"/>
          </w:rPr>
          <m:t xml:space="preserve">sk</m:t>
        </m:r>
        <m:sSub>
          <m:sSubPr>
            <m:ctrlPr>
              <w:rPr>
                <w:rFonts w:ascii="Cambria Math" w:hAnsi="Cambria Math"/>
              </w:rPr>
            </m:ctrlPr>
          </m:sSubPr>
          <m:e>
            <m:ctrlPr>
              <w:rPr>
                <w:rFonts w:ascii="Cambria Math" w:hAnsi="Cambria Math"/>
              </w:rPr>
            </m:ctrlPr>
          </m:e>
          <m:sub>
            <m:ctrlPr>
              <w:rPr>
                <w:rFonts w:ascii="Cambria Math" w:hAnsi="Cambria Math"/>
              </w:rPr>
            </m:ctrlPr>
          </m:sub>
        </m:sSub>
        <m:r>
          <m:rPr>
            <m:sty m:val="p"/>
          </m:rPr>
          <w:rPr>
            <w:rFonts w:ascii="Cambria Math" w:hAnsi="Cambria Math" w:cs="Cambria Math"/>
            <w:sz w:val="24"/>
          </w:rPr>
          <m:t xml:space="preserve">Sen</m:t>
        </m:r>
      </m:oMath>
      <w:r>
        <w:rPr>
          <w:rFonts w:ascii="Cambria Math" w:hAnsi="Cambria Math" w:cs="Cambria Math"/>
          <w:sz w:val="24"/>
        </w:rPr>
        <w:instrText xml:space="preserve">𝑖</w:instrText>
      </w:r>
      <w:r>
        <w:rPr>
          <w:rFonts w:hint="eastAsia"/>
          <w:sz w:val="24"/>
        </w:rPr>
        <w:instrText xml:space="preserve">,</w:instrText>
      </w:r>
      <w:r>
        <w:rPr>
          <w:rFonts w:ascii="Cambria Math" w:hAnsi="Cambria Math" w:cs="Cambria Math"/>
          <w:sz w:val="24"/>
        </w:rPr>
        <w:instrText xml:space="preserve">𝑃𝑃𝑅</w:instrText>
      </w:r>
      <w:r>
        <w:rPr>
          <w:rFonts w:hint="eastAsia"/>
          <w:sz w:val="24"/>
        </w:rPr>
        <w:instrText xml:space="preserve">,</w:instrText>
      </w:r>
      <w:r>
        <w:rPr>
          <w:rFonts w:ascii="Cambria Math" w:hAnsi="Cambria Math" w:cs="Cambria Math"/>
          <w:sz w:val="24"/>
        </w:rPr>
        <w:instrText xml:space="preserve">𝑆𝐾</w:instrText>
      </w:r>
      <w:r>
        <w:rPr>
          <w:rFonts w:hint="eastAsia"/>
          <w:sz w:val="24"/>
        </w:rPr>
        <w:instrText xml:space="preserve">)</w:instrText>
      </w:r>
      <w:r>
        <w:rPr>
          <w:sz w:val="24"/>
        </w:rPr>
        <w:instrText xml:space="preserve"> </w:instrText>
      </w:r>
      <w:r>
        <w:rPr>
          <w:sz w:val="24"/>
        </w:rPr>
        <w:fldChar w:fldCharType="separate"/>
      </w:r>
      <w:r>
        <w:rPr>
          <w:sz w:val="24"/>
        </w:rPr>
        <w:fldChar w:fldCharType="end"/>
      </w:r>
      <w:r>
        <w:rPr>
          <w:sz w:val="24"/>
        </w:rPr>
        <w:fldChar w:fldCharType="begin"/>
      </w:r>
      <w:r>
        <w:rPr>
          <w:sz w:val="24"/>
        </w:rPr>
        <w:instrText xml:space="preserve"> QUOTE </w:instrText>
      </w:r>
      <w:r>
        <w:rPr>
          <w:rFonts w:ascii="Cambria Math" w:hAnsi="Cambria Math" w:cs="Cambria Math"/>
          <w:sz w:val="24"/>
        </w:rPr>
        <w:instrText xml:space="preserve">𝑆𝑒𝑡𝑢𝑝</w:instrText>
      </w:r>
      <w:r>
        <w:rPr>
          <w:rFonts w:hint="eastAsia"/>
          <w:sz w:val="24"/>
        </w:rPr>
        <w:instrText xml:space="preserve">(</w:instrText>
      </w:r>
      <m:oMath>
        <m:sSup>
          <m:sSupPr>
            <m:ctrlPr>
              <w:rPr>
                <w:rFonts w:ascii="Cambria Math" w:hAnsi="Cambria Math"/>
              </w:rPr>
            </m:ctrlPr>
          </m:sSupPr>
          <m:e>
            <m:ctrlPr>
              <w:rPr>
                <w:rFonts w:ascii="Cambria Math" w:hAnsi="Cambria Math"/>
              </w:rPr>
            </m:ctrlPr>
          </m:e>
          <m:sup>
            <m:ctrlPr>
              <w:rPr>
                <w:rFonts w:ascii="Cambria Math" w:hAnsi="Cambria Math"/>
              </w:rPr>
            </m:ctrlPr>
          </m:sup>
        </m:sSup>
        <m:r>
          <m:rPr>
            <m:sty m:val="p"/>
          </m:rPr>
          <w:rPr>
            <w:rFonts w:hint="eastAsia"/>
            <w:sz w:val="24"/>
          </w:rPr>
          <m:t xml:space="preserve">1</m:t>
        </m:r>
      </m:oMath>
      <w:r>
        <w:rPr>
          <w:rFonts w:ascii="Cambria Math" w:hAnsi="Cambria Math" w:cs="Cambria Math"/>
          <w:sz w:val="24"/>
        </w:rPr>
        <w:instrText xml:space="preserve">𝜆</w:instrText>
      </w:r>
      <w:r>
        <w:rPr>
          <w:rFonts w:hint="eastAsia"/>
          <w:sz w:val="24"/>
        </w:rPr>
        <w:instrText xml:space="preserve">)→(</w:instrText>
      </w:r>
      <m:oMath>
        <m:sSub>
          <m:sSubPr>
            <m:ctrlPr>
              <w:rPr>
                <w:rFonts w:ascii="Cambria Math" w:hAnsi="Cambria Math"/>
              </w:rPr>
            </m:ctrlPr>
          </m:sSubPr>
          <m:e>
            <m:ctrlPr>
              <w:rPr>
                <w:rFonts w:ascii="Cambria Math" w:hAnsi="Cambria Math"/>
              </w:rPr>
            </m:ctrlPr>
          </m:e>
          <m:sub>
            <m:ctrlPr>
              <w:rPr>
                <w:rFonts w:ascii="Cambria Math" w:hAnsi="Cambria Math"/>
              </w:rPr>
            </m:ctrlPr>
          </m:sub>
        </m:sSub>
        <m:r>
          <m:rPr>
            <m:sty m:val="p"/>
          </m:rPr>
          <w:rPr>
            <w:rFonts w:ascii="Cambria Math" w:hAnsi="Cambria Math" w:cs="Cambria Math"/>
            <w:sz w:val="24"/>
          </w:rPr>
          <m:t xml:space="preserve">pk</m:t>
        </m:r>
        <m:sSub>
          <m:sSubPr>
            <m:ctrlPr>
              <w:rPr>
                <w:rFonts w:ascii="Cambria Math" w:hAnsi="Cambria Math"/>
              </w:rPr>
            </m:ctrlPr>
          </m:sSubPr>
          <m:e>
            <m:ctrlPr>
              <w:rPr>
                <w:rFonts w:ascii="Cambria Math" w:hAnsi="Cambria Math"/>
              </w:rPr>
            </m:ctrlPr>
          </m:e>
          <m:sub>
            <m:ctrlPr>
              <w:rPr>
                <w:rFonts w:ascii="Cambria Math" w:hAnsi="Cambria Math"/>
              </w:rPr>
            </m:ctrlPr>
          </m:sub>
        </m:sSub>
        <m:r>
          <m:rPr>
            <m:sty m:val="p"/>
          </m:rPr>
          <w:rPr>
            <w:rFonts w:ascii="Cambria Math" w:hAnsi="Cambria Math" w:cs="Cambria Math"/>
            <w:sz w:val="24"/>
          </w:rPr>
          <m:t xml:space="preserve">Sen</m:t>
        </m:r>
      </m:oMath>
      <w:r>
        <w:rPr>
          <w:rFonts w:ascii="Cambria Math" w:hAnsi="Cambria Math" w:cs="Cambria Math"/>
          <w:sz w:val="24"/>
        </w:rPr>
        <w:instrText xml:space="preserve">𝑖</w:instrText>
      </w:r>
      <w:r>
        <w:rPr>
          <w:rFonts w:hint="eastAsia"/>
          <w:sz w:val="24"/>
        </w:rPr>
        <w:instrText xml:space="preserve">,</w:instrText>
      </w:r>
      <m:oMath>
        <m:sSub>
          <m:sSubPr>
            <m:ctrlPr>
              <w:rPr>
                <w:rFonts w:ascii="Cambria Math" w:hAnsi="Cambria Math"/>
              </w:rPr>
            </m:ctrlPr>
          </m:sSubPr>
          <m:e>
            <m:ctrlPr>
              <w:rPr>
                <w:rFonts w:ascii="Cambria Math" w:hAnsi="Cambria Math"/>
              </w:rPr>
            </m:ctrlPr>
          </m:e>
          <m:sub>
            <m:ctrlPr>
              <w:rPr>
                <w:rFonts w:ascii="Cambria Math" w:hAnsi="Cambria Math"/>
              </w:rPr>
            </m:ctrlPr>
          </m:sub>
        </m:sSub>
        <m:r>
          <m:rPr>
            <m:sty m:val="p"/>
          </m:rPr>
          <w:rPr>
            <w:rFonts w:ascii="Cambria Math" w:hAnsi="Cambria Math" w:cs="Cambria Math"/>
            <w:sz w:val="24"/>
          </w:rPr>
          <m:t xml:space="preserve">sk</m:t>
        </m:r>
        <m:sSub>
          <m:sSubPr>
            <m:ctrlPr>
              <w:rPr>
                <w:rFonts w:ascii="Cambria Math" w:hAnsi="Cambria Math"/>
              </w:rPr>
            </m:ctrlPr>
          </m:sSubPr>
          <m:e>
            <m:ctrlPr>
              <w:rPr>
                <w:rFonts w:ascii="Cambria Math" w:hAnsi="Cambria Math"/>
              </w:rPr>
            </m:ctrlPr>
          </m:e>
          <m:sub>
            <m:ctrlPr>
              <w:rPr>
                <w:rFonts w:ascii="Cambria Math" w:hAnsi="Cambria Math"/>
              </w:rPr>
            </m:ctrlPr>
          </m:sub>
        </m:sSub>
        <m:r>
          <m:rPr>
            <m:sty m:val="p"/>
          </m:rPr>
          <w:rPr>
            <w:rFonts w:ascii="Cambria Math" w:hAnsi="Cambria Math" w:cs="Cambria Math"/>
            <w:sz w:val="24"/>
          </w:rPr>
          <m:t xml:space="preserve">Sen</m:t>
        </m:r>
      </m:oMath>
      <w:r>
        <w:rPr>
          <w:rFonts w:ascii="Cambria Math" w:hAnsi="Cambria Math" w:cs="Cambria Math"/>
          <w:sz w:val="24"/>
        </w:rPr>
        <w:instrText xml:space="preserve">𝑖</w:instrText>
      </w:r>
      <w:r>
        <w:rPr>
          <w:rFonts w:hint="eastAsia"/>
          <w:sz w:val="24"/>
        </w:rPr>
        <w:instrText xml:space="preserve">,</w:instrText>
      </w:r>
      <w:r>
        <w:rPr>
          <w:rFonts w:ascii="Cambria Math" w:hAnsi="Cambria Math" w:cs="Cambria Math"/>
          <w:sz w:val="24"/>
        </w:rPr>
        <w:instrText xml:space="preserve">𝑃𝑃𝑅</w:instrText>
      </w:r>
      <w:r>
        <w:rPr>
          <w:rFonts w:hint="eastAsia"/>
          <w:sz w:val="24"/>
        </w:rPr>
        <w:instrText xml:space="preserve">,</w:instrText>
      </w:r>
      <w:r>
        <w:rPr>
          <w:rFonts w:ascii="Cambria Math" w:hAnsi="Cambria Math" w:cs="Cambria Math"/>
          <w:sz w:val="24"/>
        </w:rPr>
        <w:instrText xml:space="preserve">𝑆𝐾</w:instrText>
      </w:r>
      <w:r>
        <w:rPr>
          <w:rFonts w:hint="eastAsia"/>
          <w:sz w:val="24"/>
        </w:rPr>
        <w:instrText xml:space="preserve">)</w:instrText>
      </w:r>
      <w:r>
        <w:rPr>
          <w:sz w:val="24"/>
        </w:rPr>
        <w:instrText xml:space="preserve"> </w:instrText>
      </w:r>
      <w:r>
        <w:rPr>
          <w:sz w:val="24"/>
        </w:rPr>
        <w:fldChar w:fldCharType="separate"/>
      </w:r>
      <w:r>
        <w:rPr>
          <w:sz w:val="24"/>
        </w:rPr>
        <w:fldChar w:fldCharType="end"/>
      </w:r>
    </w:p>
    <w:p w14:paraId="4550040E">
      <w:pPr>
        <w:pStyle w:val="3"/>
        <w:spacing w:line="360" w:lineRule="auto"/>
      </w:pPr>
      <w:r>
        <w:rPr>
          <w:rFonts w:hint="eastAsia"/>
        </w:rPr>
        <w:t>2.2实现原理</w:t>
      </w:r>
    </w:p>
    <w:p w14:paraId="29B85A1D">
      <w:pPr>
        <w:pStyle w:val="4"/>
        <w:spacing w:line="360" w:lineRule="auto"/>
      </w:pPr>
      <w:r>
        <w:t>2.2.1密码方案</w:t>
      </w:r>
    </w:p>
    <w:p w14:paraId="2065D9E3">
      <w:pPr>
        <w:rPr>
          <w:sz w:val="24"/>
        </w:rPr>
      </w:pPr>
      <w:r>
        <w:rPr>
          <w:rFonts w:hint="eastAsia"/>
          <w:sz w:val="24"/>
        </w:rPr>
        <w:t>基于中国剩余定理的门限全同态数据封装机制</w:t>
      </w:r>
      <w:commentRangeStart w:id="2"/>
      <w:r>
        <w:rPr>
          <w:rFonts w:hint="eastAsia"/>
          <w:sz w:val="24"/>
        </w:rPr>
        <w:t>A</w:t>
      </w:r>
      <w:commentRangeEnd w:id="2"/>
      <w:r>
        <w:rPr>
          <w:rStyle w:val="15"/>
        </w:rPr>
        <w:commentReference w:id="2"/>
      </w:r>
      <w:r>
        <w:rPr>
          <w:rFonts w:hint="eastAsia"/>
          <w:sz w:val="24"/>
        </w:rPr>
        <w:t>的系统模型如图2-1所示：</w:t>
      </w:r>
    </w:p>
    <w:p w14:paraId="7E649AA6">
      <w:pPr>
        <w:jc w:val="center"/>
      </w:pPr>
      <w:r>
        <w:drawing>
          <wp:inline distT="0" distB="0" distL="0" distR="0">
            <wp:extent cx="5153025" cy="4252595"/>
            <wp:effectExtent l="0" t="0" r="3175" b="1905"/>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10" cstate="print">
                      <a:extLst>
                        <a:ext uri="{28A0092B-C50C-407E-A947-70E740481C1C}">
                          <a14:useLocalDpi xmlns:a14="http://schemas.microsoft.com/office/drawing/2010/main" val="0"/>
                        </a:ext>
                      </a:extLst>
                    </a:blip>
                    <a:srcRect b="4106"/>
                    <a:stretch>
                      <a:fillRect/>
                    </a:stretch>
                  </pic:blipFill>
                  <pic:spPr>
                    <a:xfrm>
                      <a:off x="0" y="0"/>
                      <a:ext cx="5163989" cy="4261752"/>
                    </a:xfrm>
                    <a:prstGeom prst="rect">
                      <a:avLst/>
                    </a:prstGeom>
                  </pic:spPr>
                </pic:pic>
              </a:graphicData>
            </a:graphic>
          </wp:inline>
        </w:drawing>
      </w:r>
    </w:p>
    <w:p w14:paraId="748DD38E">
      <w:pPr>
        <w:widowControl/>
        <w:spacing w:after="156" w:afterLines="50" w:line="360" w:lineRule="auto"/>
        <w:jc w:val="center"/>
        <w:rPr>
          <w:szCs w:val="21"/>
        </w:rPr>
      </w:pPr>
      <w:r>
        <w:rPr>
          <w:rFonts w:hint="eastAsia"/>
          <w:szCs w:val="21"/>
        </w:rPr>
        <w:t>图 2-1</w:t>
      </w:r>
      <w:commentRangeStart w:id="3"/>
      <w:r>
        <w:rPr>
          <w:rFonts w:hint="eastAsia"/>
          <w:szCs w:val="21"/>
        </w:rPr>
        <w:t xml:space="preserve"> A</w:t>
      </w:r>
      <w:commentRangeEnd w:id="3"/>
      <w:r>
        <w:rPr>
          <w:rStyle w:val="15"/>
        </w:rPr>
        <w:commentReference w:id="3"/>
      </w:r>
      <w:r>
        <w:rPr>
          <w:rFonts w:hint="eastAsia"/>
          <w:szCs w:val="21"/>
        </w:rPr>
        <w:t>系统架构图</w:t>
      </w:r>
    </w:p>
    <w:p w14:paraId="7FF9D529"/>
    <w:p w14:paraId="2E73795C">
      <w:pPr>
        <w:pStyle w:val="5"/>
      </w:pPr>
      <w:r>
        <w:rPr>
          <w:rFonts w:hint="eastAsia"/>
        </w:rPr>
        <w:t>①初始化阶段</w:t>
      </w:r>
    </w:p>
    <w:p w14:paraId="1F0394D1">
      <w:pPr>
        <w:spacing w:line="360" w:lineRule="auto"/>
        <w:rPr>
          <w:sz w:val="24"/>
        </w:rPr>
      </w:pPr>
      <m:oMath>
        <m:r>
          <m:rPr/>
          <w:rPr>
            <w:rFonts w:ascii="Cambria Math" w:hAnsi="Cambria Math"/>
            <w:sz w:val="24"/>
          </w:rPr>
          <m:t>Setup</m:t>
        </m:r>
        <m:r>
          <m:rPr/>
          <w:rPr>
            <w:rFonts w:hint="eastAsia" w:ascii="Cambria Math" w:hAnsi="Cambria Math"/>
            <w:sz w:val="24"/>
          </w:rPr>
          <m:t>(</m:t>
        </m:r>
        <m:sSup>
          <m:sSupPr>
            <m:ctrlPr>
              <w:rPr>
                <w:rFonts w:ascii="Cambria Math" w:hAnsi="Cambria Math"/>
                <w:i/>
                <w:sz w:val="24"/>
              </w:rPr>
            </m:ctrlPr>
          </m:sSupPr>
          <m:e>
            <m:r>
              <m:rPr/>
              <w:rPr>
                <w:rFonts w:hint="eastAsia" w:ascii="Cambria Math" w:hAnsi="Cambria Math"/>
                <w:sz w:val="24"/>
              </w:rPr>
              <m:t>1</m:t>
            </m:r>
            <m:ctrlPr>
              <w:rPr>
                <w:rFonts w:ascii="Cambria Math" w:hAnsi="Cambria Math"/>
                <w:i/>
                <w:sz w:val="24"/>
              </w:rPr>
            </m:ctrlPr>
          </m:e>
          <m:sup>
            <m:r>
              <m:rPr/>
              <w:rPr>
                <w:rFonts w:ascii="Cambria Math" w:hAnsi="Cambria Math"/>
                <w:sz w:val="24"/>
              </w:rPr>
              <m:t>λ</m:t>
            </m:r>
            <m:ctrlPr>
              <w:rPr>
                <w:rFonts w:ascii="Cambria Math" w:hAnsi="Cambria Math"/>
                <w:i/>
                <w:sz w:val="24"/>
              </w:rPr>
            </m:ctrlPr>
          </m:sup>
        </m:sSup>
        <m:r>
          <m:rPr/>
          <w:rPr>
            <w:rFonts w:hint="eastAsia"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d>
          <m:dPr>
            <m:ctrlPr>
              <w:rPr>
                <w:rFonts w:ascii="Cambria Math" w:hAnsi="Cambria Math"/>
                <w:i/>
                <w:sz w:val="24"/>
              </w:rPr>
            </m:ctrlPr>
          </m:dPr>
          <m:e>
            <m:r>
              <m:rPr/>
              <w:rPr>
                <w:rFonts w:ascii="Cambria Math" w:hAnsi="Cambria Math"/>
                <w:sz w:val="24"/>
              </w:rPr>
              <m:t>i=1,2,⋯,n</m:t>
            </m:r>
            <m:ctrlPr>
              <w:rPr>
                <w:rFonts w:ascii="Cambria Math" w:hAnsi="Cambria Math"/>
                <w:i/>
                <w:sz w:val="24"/>
              </w:rPr>
            </m:ctrlPr>
          </m:e>
        </m:d>
        <m:r>
          <m:rPr/>
          <w:rPr>
            <w:rFonts w:hint="eastAsia"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ctrlPr>
              <w:rPr>
                <w:rFonts w:ascii="Cambria Math" w:hAnsi="Cambria Math"/>
                <w:i/>
                <w:sz w:val="24"/>
              </w:rPr>
            </m:ctrlPr>
          </m:sub>
        </m:sSub>
        <m:d>
          <m:dPr>
            <m:ctrlPr>
              <w:rPr>
                <w:rFonts w:ascii="Cambria Math" w:hAnsi="Cambria Math"/>
                <w:i/>
                <w:sz w:val="24"/>
              </w:rPr>
            </m:ctrlPr>
          </m:dPr>
          <m:e>
            <m:r>
              <m:rPr/>
              <w:rPr>
                <w:rFonts w:ascii="Cambria Math" w:hAnsi="Cambria Math"/>
                <w:sz w:val="24"/>
              </w:rPr>
              <m:t>j=1,2,⋯,</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ctrlPr>
              <w:rPr>
                <w:rFonts w:ascii="Cambria Math" w:hAnsi="Cambria Math"/>
                <w:i/>
                <w:sz w:val="24"/>
              </w:rPr>
            </m:ctrlPr>
          </m:e>
        </m:d>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r>
          <m:rPr/>
          <w:rPr>
            <w:rFonts w:ascii="Cambria Math" w:hAnsi="Cambria Math"/>
            <w:sz w:val="24"/>
          </w:rPr>
          <m:t>,</m:t>
        </m:r>
        <m:r>
          <m:rPr/>
          <w:rPr>
            <w:rFonts w:hint="eastAsia" w:ascii="Cambria Math" w:hAnsi="Cambria Math"/>
            <w:sz w:val="24"/>
          </w:rPr>
          <m:t>PPR)</m:t>
        </m:r>
      </m:oMath>
      <w:r>
        <w:rPr>
          <w:rFonts w:hint="eastAsia"/>
          <w:sz w:val="24"/>
        </w:rPr>
        <w:t xml:space="preserve"> </w:t>
      </w:r>
    </w:p>
    <w:p w14:paraId="6770D9F5">
      <w:pPr>
        <w:spacing w:line="360" w:lineRule="auto"/>
        <w:ind w:firstLine="480" w:firstLineChars="200"/>
        <w:rPr>
          <w:sz w:val="24"/>
        </w:rPr>
      </w:pPr>
      <w:r>
        <w:rPr>
          <w:rFonts w:hint="eastAsia"/>
          <w:sz w:val="24"/>
        </w:rPr>
        <w:t>输入安全参数</w:t>
      </w:r>
      <m:oMath>
        <m:r>
          <m:rPr/>
          <w:rPr>
            <w:rFonts w:ascii="Cambria Math" w:hAnsi="Cambria Math"/>
            <w:sz w:val="24"/>
          </w:rPr>
          <m:t>λ</m:t>
        </m:r>
      </m:oMath>
      <w:r>
        <w:rPr>
          <w:rFonts w:hint="eastAsia"/>
          <w:sz w:val="24"/>
        </w:rPr>
        <w:t>，可信的密钥分发中心</w:t>
      </w:r>
      <m:oMath>
        <m:r>
          <m:rPr/>
          <w:rPr>
            <w:rFonts w:hint="eastAsia" w:ascii="Cambria Math" w:hAnsi="Cambria Math"/>
            <w:sz w:val="24"/>
          </w:rPr>
          <m:t>PKG</m:t>
        </m:r>
      </m:oMath>
      <w:r>
        <w:rPr>
          <w:rFonts w:hint="eastAsia"/>
          <w:sz w:val="24"/>
        </w:rPr>
        <w:t>生成公开的素数</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m:sty m:val="p"/>
              </m:rPr>
              <w:rPr>
                <w:rFonts w:ascii="Cambria Math" w:hAnsi="Cambria Math"/>
                <w:sz w:val="24"/>
              </w:rPr>
              <m:t>0,</m:t>
            </m:r>
            <m:r>
              <m:rPr/>
              <w:rPr>
                <w:rFonts w:ascii="Cambria Math" w:hAnsi="Cambria Math"/>
                <w:sz w:val="24"/>
              </w:rPr>
              <m:t>i</m:t>
            </m:r>
            <m:ctrlPr>
              <w:rPr>
                <w:rFonts w:ascii="Cambria Math" w:hAnsi="Cambria Math"/>
                <w:sz w:val="24"/>
              </w:rPr>
            </m:ctrlPr>
          </m:sub>
        </m:sSub>
        <m:r>
          <m:rP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0,i</m:t>
            </m:r>
            <m:ctrlPr>
              <w:rPr>
                <w:rFonts w:ascii="Cambria Math" w:hAnsi="Cambria Math"/>
                <w:i/>
                <w:sz w:val="24"/>
              </w:rPr>
            </m:ctrlPr>
          </m:sub>
        </m:sSub>
      </m:oMath>
      <w:r>
        <w:rPr>
          <w:rFonts w:hint="eastAsia"/>
          <w:sz w:val="24"/>
        </w:rPr>
        <w:t>，为云服务器</w:t>
      </w:r>
      <m:oMath>
        <m:r>
          <m:rPr/>
          <w:rPr>
            <w:rFonts w:hint="eastAsia" w:ascii="Cambria Math" w:hAnsi="Cambria Math"/>
            <w:sz w:val="24"/>
          </w:rPr>
          <m:t>SER</m:t>
        </m:r>
      </m:oMath>
      <w:r>
        <w:rPr>
          <w:rFonts w:hint="eastAsia"/>
          <w:sz w:val="24"/>
        </w:rPr>
        <w:t>生成任意的门限公钥加密算法的公私钥对</w:t>
      </w:r>
      <m:oMath>
        <m:d>
          <m:dPr>
            <m:ctrlPr>
              <w:rPr>
                <w:rFonts w:ascii="Cambria Math" w:hAnsi="Cambria Math"/>
                <w:i/>
                <w:sz w:val="24"/>
              </w:rPr>
            </m:ctrlPr>
          </m:dPr>
          <m:e>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d>
        <m:r>
          <m:rPr/>
          <w:rPr>
            <w:rFonts w:ascii="Cambria Math" w:hAnsi="Cambria Math"/>
            <w:sz w:val="24"/>
          </w:rPr>
          <m:t>,i=1,2,⋯,n</m:t>
        </m:r>
      </m:oMath>
      <w:r>
        <w:rPr>
          <w:rFonts w:hint="eastAsia"/>
          <w:sz w:val="24"/>
        </w:rPr>
        <w:t>，为加密服务提供商</w:t>
      </w:r>
      <m:oMath>
        <m:r>
          <m:rPr/>
          <w:rPr>
            <w:rFonts w:hint="eastAsia" w:ascii="Cambria Math" w:hAnsi="Cambria Math"/>
            <w:sz w:val="24"/>
          </w:rPr>
          <m:t>CSP</m:t>
        </m:r>
      </m:oMath>
      <w:r>
        <w:rPr>
          <w:rFonts w:hint="eastAsia"/>
          <w:sz w:val="24"/>
        </w:rPr>
        <w:t>生成任意的公钥加密算法的公私钥对</w:t>
      </w:r>
      <m:oMath>
        <m:d>
          <m:dPr>
            <m:ctrlPr>
              <w:rPr>
                <w:rFonts w:ascii="Cambria Math" w:hAnsi="Cambria Math"/>
                <w:i/>
                <w:sz w:val="24"/>
              </w:rPr>
            </m:ctrlPr>
          </m:dPr>
          <m:e>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hint="eastAsia" w:ascii="Cambria Math" w:hAnsi="Cambria Math"/>
                    <w:sz w:val="24"/>
                  </w:rPr>
                  <m:t>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sSub>
                  <m:sSubPr>
                    <m:ctrlPr>
                      <w:rPr>
                        <w:rFonts w:ascii="Cambria Math" w:hAnsi="Cambria Math"/>
                        <w:i/>
                        <w:sz w:val="24"/>
                      </w:rPr>
                    </m:ctrlPr>
                  </m:sSubPr>
                  <m:e>
                    <m:r>
                      <m:rPr/>
                      <w:rPr>
                        <w:rFonts w:hint="eastAsia" w:ascii="Cambria Math" w:hAnsi="Cambria Math"/>
                        <w:sz w:val="24"/>
                      </w:rPr>
                      <m:t>CSP</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d>
        <m:r>
          <m:rPr/>
          <w:rPr>
            <w:rFonts w:ascii="Cambria Math" w:hAnsi="Cambria Math"/>
            <w:sz w:val="24"/>
          </w:rPr>
          <m:t>,j=1,2,⋯,</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oMath>
      <w:r>
        <w:rPr>
          <w:rFonts w:hint="eastAsia"/>
          <w:sz w:val="24"/>
        </w:rPr>
        <w:t>，为接收方生成任意的公钥加密算法的公私钥对</w:t>
      </w:r>
      <m:oMath>
        <m:r>
          <m:rPr/>
          <w:rPr>
            <w:rFonts w:ascii="Cambria Math" w:hAnsi="Cambria Math"/>
            <w:sz w:val="24"/>
          </w:rPr>
          <m:t>(</m:t>
        </m:r>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r>
          <m:rPr/>
          <w:rPr>
            <w:rFonts w:ascii="Cambria Math" w:hAnsi="Cambria Math"/>
            <w:sz w:val="24"/>
          </w:rPr>
          <m:t>)</m:t>
        </m:r>
      </m:oMath>
      <w:r>
        <w:rPr>
          <w:rFonts w:hint="eastAsia"/>
          <w:sz w:val="24"/>
        </w:rPr>
        <w:t>，令</w:t>
      </w:r>
      <m:oMath>
        <m:r>
          <m:rPr/>
          <w:rPr>
            <w:rFonts w:hint="eastAsia" w:ascii="Cambria Math" w:hAnsi="Cambria Math"/>
            <w:sz w:val="24"/>
          </w:rPr>
          <m:t>PPR</m:t>
        </m:r>
        <m:r>
          <m:rPr/>
          <w:rPr>
            <w:rFonts w:ascii="Cambria Math" w:hAnsi="Cambria Math"/>
            <w:sz w:val="24"/>
          </w:rPr>
          <m:t>=(</m:t>
        </m:r>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m:sty m:val="p"/>
              </m:rPr>
              <w:rPr>
                <w:rFonts w:ascii="Cambria Math" w:hAnsi="Cambria Math"/>
                <w:sz w:val="24"/>
              </w:rPr>
              <m:t>0,</m:t>
            </m:r>
            <m:r>
              <m:rPr/>
              <w:rPr>
                <w:rFonts w:ascii="Cambria Math" w:hAnsi="Cambria Math"/>
                <w:sz w:val="24"/>
              </w:rPr>
              <m:t>i</m:t>
            </m:r>
            <m:ctrlPr>
              <w:rPr>
                <w:rFonts w:ascii="Cambria Math" w:hAnsi="Cambria Math"/>
                <w:sz w:val="24"/>
              </w:rPr>
            </m:ctrlPr>
          </m:sub>
        </m:sSub>
        <m:r>
          <m:rP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0,i</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r>
          <m:rPr/>
          <w:rPr>
            <w:rFonts w:ascii="Cambria Math" w:hAnsi="Cambria Math"/>
            <w:sz w:val="24"/>
          </w:rPr>
          <m:t>)</m:t>
        </m:r>
      </m:oMath>
      <w:r>
        <w:rPr>
          <w:rFonts w:hint="eastAsia"/>
          <w:sz w:val="24"/>
        </w:rPr>
        <w:t>。</w:t>
      </w:r>
    </w:p>
    <w:p w14:paraId="6F668982">
      <w:pPr>
        <w:pStyle w:val="5"/>
      </w:pPr>
      <w:r>
        <w:rPr>
          <w:rFonts w:hint="eastAsia"/>
        </w:rPr>
        <w:t>②密钥生成阶段</w:t>
      </w:r>
    </w:p>
    <w:p w14:paraId="4BB62395">
      <w:pPr>
        <w:spacing w:line="360" w:lineRule="auto"/>
        <w:rPr>
          <w:sz w:val="24"/>
        </w:rPr>
      </w:pPr>
      <m:oMath>
        <m:r>
          <m:rPr/>
          <w:rPr>
            <w:rFonts w:ascii="Cambria Math" w:hAnsi="Cambria Math"/>
            <w:sz w:val="24"/>
          </w:rPr>
          <m:t>KeyGen</m:t>
        </m:r>
        <m:r>
          <m:rPr/>
          <w:rPr>
            <w:rFonts w:hint="eastAsia" w:ascii="Cambria Math" w:hAnsi="Cambria Math"/>
            <w:sz w:val="24"/>
          </w:rPr>
          <m:t>(</m:t>
        </m:r>
        <m:r>
          <m:rPr/>
          <w:rPr>
            <w:rFonts w:ascii="Cambria Math" w:hAnsi="Cambria Math"/>
            <w:sz w:val="24"/>
          </w:rPr>
          <m:t>PPR,t</m:t>
        </m:r>
        <m:r>
          <m:rPr/>
          <w:rPr>
            <w:rFonts w:hint="eastAsia"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pbk</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pvk</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pbk</m:t>
            </m:r>
            <m:ctrlPr>
              <w:rPr>
                <w:rFonts w:ascii="Cambria Math" w:hAnsi="Cambria Math"/>
                <w:i/>
                <w:sz w:val="24"/>
              </w:rPr>
            </m:ctrlPr>
          </m:e>
          <m:sub>
            <m:r>
              <m:rPr/>
              <w:rPr>
                <w:rFonts w:hint="eastAsia" w:ascii="Cambria Math" w:hAnsi="Cambria Math"/>
                <w:sz w:val="24"/>
              </w:rPr>
              <m:t>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pb</m:t>
            </m:r>
            <m:r>
              <m:rPr/>
              <w:rPr>
                <w:rFonts w:ascii="Cambria Math" w:hAnsi="Cambria Math"/>
                <w:sz w:val="24"/>
              </w:rPr>
              <m:t>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hint="eastAsia" w:ascii="Cambria Math" w:hAnsi="Cambria Math"/>
            <w:sz w:val="24"/>
          </w:rPr>
          <m:t>)</m:t>
        </m:r>
      </m:oMath>
      <w:r>
        <w:rPr>
          <w:rFonts w:hint="eastAsia"/>
          <w:sz w:val="24"/>
        </w:rPr>
        <w:t xml:space="preserve"> </w:t>
      </w:r>
    </w:p>
    <w:p w14:paraId="257FDF93">
      <w:pPr>
        <w:spacing w:line="360" w:lineRule="auto"/>
        <w:ind w:firstLine="480" w:firstLineChars="200"/>
        <w:rPr>
          <w:sz w:val="24"/>
        </w:rPr>
      </w:pPr>
      <w:r>
        <w:rPr>
          <w:rFonts w:hint="eastAsia"/>
          <w:sz w:val="24"/>
        </w:rPr>
        <w:t>系统初始化一个大素数</w:t>
      </w:r>
      <m:oMath>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ascii="Cambria Math" w:hAnsi="Cambria Math"/>
            <w:sz w:val="24"/>
          </w:rPr>
          <m:t>∈</m:t>
        </m:r>
        <m:sSup>
          <m:sSupPr>
            <m:ctrlPr>
              <w:rPr>
                <w:rFonts w:ascii="Cambria Math" w:hAnsi="Cambria Math"/>
                <w:i/>
                <w:sz w:val="24"/>
              </w:rPr>
            </m:ctrlPr>
          </m:sSupPr>
          <m:e>
            <m:r>
              <m:rPr/>
              <w:rPr>
                <w:rFonts w:hint="eastAsia" w:ascii="Cambria Math" w:hAnsi="Cambria Math"/>
                <w:sz w:val="24"/>
              </w:rPr>
              <m:t>{0</m:t>
            </m:r>
            <m:r>
              <m:rPr/>
              <w:rPr>
                <w:rFonts w:ascii="Cambria Math" w:hAnsi="Cambria Math"/>
                <w:sz w:val="24"/>
              </w:rPr>
              <m:t>,</m:t>
            </m:r>
            <m:r>
              <m:rPr/>
              <w:rPr>
                <w:rFonts w:hint="eastAsia" w:ascii="Cambria Math" w:hAnsi="Cambria Math"/>
                <w:sz w:val="24"/>
              </w:rPr>
              <m:t>1}</m:t>
            </m:r>
            <m:ctrlPr>
              <w:rPr>
                <w:rFonts w:ascii="Cambria Math" w:hAnsi="Cambria Math"/>
                <w:i/>
                <w:sz w:val="24"/>
              </w:rPr>
            </m:ctrlPr>
          </m:e>
          <m:sup>
            <m:sSup>
              <m:sSupPr>
                <m:ctrlPr>
                  <w:rPr>
                    <w:rFonts w:ascii="Cambria Math" w:hAnsi="Cambria Math"/>
                    <w:i/>
                    <w:sz w:val="24"/>
                  </w:rPr>
                </m:ctrlPr>
              </m:sSupPr>
              <m:e>
                <m:r>
                  <m:rPr/>
                  <w:rPr>
                    <w:rFonts w:ascii="Cambria Math" w:hAnsi="Cambria Math"/>
                    <w:sz w:val="24"/>
                  </w:rPr>
                  <m:t>2</m:t>
                </m:r>
                <m:ctrlPr>
                  <w:rPr>
                    <w:rFonts w:ascii="Cambria Math" w:hAnsi="Cambria Math"/>
                    <w:i/>
                    <w:sz w:val="24"/>
                  </w:rPr>
                </m:ctrlPr>
              </m:e>
              <m:sup>
                <m:r>
                  <m:rPr/>
                  <w:rPr>
                    <w:rFonts w:ascii="Cambria Math" w:hAnsi="Cambria Math"/>
                    <w:sz w:val="24"/>
                  </w:rPr>
                  <m:t>λ</m:t>
                </m:r>
                <m:ctrlPr>
                  <w:rPr>
                    <w:rFonts w:ascii="Cambria Math" w:hAnsi="Cambria Math"/>
                    <w:i/>
                    <w:sz w:val="24"/>
                  </w:rPr>
                </m:ctrlPr>
              </m:sup>
            </m:sSup>
            <m:ctrlPr>
              <w:rPr>
                <w:rFonts w:ascii="Cambria Math" w:hAnsi="Cambria Math"/>
                <w:i/>
                <w:sz w:val="24"/>
              </w:rPr>
            </m:ctrlPr>
          </m:sup>
        </m:sSup>
        <m:r>
          <m:rPr>
            <m:sty m:val="p"/>
          </m:rPr>
          <w:rPr>
            <w:rFonts w:hint="eastAsia" w:ascii="Cambria Math" w:hAnsi="Cambria Math"/>
            <w:sz w:val="24"/>
          </w:rPr>
          <m:t xml:space="preserve"> </m:t>
        </m:r>
      </m:oMath>
      <w:r>
        <w:rPr>
          <w:rFonts w:hint="eastAsia"/>
          <w:sz w:val="24"/>
        </w:rPr>
        <w:t>，并将消息空间（连同中间和最终的功能评价结果空间）设置为</w:t>
      </w:r>
      <m:oMath>
        <m:sSubSup>
          <m:sSubSupPr>
            <m:ctrlPr>
              <w:rPr>
                <w:rFonts w:ascii="Cambria Math" w:hAnsi="Cambria Math"/>
                <w:i/>
                <w:sz w:val="24"/>
              </w:rPr>
            </m:ctrlPr>
          </m:sSubSupPr>
          <m:e>
            <m:r>
              <m:rPr>
                <m:scr m:val="double-struck"/>
              </m:rPr>
              <w:rPr>
                <w:rFonts w:ascii="Cambria Math" w:hAnsi="Cambria Math"/>
                <w:sz w:val="24"/>
              </w:rPr>
              <m:t>ℤ</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oMath>
      <w:r>
        <w:rPr>
          <w:rFonts w:hint="eastAsia"/>
          <w:sz w:val="24"/>
        </w:rPr>
        <w:t>，其中</w:t>
      </w:r>
      <m:oMath>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可以根据各种计算需求灵活调整。</w:t>
      </w:r>
    </w:p>
    <w:p w14:paraId="35B0D914">
      <w:pPr>
        <w:spacing w:line="360" w:lineRule="auto"/>
        <w:rPr>
          <w:b/>
          <w:bCs/>
          <w:sz w:val="24"/>
          <w:u w:val="single"/>
        </w:rPr>
      </w:pPr>
      <w:r>
        <w:rPr>
          <w:rFonts w:hint="eastAsia"/>
          <w:b/>
          <w:bCs/>
          <w:sz w:val="24"/>
          <w:u w:val="single"/>
        </w:rPr>
        <w:t>用户/发送方：</w:t>
      </w:r>
    </w:p>
    <w:p w14:paraId="5C84A377">
      <w:pPr>
        <w:spacing w:line="360" w:lineRule="auto"/>
        <w:ind w:firstLine="480" w:firstLineChars="200"/>
        <w:rPr>
          <w:sz w:val="24"/>
        </w:rPr>
      </w:pPr>
      <m:oMath>
        <m:r>
          <m:rPr/>
          <w:rPr>
            <w:rFonts w:hint="eastAsia" w:ascii="Cambria Math" w:hAnsi="Cambria Math"/>
            <w:sz w:val="24"/>
          </w:rPr>
          <m:t>PKG</m:t>
        </m:r>
      </m:oMath>
      <w:r>
        <w:rPr>
          <w:rFonts w:hint="eastAsia"/>
          <w:sz w:val="24"/>
        </w:rPr>
        <w:t>为每个发送者</w:t>
      </w:r>
      <m:oMath>
        <m:sSub>
          <m:sSubPr>
            <m:ctrlPr>
              <w:rPr>
                <w:rFonts w:ascii="Cambria Math" w:hAnsi="Cambria Math"/>
                <w:i/>
                <w:sz w:val="24"/>
              </w:rPr>
            </m:ctrlPr>
          </m:sSubPr>
          <m:e>
            <m:r>
              <m:rPr/>
              <w:rPr>
                <w:rFonts w:hint="eastAsia" w:ascii="Cambria Math" w:hAnsi="Cambria Math"/>
                <w:sz w:val="24"/>
              </w:rPr>
              <m:t>S</m:t>
            </m:r>
            <m:r>
              <m:rPr/>
              <w:rPr>
                <w:rFonts w:ascii="Cambria Math" w:hAnsi="Cambria Math"/>
                <w:sz w:val="24"/>
              </w:rPr>
              <m:t>en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随机选择</w:t>
      </w:r>
      <m:oMath>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+1</m:t>
        </m:r>
      </m:oMath>
      <w:r>
        <w:rPr>
          <w:rFonts w:hint="eastAsia"/>
          <w:sz w:val="24"/>
        </w:rPr>
        <w:t>个大小为</w:t>
      </w:r>
      <m:oMath>
        <m:d>
          <m:dPr>
            <m:begChr m:val="|"/>
            <m:endChr m:val="|"/>
            <m:ctrlPr>
              <w:rPr>
                <w:rFonts w:ascii="Cambria Math" w:hAnsi="Cambria Math"/>
                <w:i/>
                <w:sz w:val="24"/>
              </w:rPr>
            </m:ctrlPr>
          </m:dPr>
          <m:e>
            <m:sSub>
              <m:sSubPr>
                <m:ctrlPr>
                  <w:rPr>
                    <w:rFonts w:ascii="Cambria Math" w:hAnsi="Cambria Math"/>
                    <w:i/>
                    <w:sz w:val="24"/>
                  </w:rPr>
                </m:ctrlPr>
              </m:sSubPr>
              <m:e>
                <m:r>
                  <m:rPr/>
                  <w:rPr>
                    <w:rFonts w:hint="eastAsia"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ctrlPr>
              <w:rPr>
                <w:rFonts w:ascii="Cambria Math" w:hAnsi="Cambria Math"/>
                <w:i/>
                <w:sz w:val="24"/>
              </w:rPr>
            </m:ctrlPr>
          </m:e>
        </m:d>
        <m:r>
          <m:rPr/>
          <w:rPr>
            <w:rFonts w:ascii="Cambria Math" w:hAnsi="Cambria Math"/>
            <w:sz w:val="24"/>
          </w:rPr>
          <m:t>=λ (0≤j≤</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  j∈</m:t>
        </m:r>
        <m:r>
          <m:rPr/>
          <w:rPr>
            <w:rFonts w:hint="eastAsia" w:ascii="Cambria Math" w:hAnsi="Cambria Math"/>
            <w:sz w:val="24"/>
          </w:rPr>
          <m:t>N</m:t>
        </m:r>
        <m:r>
          <m:rPr/>
          <w:rPr>
            <w:rFonts w:ascii="Cambria Math" w:hAnsi="Cambria Math"/>
            <w:sz w:val="24"/>
          </w:rPr>
          <m:t>)</m:t>
        </m:r>
      </m:oMath>
      <w:r>
        <w:rPr>
          <w:rFonts w:hint="eastAsia"/>
          <w:sz w:val="24"/>
        </w:rPr>
        <w:t>的满足中国剩余定理门限加密的大素数</w:t>
      </w:r>
      <m:oMath>
        <m:sSub>
          <m:sSubPr>
            <m:ctrlPr>
              <w:rPr>
                <w:rFonts w:ascii="Cambria Math" w:hAnsi="Cambria Math"/>
                <w:i/>
                <w:sz w:val="24"/>
              </w:rPr>
            </m:ctrlPr>
          </m:sSubPr>
          <m:e>
            <m:r>
              <m:rPr/>
              <w:rPr>
                <w:rFonts w:hint="eastAsia" w:ascii="Cambria Math" w:hAnsi="Cambria Math"/>
                <w:sz w:val="24"/>
              </w:rPr>
              <m:t>p</m:t>
            </m:r>
            <m:ctrlPr>
              <w:rPr>
                <w:rFonts w:ascii="Cambria Math" w:hAnsi="Cambria Math"/>
                <w:i/>
                <w:sz w:val="24"/>
              </w:rPr>
            </m:ctrlPr>
          </m:e>
          <m:sub>
            <m:r>
              <m:rPr/>
              <w:rPr>
                <w:rFonts w:ascii="Cambria Math" w:hAnsi="Cambria Math"/>
                <w:sz w:val="24"/>
              </w:rPr>
              <m:t>i,0</m:t>
            </m:r>
            <m:ctrlPr>
              <w:rPr>
                <w:rFonts w:ascii="Cambria Math" w:hAnsi="Cambria Math"/>
                <w:i/>
                <w:sz w:val="24"/>
              </w:rPr>
            </m:ctrlPr>
          </m:sub>
        </m:sSub>
        <m:r>
          <m:rPr/>
          <w:rPr>
            <w:rFonts w:ascii="Cambria Math" w:hAnsi="Cambria Math"/>
            <w:sz w:val="24"/>
          </w:rPr>
          <m:t xml:space="preserve">&lt; </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i,1</m:t>
            </m:r>
            <m:ctrlPr>
              <w:rPr>
                <w:rFonts w:ascii="Cambria Math" w:hAnsi="Cambria Math"/>
                <w:i/>
                <w:sz w:val="24"/>
              </w:rPr>
            </m:ctrlPr>
          </m:sub>
        </m:sSub>
        <m:r>
          <m:rPr/>
          <w:rPr>
            <w:rFonts w:ascii="Cambria Math" w:hAnsi="Cambria Math"/>
            <w:sz w:val="24"/>
          </w:rPr>
          <m:t>&lt;</m:t>
        </m:r>
        <m:r>
          <m:rPr/>
          <w:rPr>
            <w:rFonts w:hint="eastAsia" w:ascii="Cambria Math" w:hAnsi="Cambria Math"/>
            <w:sz w:val="24"/>
          </w:rPr>
          <m:t>…</m:t>
        </m:r>
        <m:r>
          <m:rPr/>
          <w:rPr>
            <w:rFonts w:ascii="Cambria Math" w:hAnsi="Cambria Math"/>
            <w:sz w:val="24"/>
          </w:rPr>
          <m:t>&lt;</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ctrlPr>
              <w:rPr>
                <w:rFonts w:ascii="Cambria Math" w:hAnsi="Cambria Math"/>
                <w:i/>
                <w:sz w:val="24"/>
              </w:rPr>
            </m:ctrlPr>
          </m:sub>
        </m:sSub>
      </m:oMath>
      <w:r>
        <w:rPr>
          <w:rFonts w:hint="eastAsia"/>
          <w:sz w:val="24"/>
        </w:rPr>
        <w:t>, 它们满足</w:t>
      </w:r>
      <m:oMath>
        <m:nary>
          <m:naryPr>
            <m:chr m:val="∏"/>
            <m:limLoc m:val="undOvr"/>
            <m:ctrlPr>
              <w:rPr>
                <w:rFonts w:ascii="Cambria Math" w:hAnsi="Cambria Math"/>
                <w:i/>
                <w:sz w:val="24"/>
              </w:rPr>
            </m:ctrlPr>
          </m:naryPr>
          <m:sub>
            <m:r>
              <m:rPr/>
              <w:rPr>
                <w:rFonts w:ascii="Cambria Math" w:hAnsi="Cambria Math"/>
                <w:sz w:val="24"/>
              </w:rPr>
              <m:t>j=1</m:t>
            </m:r>
            <m:ctrlPr>
              <w:rPr>
                <w:rFonts w:ascii="Cambria Math" w:hAnsi="Cambria Math"/>
                <w:i/>
                <w:sz w:val="24"/>
              </w:rPr>
            </m:ctrlPr>
          </m:sub>
          <m:sup>
            <m:r>
              <m:rPr/>
              <w:rPr>
                <w:rFonts w:ascii="Cambria Math" w:hAnsi="Cambria Math"/>
                <w:sz w:val="24"/>
              </w:rPr>
              <m:t>t</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&gt;</m:t>
            </m:r>
            <m:sSubSup>
              <m:sSubSupPr>
                <m:ctrlPr>
                  <w:rPr>
                    <w:rFonts w:ascii="Cambria Math" w:hAnsi="Cambria Math"/>
                    <w:i/>
                    <w:sz w:val="24"/>
                  </w:rPr>
                </m:ctrlPr>
              </m:sSubSupPr>
              <m:e>
                <m:r>
                  <m:rPr/>
                  <w:rPr>
                    <w:rFonts w:ascii="Cambria Math" w:hAnsi="Cambria Math"/>
                    <w:sz w:val="24"/>
                  </w:rPr>
                  <m:t>p</m:t>
                </m:r>
                <m:ctrlPr>
                  <w:rPr>
                    <w:rFonts w:ascii="Cambria Math" w:hAnsi="Cambria Math"/>
                    <w:i/>
                    <w:sz w:val="24"/>
                  </w:rPr>
                </m:ctrlPr>
              </m:e>
              <m:sub>
                <m:r>
                  <m:rPr/>
                  <w:rPr>
                    <w:rFonts w:ascii="Cambria Math" w:hAnsi="Cambria Math"/>
                    <w:sz w:val="24"/>
                  </w:rPr>
                  <m:t>i,0</m:t>
                </m:r>
                <m:ctrlPr>
                  <w:rPr>
                    <w:rFonts w:ascii="Cambria Math" w:hAnsi="Cambria Math"/>
                    <w:i/>
                    <w:sz w:val="24"/>
                  </w:rPr>
                </m:ctrlPr>
              </m:sub>
              <m:sup>
                <m:r>
                  <m:rPr/>
                  <w:rPr>
                    <w:rFonts w:ascii="Cambria Math" w:hAnsi="Cambria Math"/>
                    <w:sz w:val="24"/>
                  </w:rPr>
                  <m:t>2</m:t>
                </m:r>
                <m:ctrlPr>
                  <w:rPr>
                    <w:rFonts w:ascii="Cambria Math" w:hAnsi="Cambria Math"/>
                    <w:i/>
                    <w:sz w:val="24"/>
                  </w:rPr>
                </m:ctrlPr>
              </m:sup>
            </m:sSubSup>
            <m:nary>
              <m:naryPr>
                <m:chr m:val="∏"/>
                <m:limLoc m:val="undOvr"/>
                <m:ctrlPr>
                  <w:rPr>
                    <w:rFonts w:ascii="Cambria Math" w:hAnsi="Cambria Math"/>
                    <w:i/>
                    <w:sz w:val="24"/>
                  </w:rPr>
                </m:ctrlPr>
              </m:naryPr>
              <m:sub>
                <m:r>
                  <m:rPr/>
                  <w:rPr>
                    <w:rFonts w:ascii="Cambria Math" w:hAnsi="Cambria Math"/>
                    <w:sz w:val="24"/>
                  </w:rPr>
                  <m:t>j=1</m:t>
                </m:r>
                <m:ctrlPr>
                  <w:rPr>
                    <w:rFonts w:ascii="Cambria Math" w:hAnsi="Cambria Math"/>
                    <w:i/>
                    <w:sz w:val="24"/>
                  </w:rPr>
                </m:ctrlPr>
              </m:sub>
              <m:sup>
                <m:r>
                  <m:rPr/>
                  <w:rPr>
                    <w:rFonts w:ascii="Cambria Math" w:hAnsi="Cambria Math"/>
                    <w:sz w:val="24"/>
                  </w:rPr>
                  <m:t>t−1</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i,n−j+1</m:t>
                    </m:r>
                    <m:ctrlPr>
                      <w:rPr>
                        <w:rFonts w:ascii="Cambria Math" w:hAnsi="Cambria Math"/>
                        <w:i/>
                        <w:sz w:val="24"/>
                      </w:rPr>
                    </m:ctrlPr>
                  </m:sub>
                </m:sSub>
                <m:ctrlPr>
                  <w:rPr>
                    <w:rFonts w:ascii="Cambria Math" w:hAnsi="Cambria Math"/>
                    <w:i/>
                    <w:sz w:val="24"/>
                  </w:rPr>
                </m:ctrlPr>
              </m:e>
            </m:nary>
            <m:ctrlPr>
              <w:rPr>
                <w:rFonts w:ascii="Cambria Math" w:hAnsi="Cambria Math"/>
                <w:i/>
                <w:sz w:val="24"/>
              </w:rPr>
            </m:ctrlPr>
          </m:e>
        </m:nary>
      </m:oMath>
      <w:r>
        <w:rPr>
          <w:rFonts w:hint="eastAsia"/>
          <w:sz w:val="24"/>
        </w:rPr>
        <w:t>。计算</w:t>
      </w:r>
      <m:oMath>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r>
          <m:rPr/>
          <w:rPr>
            <w:rFonts w:ascii="Cambria Math" w:hAnsi="Cambria Math"/>
            <w:sz w:val="24"/>
          </w:rPr>
          <m:t>=</m:t>
        </m:r>
        <m:nary>
          <m:naryPr>
            <m:chr m:val="∏"/>
            <m:limLoc m:val="undOvr"/>
            <m:ctrlPr>
              <w:rPr>
                <w:rFonts w:ascii="Cambria Math" w:hAnsi="Cambria Math"/>
                <w:i/>
                <w:sz w:val="24"/>
              </w:rPr>
            </m:ctrlPr>
          </m:naryPr>
          <m:sub>
            <m:r>
              <m:rPr/>
              <w:rPr>
                <w:rFonts w:ascii="Cambria Math" w:hAnsi="Cambria Math"/>
                <w:sz w:val="24"/>
              </w:rPr>
              <m:t>j=1</m:t>
            </m:r>
            <m:ctrlPr>
              <w:rPr>
                <w:rFonts w:ascii="Cambria Math" w:hAnsi="Cambria Math"/>
                <w:i/>
                <w:sz w:val="24"/>
              </w:rPr>
            </m:ctrlPr>
          </m:sub>
          <m:sup>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ctrlPr>
              <w:rPr>
                <w:rFonts w:ascii="Cambria Math" w:hAnsi="Cambria Math"/>
                <w:i/>
                <w:sz w:val="24"/>
              </w:rPr>
            </m:ctrlPr>
          </m:e>
        </m:nary>
      </m:oMath>
      <w:r>
        <w:rPr>
          <w:rFonts w:hint="eastAsia"/>
          <w:sz w:val="24"/>
        </w:rPr>
        <w:t>,</w:t>
      </w:r>
      <m:oMath>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r>
          <m:rPr/>
          <w:rPr>
            <w:rFonts w:ascii="Cambria Math" w:hAnsi="Cambria Math"/>
            <w:sz w:val="24"/>
          </w:rPr>
          <m:t>=</m:t>
        </m:r>
        <m:nary>
          <m:naryPr>
            <m:chr m:val="∏"/>
            <m:limLoc m:val="undOvr"/>
            <m:ctrlPr>
              <w:rPr>
                <w:rFonts w:ascii="Cambria Math" w:hAnsi="Cambria Math"/>
                <w:i/>
                <w:sz w:val="24"/>
              </w:rPr>
            </m:ctrlPr>
          </m:naryPr>
          <m:sub>
            <m:r>
              <m:rPr/>
              <w:rPr>
                <w:rFonts w:ascii="Cambria Math" w:hAnsi="Cambria Math"/>
                <w:sz w:val="24"/>
              </w:rPr>
              <m:t>j=0</m:t>
            </m:r>
            <m:ctrlPr>
              <w:rPr>
                <w:rFonts w:ascii="Cambria Math" w:hAnsi="Cambria Math"/>
                <w:i/>
                <w:sz w:val="24"/>
              </w:rPr>
            </m:ctrlPr>
          </m:sub>
          <m:sup>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ctrlPr>
              <w:rPr>
                <w:rFonts w:ascii="Cambria Math" w:hAnsi="Cambria Math"/>
                <w:i/>
                <w:sz w:val="24"/>
              </w:rPr>
            </m:ctrlPr>
          </m:e>
        </m:nary>
      </m:oMath>
      <w:r>
        <w:rPr>
          <w:rFonts w:hint="eastAsia"/>
          <w:sz w:val="24"/>
        </w:rPr>
        <w:t>,</w:t>
      </w:r>
      <m:oMath>
        <m:sSub>
          <m:sSubPr>
            <m:ctrlPr>
              <w:rPr>
                <w:rFonts w:ascii="Cambria Math" w:hAnsi="Cambria Math"/>
                <w:i/>
                <w:sz w:val="24"/>
              </w:rPr>
            </m:ctrlPr>
          </m:sSub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num>
          <m:den>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ctrlPr>
              <w:rPr>
                <w:rFonts w:ascii="Cambria Math" w:hAnsi="Cambria Math"/>
                <w:i/>
                <w:sz w:val="24"/>
              </w:rPr>
            </m:ctrlPr>
          </m:den>
        </m:f>
        <m:r>
          <m:rPr>
            <m:sty m:val="p"/>
          </m:rPr>
          <w:rPr>
            <w:rFonts w:hint="eastAsia" w:ascii="Cambria Math" w:hAnsi="Cambria Math"/>
            <w:sz w:val="24"/>
          </w:rPr>
          <m:t>以及</m:t>
        </m:r>
        <m:sSubSup>
          <m:sSubSupPr>
            <m:ctrlPr>
              <w:rPr>
                <w:rFonts w:ascii="Cambria Math" w:hAnsi="Cambria Math"/>
                <w:i/>
                <w:sz w:val="24"/>
              </w:rPr>
            </m:ctrlPr>
          </m:sSubSup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oMath>
      <w:r>
        <w:rPr>
          <w:rFonts w:hint="eastAsia"/>
          <w:sz w:val="24"/>
        </w:rPr>
        <w:t>，使得</w:t>
      </w:r>
      <m:oMath>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w:t>
      </w:r>
      <m:oMath>
        <m:sSubSup>
          <m:sSubSupPr>
            <m:ctrlPr>
              <w:rPr>
                <w:rFonts w:ascii="Cambria Math" w:hAnsi="Cambria Math"/>
                <w:i/>
                <w:sz w:val="24"/>
              </w:rPr>
            </m:ctrlPr>
          </m:sSubSup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sSub>
          <m:sSubPr>
            <m:ctrlPr>
              <w:rPr>
                <w:rFonts w:ascii="Cambria Math" w:hAnsi="Cambria Math"/>
                <w:i/>
                <w:sz w:val="24"/>
              </w:rPr>
            </m:ctrlPr>
          </m:sSub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 xml:space="preserve">≡1 mod </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oMath>
      <w:r>
        <w:rPr>
          <w:rFonts w:hint="eastAsia"/>
          <w:sz w:val="24"/>
        </w:rPr>
        <w:t>。发送方</w:t>
      </w:r>
      <m:oMath>
        <m:sSub>
          <m:sSubPr>
            <m:ctrlPr>
              <w:rPr>
                <w:rFonts w:ascii="Cambria Math" w:hAnsi="Cambria Math"/>
                <w:i/>
                <w:sz w:val="24"/>
              </w:rPr>
            </m:ctrlPr>
          </m:sSubPr>
          <m:e>
            <m:r>
              <m:rPr/>
              <w:rPr>
                <w:rFonts w:hint="eastAsia" w:ascii="Cambria Math" w:hAnsi="Cambria Math"/>
                <w:sz w:val="24"/>
              </w:rPr>
              <m:t>Sen</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oMath>
      <w:r>
        <w:rPr>
          <w:rFonts w:hint="eastAsia"/>
          <w:sz w:val="24"/>
        </w:rPr>
        <w:t>的临时公钥和私钥分别为</w:t>
      </w:r>
      <m:oMath>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pbk</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hint="eastAsia" w:ascii="Cambria Math" w:hAnsi="Cambria Math"/>
            <w:sz w:val="24"/>
          </w:rPr>
          <m:t xml:space="preserve">= </m:t>
        </m:r>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和</w:t>
      </w:r>
      <m:oMath>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pvk</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hint="eastAsia" w:ascii="Cambria Math" w:hAnsi="Cambria Math"/>
            <w:sz w:val="24"/>
          </w:rPr>
          <m:t xml:space="preserve"> = (</m:t>
        </m:r>
        <m:sSub>
          <m:sSubPr>
            <m:ctrlPr>
              <w:rPr>
                <w:rFonts w:ascii="Cambria Math" w:hAnsi="Cambria Math"/>
                <w:i/>
                <w:sz w:val="24"/>
              </w:rPr>
            </m:ctrlPr>
          </m:sSubPr>
          <m:e>
            <m:r>
              <m:rPr/>
              <w:rPr>
                <w:rFonts w:hint="eastAsia"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(j=1,2,</m:t>
        </m:r>
        <m:r>
          <m:rPr/>
          <w:rPr>
            <w:rFonts w:hint="eastAsia" w:ascii="Cambria Math" w:hAnsi="Cambria Math"/>
            <w:sz w:val="24"/>
          </w:rPr>
          <m:t>…</m:t>
        </m:r>
        <m:r>
          <m:rPr/>
          <w:rPr>
            <w:rFonts w:ascii="Cambria Math" w:hAnsi="Cambria Math"/>
            <w:sz w:val="24"/>
          </w:rPr>
          <m:t>,</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r>
          <m:rPr/>
          <w:rPr>
            <w:rFonts w:hint="eastAsia" w:ascii="Cambria Math" w:hAnsi="Cambria Math"/>
            <w:sz w:val="24"/>
          </w:rPr>
          <m:t>,</m:t>
        </m:r>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r>
          <m:rPr/>
          <w:rPr>
            <w:rFonts w:hint="eastAsia" w:ascii="Cambria Math" w:hAnsi="Cambria Math"/>
            <w:sz w:val="24"/>
          </w:rPr>
          <m:t>)</m:t>
        </m:r>
      </m:oMath>
      <w:r>
        <w:rPr>
          <w:rFonts w:hint="eastAsia"/>
          <w:sz w:val="24"/>
        </w:rPr>
        <w:t>。</w:t>
      </w:r>
    </w:p>
    <w:p w14:paraId="677FE5D8">
      <w:pPr>
        <w:spacing w:line="360" w:lineRule="auto"/>
        <w:rPr>
          <w:b/>
          <w:bCs/>
          <w:sz w:val="24"/>
          <w:u w:val="single"/>
        </w:rPr>
      </w:pPr>
      <w:r>
        <w:rPr>
          <w:rFonts w:hint="eastAsia"/>
          <w:b/>
          <w:bCs/>
          <w:sz w:val="24"/>
          <w:u w:val="single"/>
        </w:rPr>
        <w:t>CSP:</w:t>
      </w:r>
    </w:p>
    <w:p w14:paraId="30A1729A">
      <w:pPr>
        <w:spacing w:line="360" w:lineRule="auto"/>
        <w:ind w:firstLine="480" w:firstLineChars="200"/>
        <w:rPr>
          <w:sz w:val="24"/>
        </w:rPr>
      </w:pPr>
      <m:oMath>
        <m:r>
          <m:rPr/>
          <w:rPr>
            <w:rFonts w:hint="eastAsia" w:ascii="Cambria Math" w:hAnsi="Cambria Math"/>
            <w:sz w:val="24"/>
          </w:rPr>
          <m:t>PKG</m:t>
        </m:r>
      </m:oMath>
      <w:r>
        <w:rPr>
          <w:rFonts w:hint="eastAsia"/>
          <w:sz w:val="24"/>
        </w:rPr>
        <w:t>为每个</w:t>
      </w:r>
      <m:oMath>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节点随机选取</w:t>
      </w:r>
      <m:oMath>
        <m:r>
          <m:rPr/>
          <w:rPr>
            <w:rFonts w:ascii="Cambria Math" w:hAnsi="Cambria Math"/>
            <w:sz w:val="24"/>
          </w:rPr>
          <m:t>1</m:t>
        </m:r>
      </m:oMath>
      <w:r>
        <w:rPr>
          <w:rFonts w:hint="eastAsia"/>
          <w:sz w:val="24"/>
        </w:rPr>
        <w:t>个素数</w:t>
      </w:r>
      <m:oMath>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oMath>
      <w:r>
        <w:rPr>
          <w:rFonts w:hint="eastAsia"/>
          <w:sz w:val="24"/>
        </w:rPr>
        <w:t>，使其满足</w:t>
      </w:r>
      <m:oMath>
        <m:d>
          <m:dPr>
            <m:begChr m:val="|"/>
            <m:endChr m:val="|"/>
            <m:ctrlPr>
              <w:rPr>
                <w:rFonts w:ascii="Cambria Math" w:hAnsi="Cambria Math"/>
                <w:i/>
                <w:sz w:val="24"/>
              </w:rPr>
            </m:ctrlPr>
          </m:dPr>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d>
        <m:r>
          <m:rPr/>
          <w:rPr>
            <w:rFonts w:ascii="Cambria Math" w:hAnsi="Cambria Math"/>
            <w:sz w:val="24"/>
          </w:rPr>
          <m:t xml:space="preserve">=λ,  </m:t>
        </m:r>
        <m:nary>
          <m:naryPr>
            <m:chr m:val="∏"/>
            <m:limLoc m:val="undOvr"/>
            <m:ctrlPr>
              <w:rPr>
                <w:rFonts w:ascii="Cambria Math" w:hAnsi="Cambria Math"/>
                <w:i/>
                <w:sz w:val="24"/>
              </w:rPr>
            </m:ctrlPr>
          </m:naryPr>
          <m:sub>
            <m:r>
              <m:rPr/>
              <w:rPr>
                <w:rFonts w:hint="eastAsia" w:ascii="Cambria Math" w:hAnsi="Cambria Math"/>
                <w:sz w:val="24"/>
              </w:rPr>
              <m:t>i</m:t>
            </m:r>
            <m:r>
              <m:rPr/>
              <w:rPr>
                <w:rFonts w:ascii="Cambria Math" w:hAnsi="Cambria Math"/>
                <w:sz w:val="24"/>
              </w:rPr>
              <m:t>=1</m:t>
            </m:r>
            <m:ctrlPr>
              <w:rPr>
                <w:rFonts w:ascii="Cambria Math" w:hAnsi="Cambria Math"/>
                <w:i/>
                <w:sz w:val="24"/>
              </w:rPr>
            </m:ctrlPr>
          </m:sub>
          <m:sup>
            <m:r>
              <m:rPr/>
              <w:rPr>
                <w:rFonts w:ascii="Cambria Math" w:hAnsi="Cambria Math"/>
                <w:sz w:val="24"/>
              </w:rPr>
              <m:t>t</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r>
              <m:rPr/>
              <w:rPr>
                <w:rFonts w:ascii="Cambria Math" w:hAnsi="Cambria Math"/>
                <w:sz w:val="24"/>
              </w:rPr>
              <m:t>&gt;</m:t>
            </m:r>
            <m:ctrlPr>
              <w:rPr>
                <w:rFonts w:ascii="Cambria Math" w:hAnsi="Cambria Math"/>
                <w:i/>
                <w:sz w:val="24"/>
              </w:rPr>
            </m:ctrlPr>
          </m:e>
        </m:nary>
        <m:sSubSup>
          <m:sSubSupPr>
            <m:ctrlPr>
              <w:rPr>
                <w:rFonts w:ascii="Cambria Math" w:hAnsi="Cambria Math"/>
                <w:i/>
                <w:sz w:val="24"/>
              </w:rPr>
            </m:ctrlPr>
          </m:sSubSupPr>
          <m:e>
            <m:r>
              <m:rPr/>
              <w:rPr>
                <w:rFonts w:hint="eastAsia"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ctrlPr>
              <w:rPr>
                <w:rFonts w:ascii="Cambria Math" w:hAnsi="Cambria Math"/>
                <w:i/>
                <w:sz w:val="24"/>
              </w:rPr>
            </m:ctrlPr>
          </m:sub>
          <m:sup>
            <m:r>
              <m:rPr/>
              <w:rPr>
                <w:rFonts w:ascii="Cambria Math" w:hAnsi="Cambria Math"/>
                <w:sz w:val="24"/>
              </w:rPr>
              <m:t>2</m:t>
            </m:r>
            <m:ctrlPr>
              <w:rPr>
                <w:rFonts w:ascii="Cambria Math" w:hAnsi="Cambria Math"/>
                <w:i/>
                <w:sz w:val="24"/>
              </w:rPr>
            </m:ctrlPr>
          </m:sup>
        </m:sSubSup>
        <m:nary>
          <m:naryPr>
            <m:chr m:val="∏"/>
            <m:limLoc m:val="undOvr"/>
            <m:ctrlPr>
              <w:rPr>
                <w:rFonts w:ascii="Cambria Math" w:hAnsi="Cambria Math"/>
                <w:i/>
                <w:sz w:val="24"/>
              </w:rPr>
            </m:ctrlPr>
          </m:naryPr>
          <m:sub>
            <m:r>
              <m:rPr/>
              <w:rPr>
                <w:rFonts w:ascii="Cambria Math" w:hAnsi="Cambria Math"/>
                <w:sz w:val="24"/>
              </w:rPr>
              <m:t>i=1</m:t>
            </m:r>
            <m:ctrlPr>
              <w:rPr>
                <w:rFonts w:ascii="Cambria Math" w:hAnsi="Cambria Math"/>
                <w:i/>
                <w:sz w:val="24"/>
              </w:rPr>
            </m:ctrlPr>
          </m:sub>
          <m:sup>
            <m:r>
              <m:rPr/>
              <w:rPr>
                <w:rFonts w:ascii="Cambria Math" w:hAnsi="Cambria Math"/>
                <w:sz w:val="24"/>
              </w:rPr>
              <m:t>t−1</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n−i+1</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nary>
      </m:oMath>
      <w:r>
        <w:rPr>
          <w:rFonts w:hint="eastAsia"/>
          <w:sz w:val="24"/>
        </w:rPr>
        <w:t>。</w:t>
      </w:r>
    </w:p>
    <w:p w14:paraId="3CB63D56">
      <w:pPr>
        <w:spacing w:line="360" w:lineRule="auto"/>
        <w:ind w:firstLine="480" w:firstLineChars="200"/>
        <w:rPr>
          <w:sz w:val="24"/>
        </w:rPr>
      </w:pPr>
      <w:r>
        <w:rPr>
          <w:rFonts w:hint="eastAsia"/>
          <w:sz w:val="24"/>
        </w:rPr>
        <w:t>每个</w:t>
      </w:r>
      <m:oMath>
        <m:sSub>
          <m:sSubPr>
            <m:ctrlPr>
              <w:rPr>
                <w:rFonts w:ascii="Cambria Math" w:hAnsi="Cambria Math"/>
                <w:i/>
                <w:sz w:val="24"/>
              </w:rPr>
            </m:ctrlPr>
          </m:sSubPr>
          <m:e>
            <m:r>
              <m:rPr/>
              <w:rPr>
                <w:rFonts w:hint="eastAsia" w:ascii="Cambria Math" w:hAnsi="Cambria Math"/>
                <w:sz w:val="24"/>
              </w:rPr>
              <m:t>CSP</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节点选取</w:t>
      </w:r>
      <m:oMath>
        <m:d>
          <m:dPr>
            <m:ctrlPr>
              <w:rPr>
                <w:rFonts w:ascii="Cambria Math" w:hAnsi="Cambria Math"/>
                <w:i/>
                <w:sz w:val="24"/>
              </w:rPr>
            </m:ctrlPr>
          </m:dPr>
          <m:e>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hint="eastAsia" w:ascii="Cambria Math" w:hAnsi="Cambria Math"/>
                    <w:sz w:val="24"/>
                  </w:rPr>
                  <m:t>CSP</m:t>
                </m:r>
                <m:ctrlPr>
                  <w:rPr>
                    <w:rFonts w:ascii="Cambria Math" w:hAnsi="Cambria Math"/>
                    <w:i/>
                    <w:sz w:val="24"/>
                  </w:rPr>
                </m:ctrlPr>
              </m:sub>
            </m:sSub>
            <m:r>
              <m:rPr/>
              <w:rPr>
                <w:rFonts w:ascii="Cambria Math" w:hAnsi="Cambria Math"/>
                <w:sz w:val="24"/>
              </w:rPr>
              <m:t>−1</m:t>
            </m:r>
            <m:ctrlPr>
              <w:rPr>
                <w:rFonts w:ascii="Cambria Math" w:hAnsi="Cambria Math"/>
                <w:i/>
                <w:sz w:val="24"/>
              </w:rPr>
            </m:ctrlPr>
          </m:e>
        </m:d>
      </m:oMath>
      <w:r>
        <w:rPr>
          <w:rFonts w:hint="eastAsia"/>
          <w:sz w:val="24"/>
        </w:rPr>
        <w:t>个</w:t>
      </w:r>
      <w:r>
        <w:rPr>
          <w:rFonts w:hint="eastAsia"/>
          <w:color w:val="0000FF"/>
          <w:sz w:val="24"/>
        </w:rPr>
        <w:t>随机数</w:t>
      </w:r>
      <m:oMath>
        <m:sSub>
          <m:sSubPr>
            <m:ctrlPr>
              <w:rPr>
                <w:rFonts w:ascii="Cambria Math" w:hAnsi="Cambria Math"/>
                <w:i/>
                <w:color w:val="0000FF"/>
                <w:sz w:val="24"/>
              </w:rPr>
            </m:ctrlPr>
          </m:sSubPr>
          <m:e>
            <m:r>
              <m:rPr/>
              <w:rPr>
                <w:rFonts w:ascii="Cambria Math" w:hAnsi="Cambria Math"/>
                <w:color w:val="0000FF"/>
                <w:sz w:val="24"/>
              </w:rPr>
              <m:t>k</m:t>
            </m:r>
            <m:ctrlPr>
              <w:rPr>
                <w:rFonts w:ascii="Cambria Math" w:hAnsi="Cambria Math"/>
                <w:i/>
                <w:color w:val="0000FF"/>
                <w:sz w:val="24"/>
              </w:rPr>
            </m:ctrlPr>
          </m:e>
          <m:sub>
            <m:r>
              <m:rPr/>
              <w:rPr>
                <w:rFonts w:ascii="Cambria Math" w:hAnsi="Cambria Math"/>
                <w:color w:val="0000FF"/>
                <w:sz w:val="24"/>
              </w:rPr>
              <m:t>i,j</m:t>
            </m:r>
            <m:ctrlPr>
              <w:rPr>
                <w:rFonts w:ascii="Cambria Math" w:hAnsi="Cambria Math"/>
                <w:i/>
                <w:color w:val="0000FF"/>
                <w:sz w:val="24"/>
              </w:rPr>
            </m:ctrlPr>
          </m:sub>
        </m:sSub>
        <m:r>
          <m:rPr/>
          <w:rPr>
            <w:rFonts w:ascii="Cambria Math" w:hAnsi="Cambria Math"/>
            <w:sz w:val="24"/>
          </w:rPr>
          <m:t xml:space="preserve"> </m:t>
        </m:r>
        <m:r>
          <m:rPr>
            <m:sty m:val="p"/>
          </m:rPr>
          <w:rPr>
            <w:rFonts w:ascii="Cambria Math" w:hAnsi="Cambria Math"/>
            <w:sz w:val="24"/>
          </w:rPr>
          <m:t>(</m:t>
        </m:r>
        <m:r>
          <m:rPr>
            <m:sty m:val="p"/>
          </m:rPr>
          <w:rPr>
            <w:rFonts w:hint="eastAsia" w:ascii="Cambria Math" w:hAnsi="Cambria Math"/>
            <w:sz w:val="24"/>
          </w:rPr>
          <m:t>其中</m:t>
        </m:r>
        <m:r>
          <m:rPr/>
          <w:rPr>
            <w:rFonts w:ascii="Cambria Math" w:hAnsi="Cambria Math"/>
            <w:sz w:val="24"/>
          </w:rPr>
          <m:t>1≤j≤</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∧j∈</m:t>
        </m:r>
        <m:sSup>
          <m:sSupPr>
            <m:ctrlPr>
              <w:rPr>
                <w:rFonts w:ascii="Cambria Math" w:hAnsi="Cambria Math"/>
                <w:i/>
                <w:sz w:val="24"/>
              </w:rPr>
            </m:ctrlPr>
          </m:sSupPr>
          <m:e>
            <m:r>
              <m:rPr/>
              <w:rPr>
                <w:rFonts w:ascii="Cambria Math" w:hAnsi="Cambria Math"/>
                <w:sz w:val="24"/>
              </w:rPr>
              <m:t>N</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∧j≠i)</m:t>
        </m:r>
      </m:oMath>
      <w:r>
        <w:rPr>
          <w:rFonts w:hint="eastAsia"/>
          <w:sz w:val="24"/>
        </w:rPr>
        <w:t>，对应发送给剩下的</w:t>
      </w:r>
      <m:oMath>
        <m:r>
          <m:rPr/>
          <w:rPr>
            <w:rFonts w:ascii="Cambria Math" w:hAnsi="Cambria Math"/>
            <w:sz w:val="24"/>
          </w:rPr>
          <m:t>n−1</m:t>
        </m:r>
      </m:oMath>
      <w:r>
        <w:rPr>
          <w:rFonts w:hint="eastAsia"/>
          <w:sz w:val="24"/>
        </w:rPr>
        <w:t>个节点，记除</w:t>
      </w:r>
      <m:oMath>
        <m:sSub>
          <m:sSubPr>
            <m:ctrlPr>
              <w:rPr>
                <w:rFonts w:ascii="Cambria Math" w:hAnsi="Cambria Math"/>
                <w:i/>
                <w:sz w:val="24"/>
              </w:rPr>
            </m:ctrlPr>
          </m:sSubPr>
          <m:e>
            <m:r>
              <m:rPr/>
              <w:rPr>
                <w:rFonts w:hint="eastAsia" w:ascii="Cambria Math" w:hAnsi="Cambria Math"/>
                <w:sz w:val="24"/>
              </w:rPr>
              <m:t>CSP</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以外的其他所有节点构成的集合为</w:t>
      </w:r>
      <m:oMath>
        <m:sSubSup>
          <m:sSubSupPr>
            <m:ctrlPr>
              <w:rPr>
                <w:rFonts w:ascii="Cambria Math" w:hAnsi="Cambria Math"/>
                <w:i/>
                <w:sz w:val="24"/>
              </w:rPr>
            </m:ctrlPr>
          </m:sSubSupPr>
          <m:e>
            <m:r>
              <m:rPr/>
              <w:rPr>
                <w:rFonts w:hint="eastAsia" w:ascii="Cambria Math" w:hAnsi="Cambria Math"/>
                <w:sz w:val="24"/>
              </w:rPr>
              <m:t>S</m:t>
            </m:r>
            <m:ctrlPr>
              <w:rPr>
                <w:rFonts w:ascii="Cambria Math" w:hAnsi="Cambria Math"/>
                <w:i/>
                <w:sz w:val="24"/>
              </w:rPr>
            </m:ctrlPr>
          </m:e>
          <m:sub>
            <m:sSub>
              <m:sSubPr>
                <m:ctrlPr>
                  <w:rPr>
                    <w:rFonts w:ascii="Cambria Math" w:hAnsi="Cambria Math"/>
                    <w:i/>
                    <w:sz w:val="24"/>
                  </w:rPr>
                </m:ctrlPr>
              </m:sSubPr>
              <m:e>
                <m:r>
                  <m:rPr/>
                  <w:rPr>
                    <w:rFonts w:hint="eastAsia" w:ascii="Cambria Math" w:hAnsi="Cambria Math"/>
                    <w:sz w:val="24"/>
                  </w:rPr>
                  <m:t>CSP</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oMath>
      <w:r>
        <w:rPr>
          <w:rFonts w:hint="eastAsia"/>
          <w:sz w:val="24"/>
        </w:rPr>
        <w:t>。每个</w:t>
      </w:r>
      <m:oMath>
        <m:sSub>
          <m:sSubPr>
            <m:ctrlPr>
              <w:rPr>
                <w:rFonts w:ascii="Cambria Math" w:hAnsi="Cambria Math"/>
                <w:i/>
                <w:sz w:val="24"/>
              </w:rPr>
            </m:ctrlPr>
          </m:sSubPr>
          <m:e>
            <m:r>
              <m:rPr/>
              <w:rPr>
                <w:rFonts w:hint="eastAsia" w:ascii="Cambria Math" w:hAnsi="Cambria Math"/>
                <w:sz w:val="24"/>
              </w:rPr>
              <m:t>CSP</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oMath>
      <w:r>
        <w:rPr>
          <w:rFonts w:hint="eastAsia"/>
          <w:sz w:val="24"/>
        </w:rPr>
        <w:t>节点</w:t>
      </w:r>
      <w:r>
        <w:rPr>
          <w:rFonts w:hint="eastAsia"/>
          <w:color w:val="0000FF"/>
          <w:sz w:val="24"/>
        </w:rPr>
        <w:t>计算</w:t>
      </w:r>
      <m:oMath>
        <m:sSubSup>
          <m:sSubSupPr>
            <m:ctrlPr>
              <w:rPr>
                <w:rFonts w:ascii="Cambria Math" w:hAnsi="Cambria Math"/>
                <w:i/>
                <w:color w:val="0000FF"/>
                <w:sz w:val="24"/>
              </w:rPr>
            </m:ctrlPr>
          </m:sSubSupPr>
          <m:e>
            <m:r>
              <m:rPr/>
              <w:rPr>
                <w:rFonts w:ascii="Cambria Math" w:hAnsi="Cambria Math"/>
                <w:color w:val="0000FF"/>
                <w:sz w:val="24"/>
              </w:rPr>
              <m:t>N</m:t>
            </m:r>
            <m:ctrlPr>
              <w:rPr>
                <w:rFonts w:ascii="Cambria Math" w:hAnsi="Cambria Math"/>
                <w:i/>
                <w:color w:val="0000FF"/>
                <w:sz w:val="24"/>
              </w:rPr>
            </m:ctrlPr>
          </m:e>
          <m:sub>
            <m:r>
              <m:rPr/>
              <w:rPr>
                <w:rFonts w:hint="eastAsia" w:ascii="Cambria Math" w:hAnsi="Cambria Math"/>
                <w:color w:val="0000FF"/>
                <w:sz w:val="24"/>
              </w:rPr>
              <m:t>i</m:t>
            </m:r>
            <m:ctrlPr>
              <w:rPr>
                <w:rFonts w:ascii="Cambria Math" w:hAnsi="Cambria Math"/>
                <w:i/>
                <w:color w:val="0000FF"/>
                <w:sz w:val="24"/>
              </w:rPr>
            </m:ctrlPr>
          </m:sub>
          <m:sup>
            <m:r>
              <m:rPr/>
              <w:rPr>
                <w:rFonts w:ascii="Cambria Math" w:hAnsi="Cambria Math"/>
                <w:color w:val="0000FF"/>
                <w:sz w:val="24"/>
              </w:rPr>
              <m:t>∗</m:t>
            </m:r>
            <m:ctrlPr>
              <w:rPr>
                <w:rFonts w:ascii="Cambria Math" w:hAnsi="Cambria Math"/>
                <w:i/>
                <w:color w:val="0000FF"/>
                <w:sz w:val="24"/>
              </w:rPr>
            </m:ctrlPr>
          </m:sup>
        </m:sSubSup>
        <m:r>
          <m:rPr/>
          <w:rPr>
            <w:rFonts w:ascii="Cambria Math" w:hAnsi="Cambria Math"/>
            <w:color w:val="0000FF"/>
            <w:sz w:val="24"/>
          </w:rPr>
          <m:t>=</m:t>
        </m:r>
        <m:f>
          <m:fPr>
            <m:ctrlPr>
              <w:rPr>
                <w:rFonts w:ascii="Cambria Math" w:hAnsi="Cambria Math"/>
                <w:i/>
                <w:color w:val="0000FF"/>
                <w:sz w:val="24"/>
              </w:rPr>
            </m:ctrlPr>
          </m:fPr>
          <m:num>
            <m:sSub>
              <m:sSubPr>
                <m:ctrlPr>
                  <w:rPr>
                    <w:rFonts w:ascii="Cambria Math" w:hAnsi="Cambria Math"/>
                    <w:i/>
                    <w:color w:val="0000FF"/>
                    <w:sz w:val="24"/>
                  </w:rPr>
                </m:ctrlPr>
              </m:sSubPr>
              <m:e>
                <m:r>
                  <m:rPr/>
                  <w:rPr>
                    <w:rFonts w:hint="eastAsia" w:ascii="Cambria Math" w:hAnsi="Cambria Math"/>
                    <w:color w:val="0000FF"/>
                    <w:sz w:val="24"/>
                  </w:rPr>
                  <m:t>P</m:t>
                </m:r>
                <m:ctrlPr>
                  <w:rPr>
                    <w:rFonts w:ascii="Cambria Math" w:hAnsi="Cambria Math"/>
                    <w:i/>
                    <w:color w:val="0000FF"/>
                    <w:sz w:val="24"/>
                  </w:rPr>
                </m:ctrlPr>
              </m:e>
              <m:sub>
                <m:sSub>
                  <m:sSubPr>
                    <m:ctrlPr>
                      <w:rPr>
                        <w:rFonts w:ascii="Cambria Math" w:hAnsi="Cambria Math"/>
                        <w:i/>
                        <w:color w:val="0000FF"/>
                        <w:sz w:val="24"/>
                      </w:rPr>
                    </m:ctrlPr>
                  </m:sSubPr>
                  <m:e>
                    <m:r>
                      <m:rPr/>
                      <w:rPr>
                        <w:rFonts w:ascii="Cambria Math" w:hAnsi="Cambria Math"/>
                        <w:color w:val="0000FF"/>
                        <w:sz w:val="24"/>
                      </w:rPr>
                      <m:t>CSP</m:t>
                    </m:r>
                    <m:ctrlPr>
                      <w:rPr>
                        <w:rFonts w:ascii="Cambria Math" w:hAnsi="Cambria Math"/>
                        <w:i/>
                        <w:color w:val="0000FF"/>
                        <w:sz w:val="24"/>
                      </w:rPr>
                    </m:ctrlPr>
                  </m:e>
                  <m:sub>
                    <m:r>
                      <m:rPr/>
                      <w:rPr>
                        <w:rFonts w:ascii="Cambria Math" w:hAnsi="Cambria Math"/>
                        <w:color w:val="0000FF"/>
                        <w:sz w:val="24"/>
                      </w:rPr>
                      <m:t>i</m:t>
                    </m:r>
                    <m:ctrlPr>
                      <w:rPr>
                        <w:rFonts w:ascii="Cambria Math" w:hAnsi="Cambria Math"/>
                        <w:i/>
                        <w:color w:val="0000FF"/>
                        <w:sz w:val="24"/>
                      </w:rPr>
                    </m:ctrlPr>
                  </m:sub>
                </m:sSub>
                <m:ctrlPr>
                  <w:rPr>
                    <w:rFonts w:ascii="Cambria Math" w:hAnsi="Cambria Math"/>
                    <w:i/>
                    <w:color w:val="0000FF"/>
                    <w:sz w:val="24"/>
                  </w:rPr>
                </m:ctrlPr>
              </m:sub>
            </m:sSub>
            <m:nary>
              <m:naryPr>
                <m:chr m:val="∏"/>
                <m:limLoc m:val="undOvr"/>
                <m:supHide m:val="1"/>
                <m:ctrlPr>
                  <w:rPr>
                    <w:rFonts w:ascii="Cambria Math" w:hAnsi="Cambria Math"/>
                    <w:i/>
                    <w:color w:val="0000FF"/>
                    <w:sz w:val="24"/>
                  </w:rPr>
                </m:ctrlPr>
              </m:naryPr>
              <m:sub>
                <m:r>
                  <m:rPr/>
                  <w:rPr>
                    <w:rFonts w:ascii="Cambria Math" w:hAnsi="Cambria Math"/>
                    <w:color w:val="0000FF"/>
                    <w:sz w:val="24"/>
                  </w:rPr>
                  <m:t>j∈</m:t>
                </m:r>
                <m:sSubSup>
                  <m:sSubSupPr>
                    <m:ctrlPr>
                      <w:rPr>
                        <w:rFonts w:ascii="Cambria Math" w:hAnsi="Cambria Math"/>
                        <w:i/>
                        <w:color w:val="0000FF"/>
                        <w:sz w:val="24"/>
                      </w:rPr>
                    </m:ctrlPr>
                  </m:sSubSupPr>
                  <m:e>
                    <m:r>
                      <m:rPr/>
                      <w:rPr>
                        <w:rFonts w:ascii="Cambria Math" w:hAnsi="Cambria Math"/>
                        <w:color w:val="0000FF"/>
                        <w:sz w:val="24"/>
                      </w:rPr>
                      <m:t>S</m:t>
                    </m:r>
                    <m:ctrlPr>
                      <w:rPr>
                        <w:rFonts w:ascii="Cambria Math" w:hAnsi="Cambria Math"/>
                        <w:i/>
                        <w:color w:val="0000FF"/>
                        <w:sz w:val="24"/>
                      </w:rPr>
                    </m:ctrlPr>
                  </m:e>
                  <m:sub>
                    <m:sSub>
                      <m:sSubPr>
                        <m:ctrlPr>
                          <w:rPr>
                            <w:rFonts w:ascii="Cambria Math" w:hAnsi="Cambria Math"/>
                            <w:i/>
                            <w:color w:val="0000FF"/>
                            <w:sz w:val="24"/>
                          </w:rPr>
                        </m:ctrlPr>
                      </m:sSubPr>
                      <m:e>
                        <m:r>
                          <m:rPr/>
                          <w:rPr>
                            <w:rFonts w:ascii="Cambria Math" w:hAnsi="Cambria Math"/>
                            <w:color w:val="0000FF"/>
                            <w:sz w:val="24"/>
                          </w:rPr>
                          <m:t>CSP</m:t>
                        </m:r>
                        <m:ctrlPr>
                          <w:rPr>
                            <w:rFonts w:ascii="Cambria Math" w:hAnsi="Cambria Math"/>
                            <w:i/>
                            <w:color w:val="0000FF"/>
                            <w:sz w:val="24"/>
                          </w:rPr>
                        </m:ctrlPr>
                      </m:e>
                      <m:sub>
                        <m:r>
                          <m:rPr/>
                          <w:rPr>
                            <w:rFonts w:ascii="Cambria Math" w:hAnsi="Cambria Math"/>
                            <w:color w:val="0000FF"/>
                            <w:sz w:val="24"/>
                          </w:rPr>
                          <m:t>i</m:t>
                        </m:r>
                        <m:ctrlPr>
                          <w:rPr>
                            <w:rFonts w:ascii="Cambria Math" w:hAnsi="Cambria Math"/>
                            <w:i/>
                            <w:color w:val="0000FF"/>
                            <w:sz w:val="24"/>
                          </w:rPr>
                        </m:ctrlPr>
                      </m:sub>
                    </m:sSub>
                    <m:ctrlPr>
                      <w:rPr>
                        <w:rFonts w:ascii="Cambria Math" w:hAnsi="Cambria Math"/>
                        <w:i/>
                        <w:color w:val="0000FF"/>
                        <w:sz w:val="24"/>
                      </w:rPr>
                    </m:ctrlPr>
                  </m:sub>
                  <m:sup>
                    <m:r>
                      <m:rPr/>
                      <w:rPr>
                        <w:rFonts w:ascii="Cambria Math" w:hAnsi="Cambria Math"/>
                        <w:color w:val="0000FF"/>
                        <w:sz w:val="24"/>
                      </w:rPr>
                      <m:t>'</m:t>
                    </m:r>
                    <m:ctrlPr>
                      <w:rPr>
                        <w:rFonts w:ascii="Cambria Math" w:hAnsi="Cambria Math"/>
                        <w:i/>
                        <w:color w:val="0000FF"/>
                        <w:sz w:val="24"/>
                      </w:rPr>
                    </m:ctrlPr>
                  </m:sup>
                </m:sSubSup>
                <m:ctrlPr>
                  <w:rPr>
                    <w:rFonts w:ascii="Cambria Math" w:hAnsi="Cambria Math"/>
                    <w:i/>
                    <w:color w:val="0000FF"/>
                    <w:sz w:val="24"/>
                  </w:rPr>
                </m:ctrlPr>
              </m:sub>
              <m:sup>
                <m:ctrlPr>
                  <w:rPr>
                    <w:rFonts w:ascii="Cambria Math" w:hAnsi="Cambria Math"/>
                    <w:i/>
                    <w:color w:val="0000FF"/>
                    <w:sz w:val="24"/>
                  </w:rPr>
                </m:ctrlPr>
              </m:sup>
              <m:e>
                <m:sSub>
                  <m:sSubPr>
                    <m:ctrlPr>
                      <w:rPr>
                        <w:rFonts w:ascii="Cambria Math" w:hAnsi="Cambria Math"/>
                        <w:i/>
                        <w:color w:val="0000FF"/>
                        <w:sz w:val="24"/>
                      </w:rPr>
                    </m:ctrlPr>
                  </m:sSubPr>
                  <m:e>
                    <m:r>
                      <m:rPr/>
                      <w:rPr>
                        <w:rFonts w:ascii="Cambria Math" w:hAnsi="Cambria Math"/>
                        <w:color w:val="0000FF"/>
                        <w:sz w:val="24"/>
                      </w:rPr>
                      <m:t>k</m:t>
                    </m:r>
                    <m:ctrlPr>
                      <w:rPr>
                        <w:rFonts w:ascii="Cambria Math" w:hAnsi="Cambria Math"/>
                        <w:i/>
                        <w:color w:val="0000FF"/>
                        <w:sz w:val="24"/>
                      </w:rPr>
                    </m:ctrlPr>
                  </m:e>
                  <m:sub>
                    <m:r>
                      <m:rPr/>
                      <w:rPr>
                        <w:rFonts w:hint="eastAsia" w:ascii="Cambria Math" w:hAnsi="Cambria Math"/>
                        <w:color w:val="0000FF"/>
                        <w:sz w:val="24"/>
                      </w:rPr>
                      <m:t>i</m:t>
                    </m:r>
                    <m:r>
                      <m:rPr/>
                      <w:rPr>
                        <w:rFonts w:ascii="Cambria Math" w:hAnsi="Cambria Math"/>
                        <w:color w:val="0000FF"/>
                        <w:sz w:val="24"/>
                      </w:rPr>
                      <m:t>,j</m:t>
                    </m:r>
                    <m:ctrlPr>
                      <w:rPr>
                        <w:rFonts w:ascii="Cambria Math" w:hAnsi="Cambria Math"/>
                        <w:i/>
                        <w:color w:val="0000FF"/>
                        <w:sz w:val="24"/>
                      </w:rPr>
                    </m:ctrlPr>
                  </m:sub>
                </m:sSub>
                <m:ctrlPr>
                  <w:rPr>
                    <w:rFonts w:ascii="Cambria Math" w:hAnsi="Cambria Math"/>
                    <w:i/>
                    <w:color w:val="0000FF"/>
                    <w:sz w:val="24"/>
                  </w:rPr>
                </m:ctrlPr>
              </m:e>
            </m:nary>
            <m:ctrlPr>
              <w:rPr>
                <w:rFonts w:ascii="Cambria Math" w:hAnsi="Cambria Math"/>
                <w:i/>
                <w:color w:val="0000FF"/>
                <w:sz w:val="24"/>
              </w:rPr>
            </m:ctrlPr>
          </m:num>
          <m:den>
            <m:nary>
              <m:naryPr>
                <m:chr m:val="∏"/>
                <m:limLoc m:val="undOvr"/>
                <m:supHide m:val="1"/>
                <m:ctrlPr>
                  <w:rPr>
                    <w:rFonts w:ascii="Cambria Math" w:hAnsi="Cambria Math"/>
                    <w:i/>
                    <w:color w:val="0000FF"/>
                    <w:sz w:val="24"/>
                  </w:rPr>
                </m:ctrlPr>
              </m:naryPr>
              <m:sub>
                <m:r>
                  <m:rPr/>
                  <w:rPr>
                    <w:rFonts w:ascii="Cambria Math" w:hAnsi="Cambria Math"/>
                    <w:color w:val="0000FF"/>
                    <w:sz w:val="24"/>
                  </w:rPr>
                  <m:t>j∈</m:t>
                </m:r>
                <m:sSubSup>
                  <m:sSubSupPr>
                    <m:ctrlPr>
                      <w:rPr>
                        <w:rFonts w:ascii="Cambria Math" w:hAnsi="Cambria Math"/>
                        <w:i/>
                        <w:color w:val="0000FF"/>
                        <w:sz w:val="24"/>
                      </w:rPr>
                    </m:ctrlPr>
                  </m:sSubSupPr>
                  <m:e>
                    <m:r>
                      <m:rPr/>
                      <w:rPr>
                        <w:rFonts w:ascii="Cambria Math" w:hAnsi="Cambria Math"/>
                        <w:color w:val="0000FF"/>
                        <w:sz w:val="24"/>
                      </w:rPr>
                      <m:t>S</m:t>
                    </m:r>
                    <m:ctrlPr>
                      <w:rPr>
                        <w:rFonts w:ascii="Cambria Math" w:hAnsi="Cambria Math"/>
                        <w:i/>
                        <w:color w:val="0000FF"/>
                        <w:sz w:val="24"/>
                      </w:rPr>
                    </m:ctrlPr>
                  </m:e>
                  <m:sub>
                    <m:sSub>
                      <m:sSubPr>
                        <m:ctrlPr>
                          <w:rPr>
                            <w:rFonts w:ascii="Cambria Math" w:hAnsi="Cambria Math"/>
                            <w:i/>
                            <w:color w:val="0000FF"/>
                            <w:sz w:val="24"/>
                          </w:rPr>
                        </m:ctrlPr>
                      </m:sSubPr>
                      <m:e>
                        <m:r>
                          <m:rPr/>
                          <w:rPr>
                            <w:rFonts w:ascii="Cambria Math" w:hAnsi="Cambria Math"/>
                            <w:color w:val="0000FF"/>
                            <w:sz w:val="24"/>
                          </w:rPr>
                          <m:t>CSP</m:t>
                        </m:r>
                        <m:ctrlPr>
                          <w:rPr>
                            <w:rFonts w:ascii="Cambria Math" w:hAnsi="Cambria Math"/>
                            <w:i/>
                            <w:color w:val="0000FF"/>
                            <w:sz w:val="24"/>
                          </w:rPr>
                        </m:ctrlPr>
                      </m:e>
                      <m:sub>
                        <m:r>
                          <m:rPr/>
                          <w:rPr>
                            <w:rFonts w:ascii="Cambria Math" w:hAnsi="Cambria Math"/>
                            <w:color w:val="0000FF"/>
                            <w:sz w:val="24"/>
                          </w:rPr>
                          <m:t>i</m:t>
                        </m:r>
                        <m:ctrlPr>
                          <w:rPr>
                            <w:rFonts w:ascii="Cambria Math" w:hAnsi="Cambria Math"/>
                            <w:i/>
                            <w:color w:val="0000FF"/>
                            <w:sz w:val="24"/>
                          </w:rPr>
                        </m:ctrlPr>
                      </m:sub>
                    </m:sSub>
                    <m:ctrlPr>
                      <w:rPr>
                        <w:rFonts w:ascii="Cambria Math" w:hAnsi="Cambria Math"/>
                        <w:i/>
                        <w:color w:val="0000FF"/>
                        <w:sz w:val="24"/>
                      </w:rPr>
                    </m:ctrlPr>
                  </m:sub>
                  <m:sup>
                    <m:r>
                      <m:rPr/>
                      <w:rPr>
                        <w:rFonts w:ascii="Cambria Math" w:hAnsi="Cambria Math"/>
                        <w:color w:val="0000FF"/>
                        <w:sz w:val="24"/>
                      </w:rPr>
                      <m:t>'</m:t>
                    </m:r>
                    <m:ctrlPr>
                      <w:rPr>
                        <w:rFonts w:ascii="Cambria Math" w:hAnsi="Cambria Math"/>
                        <w:i/>
                        <w:color w:val="0000FF"/>
                        <w:sz w:val="24"/>
                      </w:rPr>
                    </m:ctrlPr>
                  </m:sup>
                </m:sSubSup>
                <m:ctrlPr>
                  <w:rPr>
                    <w:rFonts w:ascii="Cambria Math" w:hAnsi="Cambria Math"/>
                    <w:i/>
                    <w:color w:val="0000FF"/>
                    <w:sz w:val="24"/>
                  </w:rPr>
                </m:ctrlPr>
              </m:sub>
              <m:sup>
                <m:ctrlPr>
                  <w:rPr>
                    <w:rFonts w:ascii="Cambria Math" w:hAnsi="Cambria Math"/>
                    <w:i/>
                    <w:color w:val="0000FF"/>
                    <w:sz w:val="24"/>
                  </w:rPr>
                </m:ctrlPr>
              </m:sup>
              <m:e>
                <m:sSub>
                  <m:sSubPr>
                    <m:ctrlPr>
                      <w:rPr>
                        <w:rFonts w:ascii="Cambria Math" w:hAnsi="Cambria Math"/>
                        <w:i/>
                        <w:color w:val="0000FF"/>
                        <w:sz w:val="24"/>
                      </w:rPr>
                    </m:ctrlPr>
                  </m:sSubPr>
                  <m:e>
                    <m:r>
                      <m:rPr/>
                      <w:rPr>
                        <w:rFonts w:ascii="Cambria Math" w:hAnsi="Cambria Math"/>
                        <w:color w:val="0000FF"/>
                        <w:sz w:val="24"/>
                      </w:rPr>
                      <m:t>k</m:t>
                    </m:r>
                    <m:ctrlPr>
                      <w:rPr>
                        <w:rFonts w:ascii="Cambria Math" w:hAnsi="Cambria Math"/>
                        <w:i/>
                        <w:color w:val="0000FF"/>
                        <w:sz w:val="24"/>
                      </w:rPr>
                    </m:ctrlPr>
                  </m:e>
                  <m:sub>
                    <m:r>
                      <m:rPr/>
                      <w:rPr>
                        <w:rFonts w:ascii="Cambria Math" w:hAnsi="Cambria Math"/>
                        <w:color w:val="0000FF"/>
                        <w:sz w:val="24"/>
                      </w:rPr>
                      <m:t>j,i</m:t>
                    </m:r>
                    <m:ctrlPr>
                      <w:rPr>
                        <w:rFonts w:ascii="Cambria Math" w:hAnsi="Cambria Math"/>
                        <w:i/>
                        <w:color w:val="0000FF"/>
                        <w:sz w:val="24"/>
                      </w:rPr>
                    </m:ctrlPr>
                  </m:sub>
                </m:sSub>
                <m:ctrlPr>
                  <w:rPr>
                    <w:rFonts w:ascii="Cambria Math" w:hAnsi="Cambria Math"/>
                    <w:i/>
                    <w:color w:val="0000FF"/>
                    <w:sz w:val="24"/>
                  </w:rPr>
                </m:ctrlPr>
              </m:e>
            </m:nary>
            <m:ctrlPr>
              <w:rPr>
                <w:rFonts w:ascii="Cambria Math" w:hAnsi="Cambria Math"/>
                <w:i/>
                <w:color w:val="0000FF"/>
                <w:sz w:val="24"/>
              </w:rPr>
            </m:ctrlPr>
          </m:den>
        </m:f>
      </m:oMath>
      <w:r>
        <w:rPr>
          <w:rFonts w:hint="eastAsia"/>
          <w:sz w:val="24"/>
        </w:rPr>
        <w:t>并广播，随后每个节点将计算</w:t>
      </w:r>
      <m:oMath>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hint="eastAsia" w:ascii="Cambria Math" w:hAnsi="Cambria Math"/>
                <w:sz w:val="24"/>
              </w:rPr>
              <m:t>CSP</m:t>
            </m:r>
            <m:ctrlPr>
              <w:rPr>
                <w:rFonts w:ascii="Cambria Math" w:hAnsi="Cambria Math"/>
                <w:i/>
                <w:sz w:val="24"/>
              </w:rPr>
            </m:ctrlPr>
          </m:sub>
        </m:sSub>
        <m:r>
          <m:rPr/>
          <w:rPr>
            <w:rFonts w:ascii="Cambria Math" w:hAnsi="Cambria Math"/>
            <w:sz w:val="24"/>
          </w:rPr>
          <m:t>=</m:t>
        </m:r>
        <m:nary>
          <m:naryPr>
            <m:chr m:val="∏"/>
            <m:limLoc m:val="undOvr"/>
            <m:ctrlPr>
              <w:rPr>
                <w:rFonts w:ascii="Cambria Math" w:hAnsi="Cambria Math"/>
                <w:i/>
                <w:sz w:val="24"/>
              </w:rPr>
            </m:ctrlPr>
          </m:naryPr>
          <m:sub>
            <m:r>
              <m:rPr/>
              <w:rPr>
                <w:rFonts w:hint="eastAsia" w:ascii="Cambria Math" w:hAnsi="Cambria Math"/>
                <w:sz w:val="24"/>
              </w:rPr>
              <m:t>i</m:t>
            </m:r>
            <m:r>
              <m:rPr/>
              <w:rPr>
                <w:rFonts w:ascii="Cambria Math" w:hAnsi="Cambria Math"/>
                <w:sz w:val="24"/>
              </w:rPr>
              <m:t>=1</m:t>
            </m:r>
            <m:ctrlPr>
              <w:rPr>
                <w:rFonts w:ascii="Cambria Math" w:hAnsi="Cambria Math"/>
                <w:i/>
                <w:sz w:val="24"/>
              </w:rPr>
            </m:ctrlPr>
          </m:sub>
          <m:sup>
            <m:r>
              <m:rPr/>
              <w:rPr>
                <w:rFonts w:ascii="Cambria Math" w:hAnsi="Cambria Math"/>
                <w:sz w:val="24"/>
              </w:rPr>
              <m:t>n</m:t>
            </m:r>
            <m:ctrlPr>
              <w:rPr>
                <w:rFonts w:ascii="Cambria Math" w:hAnsi="Cambria Math"/>
                <w:i/>
                <w:sz w:val="24"/>
              </w:rPr>
            </m:ctrlPr>
          </m:sup>
          <m:e>
            <m:sSubSup>
              <m:sSubSupPr>
                <m:ctrlPr>
                  <w:rPr>
                    <w:rFonts w:ascii="Cambria Math" w:hAnsi="Cambria Math"/>
                    <w:i/>
                    <w:sz w:val="24"/>
                  </w:rPr>
                </m:ctrlPr>
              </m:sSubSupPr>
              <m:e>
                <m:r>
                  <m:rPr/>
                  <w:rPr>
                    <w:rFonts w:ascii="Cambria Math" w:hAnsi="Cambria Math"/>
                    <w:sz w:val="24"/>
                  </w:rPr>
                  <m:t>N</m:t>
                </m:r>
                <m:ctrlPr>
                  <w:rPr>
                    <w:rFonts w:ascii="Cambria Math" w:hAnsi="Cambria Math"/>
                    <w:i/>
                    <w:sz w:val="24"/>
                  </w:rPr>
                </m:ctrlPr>
              </m:e>
              <m:sub>
                <m:r>
                  <m:rPr/>
                  <w:rPr>
                    <w:rFonts w:ascii="Cambria Math" w:hAnsi="Cambria Math"/>
                    <w:sz w:val="24"/>
                  </w:rPr>
                  <m:t>i</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m:t>
            </m:r>
            <m:ctrlPr>
              <w:rPr>
                <w:rFonts w:ascii="Cambria Math" w:hAnsi="Cambria Math"/>
                <w:i/>
                <w:sz w:val="24"/>
              </w:rPr>
            </m:ctrlPr>
          </m:e>
        </m:nary>
        <m:nary>
          <m:naryPr>
            <m:chr m:val="∏"/>
            <m:limLoc m:val="undOvr"/>
            <m:ctrlPr>
              <w:rPr>
                <w:rFonts w:ascii="Cambria Math" w:hAnsi="Cambria Math"/>
                <w:i/>
                <w:sz w:val="24"/>
              </w:rPr>
            </m:ctrlPr>
          </m:naryPr>
          <m:sub>
            <m:r>
              <m:rPr/>
              <w:rPr>
                <w:rFonts w:ascii="Cambria Math" w:hAnsi="Cambria Math"/>
                <w:sz w:val="24"/>
              </w:rPr>
              <m:t>i=1</m:t>
            </m:r>
            <m:ctrlPr>
              <w:rPr>
                <w:rFonts w:ascii="Cambria Math" w:hAnsi="Cambria Math"/>
                <w:i/>
                <w:sz w:val="24"/>
              </w:rPr>
            </m:ctrlPr>
          </m:sub>
          <m:sup>
            <m:r>
              <m:rPr/>
              <w:rPr>
                <w:rFonts w:ascii="Cambria Math" w:hAnsi="Cambria Math"/>
                <w:sz w:val="24"/>
              </w:rPr>
              <m:t>n</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nary>
      </m:oMath>
      <w:r>
        <w:rPr>
          <w:rFonts w:hint="eastAsia"/>
          <w:sz w:val="24"/>
        </w:rPr>
        <w:t>，使得</w:t>
      </w:r>
      <m:oMath>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hint="eastAsia" w:ascii="Cambria Math" w:hAnsi="Cambria Math"/>
            <w:sz w:val="24"/>
          </w:rPr>
          <m:t>≥</m:t>
        </m:r>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，令</w:t>
      </w:r>
      <m:oMath>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nary>
          <m:naryPr>
            <m:chr m:val="∏"/>
            <m:limLoc m:val="undOvr"/>
            <m:ctrlPr>
              <w:rPr>
                <w:rFonts w:ascii="Cambria Math" w:hAnsi="Cambria Math"/>
                <w:i/>
                <w:sz w:val="24"/>
              </w:rPr>
            </m:ctrlPr>
          </m:naryPr>
          <m:sub>
            <m:r>
              <m:rPr/>
              <w:rPr>
                <w:rFonts w:ascii="Cambria Math" w:hAnsi="Cambria Math"/>
                <w:sz w:val="24"/>
              </w:rPr>
              <m:t>i=1</m:t>
            </m:r>
            <m:ctrlPr>
              <w:rPr>
                <w:rFonts w:ascii="Cambria Math" w:hAnsi="Cambria Math"/>
                <w:i/>
                <w:sz w:val="24"/>
              </w:rPr>
            </m:ctrlPr>
          </m:sub>
          <m:sup>
            <m:r>
              <m:rPr/>
              <w:rPr>
                <w:rFonts w:ascii="Cambria Math" w:hAnsi="Cambria Math"/>
                <w:sz w:val="24"/>
              </w:rPr>
              <m:t>t</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nary>
      </m:oMath>
      <w:r>
        <w:rPr>
          <w:rFonts w:hint="eastAsia"/>
          <w:sz w:val="24"/>
        </w:rPr>
        <w:t>，其中临时公钥</w:t>
      </w:r>
      <m:oMath>
        <m:sSub>
          <m:sSubPr>
            <m:ctrlPr>
              <w:rPr>
                <w:rFonts w:ascii="Cambria Math" w:hAnsi="Cambria Math"/>
                <w:i/>
                <w:sz w:val="24"/>
              </w:rPr>
            </m:ctrlPr>
          </m:sSubPr>
          <m:e>
            <m:r>
              <m:rPr/>
              <w:rPr>
                <w:rFonts w:hint="eastAsia" w:ascii="Cambria Math" w:hAnsi="Cambria Math"/>
                <w:sz w:val="24"/>
              </w:rPr>
              <m:t>pbk</m:t>
            </m:r>
            <m:ctrlPr>
              <w:rPr>
                <w:rFonts w:ascii="Cambria Math" w:hAnsi="Cambria Math"/>
                <w:i/>
                <w:sz w:val="24"/>
              </w:rPr>
            </m:ctrlPr>
          </m:e>
          <m:sub>
            <m:r>
              <m:rPr/>
              <w:rPr>
                <w:rFonts w:hint="eastAsia" w:ascii="Cambria Math" w:hAnsi="Cambria Math"/>
                <w:sz w:val="24"/>
              </w:rPr>
              <m:t>csp</m:t>
            </m:r>
            <m:ctrlPr>
              <w:rPr>
                <w:rFonts w:ascii="Cambria Math" w:hAnsi="Cambria Math"/>
                <w:i/>
                <w:sz w:val="24"/>
              </w:rPr>
            </m:ctrlPr>
          </m:sub>
        </m:sSub>
        <m:r>
          <m:rPr/>
          <w:rPr>
            <w:rFonts w:hint="eastAsia" w:ascii="Cambria Math" w:hAnsi="Cambria Math"/>
            <w:sz w:val="24"/>
          </w:rPr>
          <m:t xml:space="preserve">= </m:t>
        </m:r>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hint="eastAsia" w:ascii="Cambria Math" w:hAnsi="Cambria Math"/>
                <w:sz w:val="24"/>
              </w:rPr>
              <m:t>CSP</m:t>
            </m:r>
            <m:ctrlPr>
              <w:rPr>
                <w:rFonts w:ascii="Cambria Math" w:hAnsi="Cambria Math"/>
                <w:i/>
                <w:sz w:val="24"/>
              </w:rPr>
            </m:ctrlPr>
          </m:sub>
        </m:sSub>
      </m:oMath>
      <w:r>
        <w:rPr>
          <w:rFonts w:hint="eastAsia"/>
          <w:sz w:val="24"/>
        </w:rPr>
        <w:t>，临时私钥</w:t>
      </w:r>
      <m:oMath>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d>
          <m:dPr>
            <m:ctrlPr>
              <w:rPr>
                <w:rFonts w:ascii="Cambria Math" w:hAnsi="Cambria Math"/>
                <w:i/>
                <w:sz w:val="24"/>
              </w:rPr>
            </m:ctrlPr>
          </m:dPr>
          <m:e>
            <m:r>
              <m:rPr/>
              <w:rPr>
                <w:rFonts w:ascii="Cambria Math" w:hAnsi="Cambria Math"/>
                <w:sz w:val="24"/>
              </w:rPr>
              <m:t>i=1,2,</m:t>
            </m:r>
            <m:r>
              <m:rPr/>
              <w:rPr>
                <w:rFonts w:hint="eastAsia" w:ascii="Cambria Math" w:hAnsi="Cambria Math"/>
                <w:sz w:val="24"/>
              </w:rPr>
              <m:t>…</m:t>
            </m:r>
            <m:r>
              <m:rPr/>
              <w:rPr>
                <w:rFonts w:ascii="Cambria Math" w:hAnsi="Cambria Math"/>
                <w:sz w:val="24"/>
              </w:rPr>
              <m:t>,n</m:t>
            </m:r>
            <m:ctrlPr>
              <w:rPr>
                <w:rFonts w:ascii="Cambria Math" w:hAnsi="Cambria Math"/>
                <w:i/>
                <w:sz w:val="24"/>
              </w:rPr>
            </m:ctrlPr>
          </m:e>
        </m:d>
        <m:r>
          <m:rPr/>
          <w:rPr>
            <w:rFonts w:ascii="Cambria Math" w:hAnsi="Cambria Math"/>
            <w:sz w:val="24"/>
          </w:rPr>
          <m:t>,</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oMath>
      <w:r>
        <w:rPr>
          <w:rFonts w:hint="eastAsia"/>
          <w:sz w:val="24"/>
        </w:rPr>
        <w:t>。</w:t>
      </w:r>
    </w:p>
    <w:p w14:paraId="365BD958">
      <w:pPr>
        <w:spacing w:line="360" w:lineRule="auto"/>
        <w:rPr>
          <w:b/>
          <w:bCs/>
          <w:sz w:val="24"/>
          <w:u w:val="single"/>
        </w:rPr>
      </w:pPr>
      <w:r>
        <w:rPr>
          <w:rFonts w:hint="eastAsia"/>
          <w:b/>
          <w:bCs/>
          <w:sz w:val="24"/>
          <w:u w:val="single"/>
        </w:rPr>
        <w:t xml:space="preserve">SER: </w:t>
      </w:r>
    </w:p>
    <w:p w14:paraId="7CADDB48">
      <w:pPr>
        <w:spacing w:line="360" w:lineRule="auto"/>
        <w:ind w:firstLine="480" w:firstLineChars="200"/>
        <w:rPr>
          <w:sz w:val="24"/>
        </w:rPr>
      </w:pPr>
      <w:r>
        <w:rPr>
          <w:rFonts w:hint="eastAsia"/>
          <w:sz w:val="24"/>
        </w:rPr>
        <w:t>PKG为每个</w:t>
      </w:r>
      <m:oMath>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随机选取1个大小为</w:t>
      </w:r>
      <m:oMath>
        <m:d>
          <m:dPr>
            <m:begChr m:val="|"/>
            <m:endChr m:val="|"/>
            <m:ctrlPr>
              <w:rPr>
                <w:rFonts w:ascii="Cambria Math" w:hAnsi="Cambria Math"/>
                <w:i/>
                <w:sz w:val="24"/>
              </w:rPr>
            </m:ctrlPr>
          </m:dPr>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d>
        <m:r>
          <m:rPr/>
          <w:rPr>
            <w:rFonts w:ascii="Cambria Math" w:hAnsi="Cambria Math"/>
            <w:sz w:val="24"/>
          </w:rPr>
          <m:t>=λ</m:t>
        </m:r>
      </m:oMath>
      <w:r>
        <w:rPr>
          <w:rFonts w:hint="eastAsia"/>
          <w:sz w:val="24"/>
        </w:rPr>
        <w:t>的素数</w:t>
      </w:r>
      <m:oMath>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oMath>
      <w:r>
        <w:rPr>
          <w:rFonts w:hint="eastAsia"/>
          <w:sz w:val="24"/>
        </w:rPr>
        <w:t>，</w:t>
      </w:r>
      <m:oMath>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ascii="Cambria Math" w:hAnsi="Cambria Math"/>
            <w:sz w:val="24"/>
          </w:rPr>
          <m:t>&lt;</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sub>
        </m:sSub>
        <m:r>
          <m:rPr/>
          <w:rPr>
            <w:rFonts w:ascii="Cambria Math" w:hAnsi="Cambria Math"/>
            <w:sz w:val="24"/>
          </w:rPr>
          <m:t>&lt;</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ctrlPr>
              <w:rPr>
                <w:rFonts w:ascii="Cambria Math" w:hAnsi="Cambria Math"/>
                <w:i/>
                <w:sz w:val="24"/>
              </w:rPr>
            </m:ctrlPr>
          </m:sub>
        </m:sSub>
        <m:r>
          <m:rPr/>
          <w:rPr>
            <w:rFonts w:ascii="Cambria Math" w:hAnsi="Cambria Math"/>
            <w:sz w:val="24"/>
          </w:rPr>
          <m:t>&lt;</m:t>
        </m:r>
        <m:r>
          <m:rPr/>
          <w:rPr>
            <w:rFonts w:hint="eastAsia" w:ascii="Cambria Math" w:hAnsi="Cambria Math"/>
            <w:sz w:val="24"/>
          </w:rPr>
          <m:t>…</m:t>
        </m:r>
        <m:r>
          <m:rPr/>
          <w:rPr>
            <w:rFonts w:ascii="Cambria Math" w:hAnsi="Cambria Math"/>
            <w:sz w:val="24"/>
          </w:rPr>
          <m:t>&lt;</m:t>
        </m:r>
        <m:sSub>
          <m:sSubPr>
            <m:ctrlPr>
              <w:rPr>
                <w:rFonts w:ascii="Cambria Math" w:hAnsi="Cambria Math"/>
                <w:i/>
                <w:sz w:val="24"/>
              </w:rPr>
            </m:ctrlPr>
          </m:sSubPr>
          <m:e>
            <m:r>
              <m:rPr/>
              <w:rPr>
                <w:rFonts w:hint="eastAsia"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ctrlPr>
              <w:rPr>
                <w:rFonts w:ascii="Cambria Math" w:hAnsi="Cambria Math"/>
                <w:i/>
                <w:sz w:val="24"/>
              </w:rPr>
            </m:ctrlPr>
          </m:sub>
        </m:sSub>
      </m:oMath>
      <w:r>
        <w:rPr>
          <w:rFonts w:hint="eastAsia"/>
          <w:sz w:val="24"/>
        </w:rPr>
        <w:t>，使其满足</w:t>
      </w:r>
      <m:oMath>
        <m:nary>
          <m:naryPr>
            <m:chr m:val="∏"/>
            <m:limLoc m:val="undOvr"/>
            <m:ctrlPr>
              <w:rPr>
                <w:rFonts w:ascii="Cambria Math" w:hAnsi="Cambria Math"/>
                <w:i/>
                <w:sz w:val="24"/>
              </w:rPr>
            </m:ctrlPr>
          </m:naryPr>
          <m:sub>
            <m:r>
              <m:rPr/>
              <w:rPr>
                <w:rFonts w:hint="eastAsia" w:ascii="Cambria Math" w:hAnsi="Cambria Math"/>
                <w:sz w:val="24"/>
              </w:rPr>
              <m:t>i</m:t>
            </m:r>
            <m:r>
              <m:rPr/>
              <w:rPr>
                <w:rFonts w:ascii="Cambria Math" w:hAnsi="Cambria Math"/>
                <w:sz w:val="24"/>
              </w:rPr>
              <m:t>=1</m:t>
            </m:r>
            <m:ctrlPr>
              <w:rPr>
                <w:rFonts w:ascii="Cambria Math" w:hAnsi="Cambria Math"/>
                <w:i/>
                <w:sz w:val="24"/>
              </w:rPr>
            </m:ctrlPr>
          </m:sub>
          <m:sup>
            <m:r>
              <m:rPr/>
              <w:rPr>
                <w:rFonts w:ascii="Cambria Math" w:hAnsi="Cambria Math"/>
                <w:sz w:val="24"/>
              </w:rPr>
              <m:t>t</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r>
              <m:rPr/>
              <w:rPr>
                <w:rFonts w:ascii="Cambria Math" w:hAnsi="Cambria Math"/>
                <w:sz w:val="24"/>
              </w:rPr>
              <m:t>&gt;</m:t>
            </m:r>
            <m:sSup>
              <m:sSupPr>
                <m:ctrlPr>
                  <w:rPr>
                    <w:rFonts w:ascii="Cambria Math" w:hAnsi="Cambria Math"/>
                    <w:i/>
                    <w:sz w:val="24"/>
                  </w:rPr>
                </m:ctrlPr>
              </m:sSupPr>
              <m:e>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ctrlPr>
                  <w:rPr>
                    <w:rFonts w:ascii="Cambria Math" w:hAnsi="Cambria Math"/>
                    <w:i/>
                    <w:sz w:val="24"/>
                  </w:rPr>
                </m:ctrlPr>
              </m:e>
              <m:sup>
                <m:r>
                  <m:rPr/>
                  <w:rPr>
                    <w:rFonts w:ascii="Cambria Math" w:hAnsi="Cambria Math"/>
                    <w:sz w:val="24"/>
                  </w:rPr>
                  <m:t>2</m:t>
                </m:r>
                <m:ctrlPr>
                  <w:rPr>
                    <w:rFonts w:ascii="Cambria Math" w:hAnsi="Cambria Math"/>
                    <w:i/>
                    <w:sz w:val="24"/>
                  </w:rPr>
                </m:ctrlPr>
              </m:sup>
            </m:sSup>
            <m:ctrlPr>
              <w:rPr>
                <w:rFonts w:ascii="Cambria Math" w:hAnsi="Cambria Math"/>
                <w:i/>
                <w:sz w:val="24"/>
              </w:rPr>
            </m:ctrlPr>
          </m:e>
        </m:nary>
        <m:nary>
          <m:naryPr>
            <m:chr m:val="∏"/>
            <m:limLoc m:val="undOvr"/>
            <m:ctrlPr>
              <w:rPr>
                <w:rFonts w:ascii="Cambria Math" w:hAnsi="Cambria Math"/>
                <w:i/>
                <w:sz w:val="24"/>
              </w:rPr>
            </m:ctrlPr>
          </m:naryPr>
          <m:sub>
            <m:r>
              <m:rPr/>
              <w:rPr>
                <w:rFonts w:ascii="Cambria Math" w:hAnsi="Cambria Math"/>
                <w:sz w:val="24"/>
              </w:rPr>
              <m:t>i=1</m:t>
            </m:r>
            <m:ctrlPr>
              <w:rPr>
                <w:rFonts w:ascii="Cambria Math" w:hAnsi="Cambria Math"/>
                <w:i/>
                <w:sz w:val="24"/>
              </w:rPr>
            </m:ctrlPr>
          </m:sub>
          <m:sup>
            <m:r>
              <m:rPr/>
              <w:rPr>
                <w:rFonts w:ascii="Cambria Math" w:hAnsi="Cambria Math"/>
                <w:sz w:val="24"/>
              </w:rPr>
              <m:t>t−1</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n−i+1</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nary>
      </m:oMath>
      <w:r>
        <w:rPr>
          <w:rFonts w:hint="eastAsia"/>
          <w:sz w:val="24"/>
        </w:rPr>
        <w:t>。</w:t>
      </w:r>
    </w:p>
    <w:p w14:paraId="34C262F3">
      <w:pPr>
        <w:spacing w:line="360" w:lineRule="auto"/>
        <w:ind w:firstLine="480" w:firstLineChars="200"/>
        <w:rPr>
          <w:sz w:val="24"/>
        </w:rPr>
      </w:pPr>
      <w:r>
        <w:rPr>
          <w:rFonts w:hint="eastAsia"/>
          <w:sz w:val="24"/>
        </w:rPr>
        <w:t>每个</w:t>
      </w:r>
      <m:oMath>
        <m:sSub>
          <m:sSubPr>
            <m:ctrlPr>
              <w:rPr>
                <w:rFonts w:ascii="Cambria Math" w:hAnsi="Cambria Math"/>
                <w:i/>
                <w:sz w:val="24"/>
              </w:rPr>
            </m:ctrlPr>
          </m:sSubPr>
          <m:e>
            <m:r>
              <m:rPr/>
              <w:rPr>
                <w:rFonts w:hint="eastAsia"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节点选取</w:t>
      </w:r>
      <m:oMath>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hint="eastAsia" w:ascii="Cambria Math" w:hAnsi="Cambria Math"/>
                <w:sz w:val="24"/>
              </w:rPr>
              <m:t>SER</m:t>
            </m:r>
            <m:ctrlPr>
              <w:rPr>
                <w:rFonts w:ascii="Cambria Math" w:hAnsi="Cambria Math"/>
                <w:i/>
                <w:sz w:val="24"/>
              </w:rPr>
            </m:ctrlPr>
          </m:sub>
        </m:sSub>
        <m:r>
          <m:rPr/>
          <w:rPr>
            <w:rFonts w:ascii="Cambria Math" w:hAnsi="Cambria Math"/>
            <w:sz w:val="24"/>
          </w:rPr>
          <m:t>−1</m:t>
        </m:r>
      </m:oMath>
      <w:r>
        <w:rPr>
          <w:rFonts w:hint="eastAsia"/>
          <w:sz w:val="24"/>
        </w:rPr>
        <w:t>个随机数</w:t>
      </w:r>
      <m:oMath>
        <m:sSubSup>
          <m:sSubSupPr>
            <m:ctrlPr>
              <w:rPr>
                <w:rFonts w:ascii="Cambria Math" w:hAnsi="Cambria Math"/>
                <w:i/>
                <w:sz w:val="24"/>
              </w:rPr>
            </m:ctrlPr>
          </m:sSubSupPr>
          <m:e>
            <m:r>
              <m:rPr/>
              <w:rPr>
                <w:rFonts w:ascii="Cambria Math" w:hAnsi="Cambria Math"/>
                <w:sz w:val="24"/>
              </w:rPr>
              <m:t>k</m:t>
            </m:r>
            <m:ctrlPr>
              <w:rPr>
                <w:rFonts w:ascii="Cambria Math" w:hAnsi="Cambria Math"/>
                <w:i/>
                <w:sz w:val="24"/>
              </w:rPr>
            </m:ctrlPr>
          </m:e>
          <m:sub>
            <m:r>
              <m:rPr/>
              <w:rPr>
                <w:rFonts w:ascii="Cambria Math" w:hAnsi="Cambria Math"/>
                <w:sz w:val="24"/>
              </w:rPr>
              <m:t>i,j</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m:t>
        </m:r>
        <m:r>
          <m:rPr>
            <m:sty m:val="p"/>
          </m:rPr>
          <w:rPr>
            <w:rFonts w:hint="eastAsia" w:ascii="Cambria Math" w:hAnsi="Cambria Math"/>
            <w:sz w:val="24"/>
          </w:rPr>
          <m:t>其中</m:t>
        </m:r>
        <m:r>
          <m:rPr/>
          <w:rPr>
            <w:rFonts w:ascii="Cambria Math" w:hAnsi="Cambria Math"/>
            <w:sz w:val="24"/>
          </w:rPr>
          <m:t>(1≤j≤n∧j∈</m:t>
        </m:r>
        <m:sSup>
          <m:sSupPr>
            <m:ctrlPr>
              <w:rPr>
                <w:rFonts w:ascii="Cambria Math" w:hAnsi="Cambria Math"/>
                <w:i/>
                <w:sz w:val="24"/>
              </w:rPr>
            </m:ctrlPr>
          </m:sSupPr>
          <m:e>
            <m:r>
              <m:rPr/>
              <w:rPr>
                <w:rFonts w:ascii="Cambria Math" w:hAnsi="Cambria Math"/>
                <w:sz w:val="24"/>
              </w:rPr>
              <m:t>N</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∧j≠i)</m:t>
        </m:r>
      </m:oMath>
      <w:r>
        <w:rPr>
          <w:rFonts w:hint="eastAsia"/>
          <w:sz w:val="24"/>
        </w:rPr>
        <w:t>，对应发送给剩下的</w:t>
      </w:r>
      <m:oMath>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−1</m:t>
        </m:r>
      </m:oMath>
      <w:r>
        <w:rPr>
          <w:rFonts w:hint="eastAsia"/>
          <w:sz w:val="24"/>
        </w:rPr>
        <w:t>个节点，记除</w:t>
      </w:r>
      <m:oMath>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以外的其他所有节点构成的集合为</w:t>
      </w:r>
      <m:oMath>
        <m:sSubSup>
          <m:sSubSupPr>
            <m:ctrlPr>
              <w:rPr>
                <w:rFonts w:ascii="Cambria Math" w:hAnsi="Cambria Math"/>
                <w:i/>
                <w:sz w:val="24"/>
              </w:rPr>
            </m:ctrlPr>
          </m:sSubSupPr>
          <m:e>
            <m:r>
              <m:rPr/>
              <w:rPr>
                <w:rFonts w:hint="eastAsia" w:ascii="Cambria Math" w:hAnsi="Cambria Math"/>
                <w:sz w:val="24"/>
              </w:rPr>
              <m:t>S</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oMath>
      <w:r>
        <w:rPr>
          <w:rFonts w:hint="eastAsia"/>
          <w:sz w:val="24"/>
        </w:rPr>
        <w:t>。每个</w:t>
      </w:r>
      <m:oMath>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oMath>
      <w:r>
        <w:rPr>
          <w:rFonts w:hint="eastAsia"/>
          <w:sz w:val="24"/>
        </w:rPr>
        <w:t>节点计算</w:t>
      </w:r>
      <m:oMath>
        <m:sSubSup>
          <m:sSubSupPr>
            <m:ctrlPr>
              <w:rPr>
                <w:rFonts w:ascii="Cambria Math" w:hAnsi="Cambria Math"/>
                <w:i/>
                <w:sz w:val="24"/>
              </w:rPr>
            </m:ctrlPr>
          </m:sSubSupPr>
          <m:e>
            <m:r>
              <m:rPr/>
              <w:rPr>
                <w:rFonts w:ascii="Cambria Math" w:hAnsi="Cambria Math"/>
                <w:sz w:val="24"/>
              </w:rPr>
              <m:t>N</m:t>
            </m:r>
            <m:ctrlPr>
              <w:rPr>
                <w:rFonts w:ascii="Cambria Math" w:hAnsi="Cambria Math"/>
                <w:i/>
                <w:sz w:val="24"/>
              </w:rPr>
            </m:ctrlPr>
          </m:e>
          <m:sub>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m:rPr/>
                  <w:rPr>
                    <w:rFonts w:hint="eastAsia"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nary>
              <m:naryPr>
                <m:chr m:val="∏"/>
                <m:limLoc m:val="undOvr"/>
                <m:supHide m:val="1"/>
                <m:ctrlPr>
                  <w:rPr>
                    <w:rFonts w:ascii="Cambria Math" w:hAnsi="Cambria Math"/>
                    <w:i/>
                    <w:sz w:val="24"/>
                  </w:rPr>
                </m:ctrlPr>
              </m:naryPr>
              <m:sub>
                <m:r>
                  <m:rPr/>
                  <w:rPr>
                    <w:rFonts w:ascii="Cambria Math" w:hAnsi="Cambria Math"/>
                    <w:sz w:val="24"/>
                  </w:rPr>
                  <m:t>j∈</m:t>
                </m:r>
                <m:sSubSup>
                  <m:sSubSupPr>
                    <m:ctrlPr>
                      <w:rPr>
                        <w:rFonts w:ascii="Cambria Math" w:hAnsi="Cambria Math"/>
                        <w:i/>
                        <w:sz w:val="24"/>
                      </w:rPr>
                    </m:ctrlPr>
                  </m:sSubSupPr>
                  <m:e>
                    <m:r>
                      <m:rPr/>
                      <w:rPr>
                        <w:rFonts w:ascii="Cambria Math" w:hAnsi="Cambria Math"/>
                        <w:sz w:val="24"/>
                      </w:rPr>
                      <m:t>S</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ctrlPr>
                  <w:rPr>
                    <w:rFonts w:ascii="Cambria Math" w:hAnsi="Cambria Math"/>
                    <w:i/>
                    <w:sz w:val="24"/>
                  </w:rPr>
                </m:ctrlPr>
              </m:sub>
              <m:sup>
                <m:ctrlPr>
                  <w:rPr>
                    <w:rFonts w:ascii="Cambria Math" w:hAnsi="Cambria Math"/>
                    <w:i/>
                    <w:sz w:val="24"/>
                  </w:rPr>
                </m:ctrlPr>
              </m:sup>
              <m:e>
                <m:sSubSup>
                  <m:sSubSupPr>
                    <m:ctrlPr>
                      <w:rPr>
                        <w:rFonts w:ascii="Cambria Math" w:hAnsi="Cambria Math"/>
                        <w:i/>
                        <w:sz w:val="24"/>
                      </w:rPr>
                    </m:ctrlPr>
                  </m:sSubSupPr>
                  <m:e>
                    <m:r>
                      <m:rPr/>
                      <w:rPr>
                        <w:rFonts w:ascii="Cambria Math" w:hAnsi="Cambria Math"/>
                        <w:sz w:val="24"/>
                      </w:rPr>
                      <m:t>k</m:t>
                    </m:r>
                    <m:ctrlPr>
                      <w:rPr>
                        <w:rFonts w:ascii="Cambria Math" w:hAnsi="Cambria Math"/>
                        <w:i/>
                        <w:sz w:val="24"/>
                      </w:rPr>
                    </m:ctrlPr>
                  </m:e>
                  <m:sub>
                    <m:r>
                      <m:rPr/>
                      <w:rPr>
                        <w:rFonts w:ascii="Cambria Math" w:hAnsi="Cambria Math"/>
                        <w:sz w:val="24"/>
                      </w:rPr>
                      <m:t>i,j</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ctrlPr>
                  <w:rPr>
                    <w:rFonts w:ascii="Cambria Math" w:hAnsi="Cambria Math"/>
                    <w:i/>
                    <w:sz w:val="24"/>
                  </w:rPr>
                </m:ctrlPr>
              </m:e>
            </m:nary>
            <m:ctrlPr>
              <w:rPr>
                <w:rFonts w:ascii="Cambria Math" w:hAnsi="Cambria Math"/>
                <w:i/>
                <w:sz w:val="24"/>
              </w:rPr>
            </m:ctrlPr>
          </m:num>
          <m:den>
            <m:nary>
              <m:naryPr>
                <m:chr m:val="∏"/>
                <m:limLoc m:val="undOvr"/>
                <m:supHide m:val="1"/>
                <m:ctrlPr>
                  <w:rPr>
                    <w:rFonts w:ascii="Cambria Math" w:hAnsi="Cambria Math"/>
                    <w:i/>
                    <w:sz w:val="24"/>
                  </w:rPr>
                </m:ctrlPr>
              </m:naryPr>
              <m:sub>
                <m:r>
                  <m:rPr/>
                  <w:rPr>
                    <w:rFonts w:ascii="Cambria Math" w:hAnsi="Cambria Math"/>
                    <w:sz w:val="24"/>
                  </w:rPr>
                  <m:t>j∈</m:t>
                </m:r>
                <m:sSubSup>
                  <m:sSubSupPr>
                    <m:ctrlPr>
                      <w:rPr>
                        <w:rFonts w:ascii="Cambria Math" w:hAnsi="Cambria Math"/>
                        <w:i/>
                        <w:sz w:val="24"/>
                      </w:rPr>
                    </m:ctrlPr>
                  </m:sSubSupPr>
                  <m:e>
                    <m:r>
                      <m:rPr/>
                      <w:rPr>
                        <w:rFonts w:ascii="Cambria Math" w:hAnsi="Cambria Math"/>
                        <w:sz w:val="24"/>
                      </w:rPr>
                      <m:t>S</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ctrlPr>
                  <w:rPr>
                    <w:rFonts w:ascii="Cambria Math" w:hAnsi="Cambria Math"/>
                    <w:i/>
                    <w:sz w:val="24"/>
                  </w:rPr>
                </m:ctrlPr>
              </m:sub>
              <m:sup>
                <m:ctrlPr>
                  <w:rPr>
                    <w:rFonts w:ascii="Cambria Math" w:hAnsi="Cambria Math"/>
                    <w:i/>
                    <w:sz w:val="24"/>
                  </w:rPr>
                </m:ctrlPr>
              </m:sup>
              <m:e>
                <m:sSubSup>
                  <m:sSubSupPr>
                    <m:ctrlPr>
                      <w:rPr>
                        <w:rFonts w:ascii="Cambria Math" w:hAnsi="Cambria Math"/>
                        <w:i/>
                        <w:sz w:val="24"/>
                      </w:rPr>
                    </m:ctrlPr>
                  </m:sSubSupPr>
                  <m:e>
                    <m:r>
                      <m:rPr/>
                      <w:rPr>
                        <w:rFonts w:ascii="Cambria Math" w:hAnsi="Cambria Math"/>
                        <w:sz w:val="24"/>
                      </w:rPr>
                      <m:t>k</m:t>
                    </m:r>
                    <m:ctrlPr>
                      <w:rPr>
                        <w:rFonts w:ascii="Cambria Math" w:hAnsi="Cambria Math"/>
                        <w:i/>
                        <w:sz w:val="24"/>
                      </w:rPr>
                    </m:ctrlPr>
                  </m:e>
                  <m:sub>
                    <m:r>
                      <m:rPr/>
                      <w:rPr>
                        <w:rFonts w:ascii="Cambria Math" w:hAnsi="Cambria Math"/>
                        <w:sz w:val="24"/>
                      </w:rPr>
                      <m:t>j,i</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ctrlPr>
                  <w:rPr>
                    <w:rFonts w:ascii="Cambria Math" w:hAnsi="Cambria Math"/>
                    <w:i/>
                    <w:sz w:val="24"/>
                  </w:rPr>
                </m:ctrlPr>
              </m:e>
            </m:nary>
            <m:ctrlPr>
              <w:rPr>
                <w:rFonts w:ascii="Cambria Math" w:hAnsi="Cambria Math"/>
                <w:i/>
                <w:sz w:val="24"/>
              </w:rPr>
            </m:ctrlPr>
          </m:den>
        </m:f>
      </m:oMath>
      <w:r>
        <w:rPr>
          <w:rFonts w:hint="eastAsia"/>
          <w:sz w:val="24"/>
        </w:rPr>
        <w:t>并广播，每个节点计算</w:t>
      </w:r>
      <m:oMath>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nary>
          <m:naryPr>
            <m:chr m:val="∏"/>
            <m:limLoc m:val="undOvr"/>
            <m:ctrlPr>
              <w:rPr>
                <w:rFonts w:ascii="Cambria Math" w:hAnsi="Cambria Math"/>
                <w:i/>
                <w:sz w:val="24"/>
              </w:rPr>
            </m:ctrlPr>
          </m:naryPr>
          <m:sub>
            <m:r>
              <m:rPr/>
              <w:rPr>
                <w:rFonts w:hint="eastAsia" w:ascii="Cambria Math" w:hAnsi="Cambria Math"/>
                <w:sz w:val="24"/>
              </w:rPr>
              <m:t>i</m:t>
            </m:r>
            <m:r>
              <m:rPr/>
              <w:rPr>
                <w:rFonts w:ascii="Cambria Math" w:hAnsi="Cambria Math"/>
                <w:sz w:val="24"/>
              </w:rPr>
              <m:t>=1</m:t>
            </m:r>
            <m:ctrlPr>
              <w:rPr>
                <w:rFonts w:ascii="Cambria Math" w:hAnsi="Cambria Math"/>
                <w:i/>
                <w:sz w:val="24"/>
              </w:rPr>
            </m:ctrlPr>
          </m:sub>
          <m:sup>
            <m:r>
              <m:rPr/>
              <w:rPr>
                <w:rFonts w:ascii="Cambria Math" w:hAnsi="Cambria Math"/>
                <w:sz w:val="24"/>
              </w:rPr>
              <m:t>n</m:t>
            </m:r>
            <m:ctrlPr>
              <w:rPr>
                <w:rFonts w:ascii="Cambria Math" w:hAnsi="Cambria Math"/>
                <w:i/>
                <w:sz w:val="24"/>
              </w:rPr>
            </m:ctrlPr>
          </m:sup>
          <m:e>
            <m:sSubSup>
              <m:sSubSupPr>
                <m:ctrlPr>
                  <w:rPr>
                    <w:rFonts w:ascii="Cambria Math" w:hAnsi="Cambria Math"/>
                    <w:i/>
                    <w:sz w:val="24"/>
                  </w:rPr>
                </m:ctrlPr>
              </m:sSubSupPr>
              <m:e>
                <m:r>
                  <m:rPr/>
                  <w:rPr>
                    <w:rFonts w:ascii="Cambria Math" w:hAnsi="Cambria Math"/>
                    <w:sz w:val="24"/>
                  </w:rPr>
                  <m:t>N</m:t>
                </m:r>
                <m:ctrlPr>
                  <w:rPr>
                    <w:rFonts w:ascii="Cambria Math" w:hAnsi="Cambria Math"/>
                    <w:i/>
                    <w:sz w:val="24"/>
                  </w:rPr>
                </m:ctrlPr>
              </m:e>
              <m:sub>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m:t>
            </m:r>
            <m:ctrlPr>
              <w:rPr>
                <w:rFonts w:ascii="Cambria Math" w:hAnsi="Cambria Math"/>
                <w:i/>
                <w:sz w:val="24"/>
              </w:rPr>
            </m:ctrlPr>
          </m:e>
        </m:nary>
        <m:nary>
          <m:naryPr>
            <m:chr m:val="∏"/>
            <m:limLoc m:val="undOvr"/>
            <m:ctrlPr>
              <w:rPr>
                <w:rFonts w:ascii="Cambria Math" w:hAnsi="Cambria Math"/>
                <w:i/>
                <w:sz w:val="24"/>
              </w:rPr>
            </m:ctrlPr>
          </m:naryPr>
          <m:sub>
            <m:r>
              <m:rPr/>
              <w:rPr>
                <w:rFonts w:ascii="Cambria Math" w:hAnsi="Cambria Math"/>
                <w:sz w:val="24"/>
              </w:rPr>
              <m:t>i=1</m:t>
            </m:r>
            <m:ctrlPr>
              <w:rPr>
                <w:rFonts w:ascii="Cambria Math" w:hAnsi="Cambria Math"/>
                <w:i/>
                <w:sz w:val="24"/>
              </w:rPr>
            </m:ctrlPr>
          </m:sub>
          <m:sup>
            <m:r>
              <m:rPr/>
              <w:rPr>
                <w:rFonts w:ascii="Cambria Math" w:hAnsi="Cambria Math"/>
                <w:sz w:val="24"/>
              </w:rPr>
              <m:t>n</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nary>
      </m:oMath>
      <w:r>
        <w:rPr>
          <w:rFonts w:hint="eastAsia"/>
          <w:sz w:val="24"/>
        </w:rPr>
        <w:t>，使得</w:t>
      </w:r>
      <m:oMath>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hint="eastAsia" w:ascii="Cambria Math" w:hAnsi="Cambria Math"/>
            <w:sz w:val="24"/>
          </w:rPr>
          <m:t>≥</m:t>
        </m:r>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，令</w:t>
      </w:r>
      <w:r>
        <w:rPr>
          <w:rFonts w:ascii="Cambria Math" w:hAnsi="Cambria Math"/>
          <w:i/>
          <w:sz w:val="24"/>
        </w:rPr>
        <w:t xml:space="preserve"> </w:t>
      </w:r>
      <m:oMath>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nary>
          <m:naryPr>
            <m:chr m:val="∏"/>
            <m:limLoc m:val="undOvr"/>
            <m:ctrlPr>
              <w:rPr>
                <w:rFonts w:ascii="Cambria Math" w:hAnsi="Cambria Math"/>
                <w:i/>
                <w:sz w:val="24"/>
              </w:rPr>
            </m:ctrlPr>
          </m:naryPr>
          <m:sub>
            <m:r>
              <m:rPr/>
              <w:rPr>
                <w:rFonts w:ascii="Cambria Math" w:hAnsi="Cambria Math"/>
                <w:sz w:val="24"/>
              </w:rPr>
              <m:t>i=1</m:t>
            </m:r>
            <m:ctrlPr>
              <w:rPr>
                <w:rFonts w:ascii="Cambria Math" w:hAnsi="Cambria Math"/>
                <w:i/>
                <w:sz w:val="24"/>
              </w:rPr>
            </m:ctrlPr>
          </m:sub>
          <m:sup>
            <m:r>
              <m:rPr/>
              <w:rPr>
                <w:rFonts w:ascii="Cambria Math" w:hAnsi="Cambria Math"/>
                <w:sz w:val="24"/>
              </w:rPr>
              <m:t>t</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nary>
      </m:oMath>
      <w:r>
        <w:rPr>
          <w:rFonts w:hint="eastAsia"/>
          <w:sz w:val="24"/>
        </w:rPr>
        <w:t>，其中临时公钥</w:t>
      </w:r>
      <m:oMath>
        <m:sSub>
          <m:sSubPr>
            <m:ctrlPr>
              <w:rPr>
                <w:rFonts w:ascii="Cambria Math" w:hAnsi="Cambria Math"/>
                <w:i/>
                <w:sz w:val="24"/>
              </w:rPr>
            </m:ctrlPr>
          </m:sSubPr>
          <m:e>
            <m:r>
              <m:rPr/>
              <w:rPr>
                <w:rFonts w:hint="eastAsia" w:ascii="Cambria Math" w:hAnsi="Cambria Math"/>
                <w:sz w:val="24"/>
              </w:rPr>
              <m:t>pb</m:t>
            </m:r>
            <m:r>
              <m:rPr/>
              <w:rPr>
                <w:rFonts w:ascii="Cambria Math" w:hAnsi="Cambria Math"/>
                <w:sz w:val="24"/>
              </w:rPr>
              <m:t>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hint="eastAsia" w:ascii="Cambria Math" w:hAnsi="Cambria Math"/>
            <w:sz w:val="24"/>
          </w:rPr>
          <m:t xml:space="preserve">= </m:t>
        </m:r>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oMath>
      <w:r>
        <w:rPr>
          <w:rFonts w:hint="eastAsia"/>
          <w:sz w:val="24"/>
        </w:rPr>
        <w:t>，临时私钥</w:t>
      </w:r>
      <m:oMath>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d>
          <m:dPr>
            <m:ctrlPr>
              <w:rPr>
                <w:rFonts w:ascii="Cambria Math" w:hAnsi="Cambria Math"/>
                <w:i/>
                <w:sz w:val="24"/>
              </w:rPr>
            </m:ctrlPr>
          </m:dPr>
          <m:e>
            <m:r>
              <m:rPr/>
              <w:rPr>
                <w:rFonts w:ascii="Cambria Math" w:hAnsi="Cambria Math"/>
                <w:sz w:val="24"/>
              </w:rPr>
              <m:t>i=1,2,</m:t>
            </m:r>
            <m:r>
              <m:rPr/>
              <w:rPr>
                <w:rFonts w:hint="eastAsia" w:ascii="Cambria Math" w:hAnsi="Cambria Math"/>
                <w:sz w:val="24"/>
              </w:rPr>
              <m:t>…</m:t>
            </m:r>
            <m:r>
              <m:rPr/>
              <w:rPr>
                <w:rFonts w:ascii="Cambria Math" w:hAnsi="Cambria Math"/>
                <w:sz w:val="24"/>
              </w:rPr>
              <m:t>,n</m:t>
            </m:r>
            <m:ctrlPr>
              <w:rPr>
                <w:rFonts w:ascii="Cambria Math" w:hAnsi="Cambria Math"/>
                <w:i/>
                <w:sz w:val="24"/>
              </w:rPr>
            </m:ctrlPr>
          </m:e>
        </m:d>
        <m:r>
          <m:rPr/>
          <w:rPr>
            <w:rFonts w:ascii="Cambria Math" w:hAnsi="Cambria Math"/>
            <w:sz w:val="24"/>
          </w:rPr>
          <m:t>,</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r>
          <m:rPr/>
          <w:rPr>
            <w:rFonts w:ascii="Cambria Math" w:hAnsi="Cambria Math"/>
            <w:sz w:val="24"/>
          </w:rPr>
          <m:t>)</m:t>
        </m:r>
      </m:oMath>
      <w:r>
        <w:rPr>
          <w:rFonts w:hint="eastAsia"/>
          <w:sz w:val="24"/>
        </w:rPr>
        <w:t>。</w:t>
      </w:r>
    </w:p>
    <w:p w14:paraId="205ADF9E">
      <w:pPr>
        <w:pStyle w:val="5"/>
      </w:pPr>
      <w:r>
        <w:rPr>
          <w:rFonts w:hint="eastAsia"/>
        </w:rPr>
        <w:t>③加密阶段</w:t>
      </w:r>
    </w:p>
    <w:p w14:paraId="594173FC">
      <w:pPr>
        <w:spacing w:line="360" w:lineRule="auto"/>
        <w:rPr>
          <w:sz w:val="24"/>
        </w:rPr>
      </w:pPr>
      <m:oMath>
        <m:r>
          <m:rPr/>
          <w:rPr>
            <w:rFonts w:ascii="Cambria Math" w:hAnsi="Cambria Math"/>
            <w:sz w:val="24"/>
          </w:rPr>
          <m:t>Enc</m:t>
        </m:r>
        <m:d>
          <m:dPr>
            <m:ctrlPr>
              <w:rPr>
                <w:rFonts w:ascii="Cambria Math" w:hAnsi="Cambria Math"/>
                <w:i/>
                <w:sz w:val="24"/>
              </w:rPr>
            </m:ctrlPr>
          </m:dPr>
          <m:e>
            <m:r>
              <m:rPr/>
              <w:rPr>
                <w:rFonts w:ascii="Cambria Math" w:hAnsi="Cambria Math"/>
                <w:sz w:val="24"/>
              </w:rPr>
              <m:t>PPR,</m:t>
            </m:r>
            <m:sSup>
              <m:sSupPr>
                <m:ctrlPr>
                  <w:rPr>
                    <w:rFonts w:ascii="Cambria Math" w:hAnsi="Cambria Math"/>
                    <w:i/>
                    <w:sz w:val="24"/>
                  </w:rPr>
                </m:ctrlPr>
              </m:sSupPr>
              <m:e>
                <m:sSub>
                  <m:sSubPr>
                    <m:ctrlPr>
                      <w:rPr>
                        <w:rFonts w:ascii="Cambria Math" w:hAnsi="Cambria Math"/>
                        <w:i/>
                        <w:sz w:val="24"/>
                      </w:rPr>
                    </m:ctrlPr>
                  </m:sSubPr>
                  <m:e>
                    <m:r>
                      <m:rPr/>
                      <w:rPr>
                        <w:rFonts w:hint="eastAsia" w:ascii="Cambria Math" w:hAnsi="Cambria Math"/>
                        <w:sz w:val="24"/>
                      </w:rPr>
                      <m:t>pvk</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ctrlPr>
              <w:rPr>
                <w:rFonts w:ascii="Cambria Math" w:hAnsi="Cambria Math"/>
                <w:i/>
                <w:sz w:val="24"/>
              </w:rPr>
            </m:ctrlPr>
          </m:e>
        </m:d>
        <m:r>
          <m:rPr/>
          <w:rPr>
            <w:rFonts w:ascii="Cambria Math" w:hAnsi="Cambria Math"/>
            <w:sz w:val="24"/>
          </w:rPr>
          <m:t>→(</m:t>
        </m:r>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r>
          <m:rPr/>
          <w:rPr>
            <w:rFonts w:ascii="Cambria Math" w:hAnsi="Cambria Math"/>
            <w:sz w:val="24"/>
          </w:rPr>
          <m:t>)</m:t>
        </m:r>
      </m:oMath>
      <w:r>
        <w:rPr>
          <w:rFonts w:hint="eastAsia"/>
          <w:sz w:val="24"/>
        </w:rPr>
        <w:t xml:space="preserve"> </w:t>
      </w:r>
    </w:p>
    <w:p w14:paraId="3F0B5E3E">
      <w:pPr>
        <w:spacing w:line="360" w:lineRule="auto"/>
        <w:ind w:firstLine="480" w:firstLineChars="200"/>
        <w:rPr>
          <w:sz w:val="24"/>
        </w:rPr>
      </w:pPr>
      <w:r>
        <w:rPr>
          <w:rFonts w:hint="eastAsia"/>
          <w:sz w:val="24"/>
        </w:rPr>
        <w:t>每个持有消息</w:t>
      </w:r>
      <m:oMath>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oMath>
      <w:r>
        <w:rPr>
          <w:rFonts w:hint="eastAsia"/>
          <w:sz w:val="24"/>
        </w:rPr>
        <w:t>的发送方</w:t>
      </w:r>
      <m:oMath>
        <m:sSub>
          <m:sSubPr>
            <m:ctrlPr>
              <w:rPr>
                <w:rFonts w:ascii="Cambria Math" w:hAnsi="Cambria Math"/>
                <w:i/>
                <w:sz w:val="24"/>
              </w:rPr>
            </m:ctrlPr>
          </m:sSubPr>
          <m:e>
            <m:r>
              <m:rPr/>
              <w:rPr>
                <w:rFonts w:hint="eastAsia" w:ascii="Cambria Math" w:hAnsi="Cambria Math"/>
                <w:sz w:val="24"/>
              </w:rPr>
              <m:t>Sen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随机选取</w:t>
      </w:r>
      <m:oMath>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r>
          <m:rPr/>
          <w:rPr>
            <w:rFonts w:ascii="Cambria Math" w:hAnsi="Cambria Math"/>
            <w:sz w:val="24"/>
          </w:rPr>
          <m:t xml:space="preserve"> ,  </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sSub>
          <m:sSubPr>
            <m:ctrlPr>
              <w:rPr>
                <w:rFonts w:ascii="Cambria Math" w:hAnsi="Cambria Math"/>
                <w:i/>
                <w:sz w:val="24"/>
              </w:rPr>
            </m:ctrlPr>
          </m:sSubPr>
          <m:e>
            <m:r>
              <m:rPr/>
              <w:rPr>
                <w:rFonts w:hint="eastAsia" w:ascii="Cambria Math" w:hAnsi="Cambria Math"/>
                <w:sz w:val="24"/>
              </w:rPr>
              <m:t>∈</m:t>
            </m:r>
            <m:ctrlPr>
              <w:rPr>
                <w:rFonts w:ascii="Cambria Math" w:hAnsi="Cambria Math"/>
                <w:i/>
                <w:sz w:val="24"/>
              </w:rPr>
            </m:ctrlPr>
          </m:e>
          <m:sub>
            <m:r>
              <m:rPr/>
              <w:rPr>
                <w:rFonts w:ascii="Cambria Math" w:hAnsi="Cambria Math"/>
                <w:sz w:val="24"/>
              </w:rPr>
              <m:t>R</m:t>
            </m:r>
            <m:ctrlPr>
              <w:rPr>
                <w:rFonts w:ascii="Cambria Math" w:hAnsi="Cambria Math"/>
                <w:i/>
                <w:sz w:val="24"/>
              </w:rPr>
            </m:ctrlPr>
          </m:sub>
        </m:sSub>
        <m:sSup>
          <m:sSupPr>
            <m:ctrlPr>
              <w:rPr>
                <w:rFonts w:ascii="Cambria Math" w:hAnsi="Cambria Math"/>
                <w:i/>
                <w:sz w:val="24"/>
              </w:rPr>
            </m:ctrlPr>
          </m:sSupPr>
          <m:e>
            <m:r>
              <m:rPr/>
              <w:rPr>
                <w:rFonts w:ascii="Cambria Math" w:hAnsi="Cambria Math"/>
                <w:sz w:val="24"/>
              </w:rPr>
              <m:t>{0,1}</m:t>
            </m:r>
            <m:ctrlPr>
              <w:rPr>
                <w:rFonts w:ascii="Cambria Math" w:hAnsi="Cambria Math"/>
                <w:i/>
                <w:sz w:val="24"/>
              </w:rPr>
            </m:ctrlPr>
          </m:e>
          <m:sup>
            <m:r>
              <m:rPr/>
              <w:rPr>
                <w:rFonts w:ascii="Cambria Math" w:hAnsi="Cambria Math"/>
                <w:sz w:val="24"/>
              </w:rPr>
              <m:t>2λ</m:t>
            </m:r>
            <m:ctrlPr>
              <w:rPr>
                <w:rFonts w:ascii="Cambria Math" w:hAnsi="Cambria Math"/>
                <w:i/>
                <w:sz w:val="24"/>
              </w:rPr>
            </m:ctrlPr>
          </m:sup>
        </m:sSup>
      </m:oMath>
      <w:r>
        <w:rPr>
          <w:rFonts w:hint="eastAsia"/>
          <w:sz w:val="24"/>
        </w:rPr>
        <w:t>，满足</w:t>
      </w:r>
      <m:oMath>
        <m:sSub>
          <m:sSubPr>
            <m:ctrlPr>
              <w:rPr>
                <w:rFonts w:ascii="Cambria Math" w:hAnsi="Cambria Math"/>
                <w:sz w:val="24"/>
              </w:rPr>
            </m:ctrlPr>
          </m:sSubPr>
          <m:e>
            <m:r>
              <m:rPr>
                <m:sty m:val="p"/>
              </m:rPr>
              <w:rPr>
                <w:rFonts w:hint="eastAsia" w:ascii="Cambria Math" w:hAnsi="Cambria Math"/>
                <w:sz w:val="24"/>
              </w:rPr>
              <m:t>r</m:t>
            </m:r>
            <m:ctrlPr>
              <w:rPr>
                <w:rFonts w:ascii="Cambria Math" w:hAnsi="Cambria Math"/>
                <w:sz w:val="24"/>
              </w:rPr>
            </m:ctrlPr>
          </m:e>
          <m:sub>
            <m:r>
              <m:rPr/>
              <w:rPr>
                <w:rFonts w:ascii="Cambria Math" w:hAnsi="Cambria Math"/>
                <w:sz w:val="24"/>
              </w:rPr>
              <m:t>i</m:t>
            </m:r>
            <m:ctrlPr>
              <w:rPr>
                <w:rFonts w:ascii="Cambria Math" w:hAnsi="Cambria Math"/>
                <w:sz w:val="24"/>
              </w:rPr>
            </m:ctrlPr>
          </m:sub>
        </m:sSub>
        <m:r>
          <m:rPr>
            <m:sty m:val="p"/>
          </m:rPr>
          <w:rPr>
            <w:rFonts w:hint="eastAsia" w:ascii="Cambria Math" w:hAnsi="Cambria Math"/>
            <w:sz w:val="24"/>
          </w:rPr>
          <m:t>∈</m:t>
        </m:r>
        <m:sSubSup>
          <m:sSubSupPr>
            <m:ctrlPr>
              <w:rPr>
                <w:rFonts w:ascii="Cambria Math" w:hAnsi="Cambria Math"/>
                <w:sz w:val="24"/>
              </w:rPr>
            </m:ctrlPr>
          </m:sSubSupPr>
          <m:e>
            <m:r>
              <m:rPr>
                <m:scr m:val="double-struck"/>
              </m:rPr>
              <w:rPr>
                <w:rFonts w:ascii="Cambria Math" w:hAnsi="Cambria Math"/>
                <w:sz w:val="24"/>
              </w:rPr>
              <m:t>ℤ</m:t>
            </m:r>
            <m:ctrlPr>
              <w:rPr>
                <w:rFonts w:ascii="Cambria Math" w:hAnsi="Cambria Math"/>
                <w:sz w:val="24"/>
              </w:rPr>
            </m:ctrlPr>
          </m:e>
          <m:sub>
            <m:r>
              <m:rPr/>
              <w:rPr>
                <w:rFonts w:ascii="Cambria Math" w:hAnsi="Cambria Math"/>
                <w:sz w:val="24"/>
              </w:rPr>
              <m:t>T</m:t>
            </m:r>
            <m:ctrlPr>
              <w:rPr>
                <w:rFonts w:ascii="Cambria Math" w:hAnsi="Cambria Math"/>
                <w:sz w:val="24"/>
              </w:rPr>
            </m:ctrlPr>
          </m:sub>
          <m:sup>
            <m:r>
              <m:rPr/>
              <w:rPr>
                <w:rFonts w:ascii="Cambria Math" w:hAnsi="Cambria Math"/>
                <w:sz w:val="24"/>
              </w:rPr>
              <m:t>∗</m:t>
            </m:r>
            <m:ctrlPr>
              <w:rPr>
                <w:rFonts w:ascii="Cambria Math" w:hAnsi="Cambria Math"/>
                <w:sz w:val="24"/>
              </w:rPr>
            </m:ctrlPr>
          </m:sup>
        </m:sSubSup>
      </m:oMath>
      <w:r>
        <w:rPr>
          <w:rFonts w:hint="eastAsia"/>
          <w:sz w:val="24"/>
        </w:rPr>
        <w:t>，并计算：</w:t>
      </w:r>
    </w:p>
    <w:p w14:paraId="322B463E">
      <w:pPr>
        <w:pStyle w:val="16"/>
        <w:numPr>
          <w:ilvl w:val="0"/>
          <w:numId w:val="5"/>
        </w:numPr>
        <w:spacing w:line="360" w:lineRule="auto"/>
        <w:ind w:firstLineChars="0"/>
        <w:rPr>
          <w:sz w:val="24"/>
        </w:rPr>
      </w:pP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f</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r>
          <m:rPr/>
          <w:rPr>
            <w:rFonts w:ascii="Cambria Math" w:hAnsi="Cambria Math"/>
            <w:sz w:val="24"/>
          </w:rPr>
          <m:t>)</m:t>
        </m:r>
      </m:oMath>
      <w:r>
        <w:rPr>
          <w:sz w:val="24"/>
        </w:rPr>
        <w:t xml:space="preserve"> </w:t>
      </w:r>
      <w:r>
        <w:rPr>
          <w:rFonts w:hint="eastAsia"/>
          <w:sz w:val="24"/>
        </w:rPr>
        <w:t>即用</w:t>
      </w:r>
      <m:oMath>
        <m:r>
          <m:rPr/>
          <w:rPr>
            <w:rFonts w:hint="eastAsia" w:ascii="Cambria Math" w:hAnsi="Cambria Math"/>
            <w:sz w:val="24"/>
          </w:rPr>
          <m:t>PKG</m:t>
        </m:r>
      </m:oMath>
      <w:r>
        <w:rPr>
          <w:rFonts w:hint="eastAsia"/>
          <w:sz w:val="24"/>
        </w:rPr>
        <w:t>为云服务器</w:t>
      </w:r>
      <m:oMath>
        <m:r>
          <m:rPr/>
          <w:rPr>
            <w:rFonts w:hint="eastAsia" w:ascii="Cambria Math" w:hAnsi="Cambria Math"/>
            <w:sz w:val="24"/>
          </w:rPr>
          <m:t>SER</m:t>
        </m:r>
      </m:oMath>
      <w:r>
        <w:rPr>
          <w:rFonts w:hint="eastAsia"/>
          <w:sz w:val="24"/>
        </w:rPr>
        <w:t>生成的任意的门限公钥加密算法的公钥对</w:t>
      </w:r>
      <m:oMath>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进行加密。随后，将</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i,SER</m:t>
            </m:r>
            <m:ctrlPr>
              <w:rPr>
                <w:rFonts w:ascii="Cambria Math" w:hAnsi="Cambria Math"/>
                <w:i/>
                <w:sz w:val="24"/>
              </w:rPr>
            </m:ctrlPr>
          </m:sub>
        </m:sSub>
      </m:oMath>
      <w:r>
        <w:rPr>
          <w:rFonts w:hint="eastAsia"/>
          <w:sz w:val="24"/>
        </w:rPr>
        <w:t>广播至各</w:t>
      </w:r>
      <m:oMath>
        <m:r>
          <m:rPr/>
          <w:rPr>
            <w:rFonts w:hint="eastAsia" w:ascii="Cambria Math" w:hAnsi="Cambria Math"/>
            <w:sz w:val="24"/>
          </w:rPr>
          <m:t>SER</m:t>
        </m:r>
      </m:oMath>
      <w:r>
        <w:rPr>
          <w:rFonts w:hint="eastAsia"/>
          <w:sz w:val="24"/>
        </w:rPr>
        <w:t>节点，</w:t>
      </w:r>
      <m:oMath>
        <m:r>
          <m:rPr/>
          <w:rPr>
            <w:rFonts w:hint="eastAsia" w:ascii="Cambria Math" w:hAnsi="Cambria Math"/>
            <w:sz w:val="24"/>
          </w:rPr>
          <m:t>t</m:t>
        </m:r>
      </m:oMath>
      <w:r>
        <w:rPr>
          <w:rFonts w:hint="eastAsia"/>
          <w:sz w:val="24"/>
        </w:rPr>
        <w:t>个</w:t>
      </w:r>
      <m:oMath>
        <m:r>
          <m:rPr/>
          <w:rPr>
            <w:rFonts w:hint="eastAsia" w:ascii="Cambria Math" w:hAnsi="Cambria Math"/>
            <w:sz w:val="24"/>
          </w:rPr>
          <m:t>SER</m:t>
        </m:r>
      </m:oMath>
      <w:r>
        <w:rPr>
          <w:rFonts w:hint="eastAsia"/>
          <w:sz w:val="24"/>
        </w:rPr>
        <w:t>节点可以合作解出</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w:t>
      </w:r>
    </w:p>
    <w:p w14:paraId="41328A92">
      <w:pPr>
        <w:pStyle w:val="16"/>
        <w:numPr>
          <w:ilvl w:val="0"/>
          <w:numId w:val="5"/>
        </w:numPr>
        <w:spacing w:line="360" w:lineRule="auto"/>
        <w:ind w:firstLineChars="0"/>
        <w:rPr>
          <w:sz w:val="24"/>
        </w:rPr>
      </w:pP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i,CSP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f</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pbk</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m:t>
        </m:r>
      </m:oMath>
      <w:r>
        <w:rPr>
          <w:sz w:val="24"/>
        </w:rPr>
        <w:t xml:space="preserve"> </w:t>
      </w:r>
      <w:r>
        <w:rPr>
          <w:rFonts w:hint="eastAsia"/>
          <w:sz w:val="24"/>
        </w:rPr>
        <w:t>，</w:t>
      </w:r>
      <m:oMath>
        <m:sSub>
          <m:sSubPr>
            <m:ctrlPr>
              <w:rPr>
                <w:rFonts w:ascii="Cambria Math" w:hAnsi="Cambria Math"/>
                <w:i/>
                <w:sz w:val="24"/>
              </w:rPr>
            </m:ctrlPr>
          </m:sSubPr>
          <m:e>
            <m:r>
              <m:rPr/>
              <w:rPr>
                <w:rFonts w:hint="eastAsia" w:ascii="Cambria Math" w:hAnsi="Cambria Math"/>
                <w:sz w:val="24"/>
              </w:rPr>
              <m:t>Sen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将自己的每一个</w:t>
      </w:r>
      <m:oMath>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(j=1,2,⋯,</m:t>
        </m:r>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oMath>
      <w:r>
        <w:rPr>
          <w:rFonts w:hint="eastAsia"/>
          <w:sz w:val="24"/>
        </w:rPr>
        <w:t>用</w:t>
      </w:r>
      <m:oMath>
        <m:r>
          <m:rPr/>
          <w:rPr>
            <w:rFonts w:hint="eastAsia" w:ascii="Cambria Math" w:hAnsi="Cambria Math"/>
            <w:sz w:val="24"/>
          </w:rPr>
          <m:t>CSP</m:t>
        </m:r>
      </m:oMath>
      <w:r>
        <w:rPr>
          <w:rFonts w:hint="eastAsia"/>
          <w:sz w:val="24"/>
        </w:rPr>
        <w:t>的公钥加密后，发送给对应的</w:t>
      </w:r>
      <m:oMath>
        <m:sSub>
          <m:sSubPr>
            <m:ctrlPr>
              <w:rPr>
                <w:rFonts w:ascii="Cambria Math" w:hAnsi="Cambria Math"/>
                <w:i/>
                <w:sz w:val="24"/>
              </w:rPr>
            </m:ctrlPr>
          </m:sSubPr>
          <m:e>
            <m:r>
              <m:rPr/>
              <w:rPr>
                <w:rFonts w:hint="eastAsia" w:ascii="Cambria Math" w:hAnsi="Cambria Math"/>
                <w:sz w:val="24"/>
              </w:rPr>
              <m:t>CSP</m:t>
            </m:r>
            <m:ctrlPr>
              <w:rPr>
                <w:rFonts w:ascii="Cambria Math" w:hAnsi="Cambria Math"/>
                <w:i/>
                <w:sz w:val="24"/>
              </w:rPr>
            </m:ctrlPr>
          </m:e>
          <m:sub>
            <m:r>
              <m:rPr/>
              <w:rPr>
                <w:rFonts w:hint="eastAsia" w:ascii="Cambria Math" w:hAnsi="Cambria Math"/>
                <w:sz w:val="24"/>
              </w:rPr>
              <m:t>j</m:t>
            </m:r>
            <m:ctrlPr>
              <w:rPr>
                <w:rFonts w:ascii="Cambria Math" w:hAnsi="Cambria Math"/>
                <w:i/>
                <w:sz w:val="24"/>
              </w:rPr>
            </m:ctrlPr>
          </m:sub>
        </m:sSub>
      </m:oMath>
      <w:r>
        <w:rPr>
          <w:rFonts w:hint="eastAsia"/>
          <w:sz w:val="24"/>
        </w:rPr>
        <w:t>节点，</w:t>
      </w:r>
      <m:oMath>
        <m:sSub>
          <m:sSubPr>
            <m:ctrlPr>
              <w:rPr>
                <w:rFonts w:ascii="Cambria Math" w:hAnsi="Cambria Math"/>
                <w:i/>
                <w:sz w:val="24"/>
              </w:rPr>
            </m:ctrlPr>
          </m:sSubPr>
          <m:e>
            <m:r>
              <m:rPr/>
              <w:rPr>
                <w:rFonts w:hint="eastAsia" w:ascii="Cambria Math" w:hAnsi="Cambria Math"/>
                <w:sz w:val="24"/>
              </w:rPr>
              <m:t>CSP</m:t>
            </m:r>
            <m:ctrlPr>
              <w:rPr>
                <w:rFonts w:ascii="Cambria Math" w:hAnsi="Cambria Math"/>
                <w:i/>
                <w:sz w:val="24"/>
              </w:rPr>
            </m:ctrlPr>
          </m:e>
          <m:sub>
            <m:r>
              <m:rPr/>
              <w:rPr>
                <w:rFonts w:hint="eastAsia" w:ascii="Cambria Math" w:hAnsi="Cambria Math"/>
                <w:sz w:val="24"/>
              </w:rPr>
              <m:t>j</m:t>
            </m:r>
            <m:ctrlPr>
              <w:rPr>
                <w:rFonts w:ascii="Cambria Math" w:hAnsi="Cambria Math"/>
                <w:i/>
                <w:sz w:val="24"/>
              </w:rPr>
            </m:ctrlPr>
          </m:sub>
        </m:sSub>
      </m:oMath>
      <w:r>
        <w:rPr>
          <w:rFonts w:hint="eastAsia"/>
          <w:sz w:val="24"/>
        </w:rPr>
        <w:t>节点用自己的私钥解密得出</w:t>
      </w:r>
      <m:oMath>
        <m:sSub>
          <m:sSubPr>
            <m:ctrlPr>
              <w:rPr>
                <w:rFonts w:ascii="Cambria Math" w:hAnsi="Cambria Math"/>
                <w:i/>
                <w:sz w:val="24"/>
              </w:rPr>
            </m:ctrlPr>
          </m:sSubPr>
          <m:e>
            <m:r>
              <m:rPr/>
              <w:rPr>
                <w:rFonts w:hint="eastAsia"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oMath>
      <w:r>
        <w:rPr>
          <w:rFonts w:hint="eastAsia"/>
          <w:sz w:val="24"/>
        </w:rPr>
        <w:t>。</w:t>
      </w:r>
    </w:p>
    <w:p w14:paraId="4AFAD8E8">
      <w:pPr>
        <w:pStyle w:val="16"/>
        <w:numPr>
          <w:ilvl w:val="0"/>
          <w:numId w:val="5"/>
        </w:numPr>
        <w:spacing w:line="360" w:lineRule="auto"/>
        <w:ind w:firstLineChars="0"/>
        <w:rPr>
          <w:sz w:val="24"/>
        </w:rPr>
      </w:pPr>
      <w:r>
        <w:rPr>
          <w:rFonts w:hint="eastAsia"/>
          <w:sz w:val="24"/>
        </w:rPr>
        <w:t>最后以</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m:t>
            </m:r>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k</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0,i</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r>
          <m:rPr/>
          <w:rPr>
            <w:rFonts w:ascii="Cambria Math" w:hAnsi="Cambria Math"/>
            <w:sz w:val="24"/>
          </w:rPr>
          <m:t xml:space="preserve"> mod </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的形式加密消息，满足</w:t>
      </w:r>
      <m:oMath>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r>
          <m:rPr/>
          <w:rPr>
            <w:rFonts w:ascii="Cambria Math" w:hAnsi="Cambria Math"/>
            <w:sz w:val="24"/>
          </w:rPr>
          <m:t>&lt;</m:t>
        </m:r>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p>
    <w:p w14:paraId="14601C44">
      <w:pPr>
        <w:pStyle w:val="5"/>
      </w:pPr>
      <w:r>
        <w:rPr>
          <w:rFonts w:hint="eastAsia"/>
        </w:rPr>
        <w:t>④评估阶段</w:t>
      </w:r>
    </w:p>
    <w:p w14:paraId="46292A54">
      <w:pPr>
        <w:spacing w:line="360" w:lineRule="auto"/>
        <w:rPr>
          <w:szCs w:val="21"/>
        </w:rPr>
      </w:pPr>
      <m:oMath>
        <m:r>
          <m:rPr/>
          <w:rPr>
            <w:rFonts w:ascii="Cambria Math" w:hAnsi="Cambria Math"/>
            <w:szCs w:val="21"/>
          </w:rPr>
          <m:t>Eval(PPR,F,</m:t>
        </m:r>
        <m:sSub>
          <m:sSubPr>
            <m:ctrlPr>
              <w:rPr>
                <w:rFonts w:ascii="Cambria Math" w:hAnsi="Cambria Math"/>
                <w:i/>
                <w:szCs w:val="21"/>
              </w:rPr>
            </m:ctrlPr>
          </m:sSubPr>
          <m:e>
            <m:r>
              <m:rPr/>
              <w:rPr>
                <w:rFonts w:hint="eastAsia" w:ascii="Cambria Math" w:hAnsi="Cambria Math"/>
                <w:szCs w:val="21"/>
              </w:rPr>
              <m:t>P</m:t>
            </m:r>
            <m:ctrlPr>
              <w:rPr>
                <w:rFonts w:ascii="Cambria Math" w:hAnsi="Cambria Math"/>
                <w:i/>
                <w:szCs w:val="21"/>
              </w:rPr>
            </m:ctrlPr>
          </m:e>
          <m:sub>
            <m:sSub>
              <m:sSubPr>
                <m:ctrlPr>
                  <w:rPr>
                    <w:rFonts w:ascii="Cambria Math" w:hAnsi="Cambria Math"/>
                    <w:i/>
                    <w:szCs w:val="21"/>
                  </w:rPr>
                </m:ctrlPr>
              </m:sSubPr>
              <m:e>
                <m:r>
                  <m:rPr/>
                  <w:rPr>
                    <w:rFonts w:ascii="Cambria Math" w:hAnsi="Cambria Math"/>
                    <w:szCs w:val="21"/>
                  </w:rPr>
                  <m:t>SER</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sub>
        </m:sSub>
        <m:d>
          <m:dPr>
            <m:ctrlPr>
              <w:rPr>
                <w:rFonts w:ascii="Cambria Math" w:hAnsi="Cambria Math"/>
                <w:i/>
                <w:szCs w:val="21"/>
              </w:rPr>
            </m:ctrlPr>
          </m:dPr>
          <m:e>
            <m:r>
              <m:rPr/>
              <w:rPr>
                <w:rFonts w:hint="eastAsia" w:ascii="Cambria Math" w:hAnsi="Cambria Math"/>
                <w:szCs w:val="21"/>
              </w:rPr>
              <m:t>i = 1,2,……,n</m:t>
            </m:r>
            <m:ctrlPr>
              <w:rPr>
                <w:rFonts w:ascii="Cambria Math" w:hAnsi="Cambria Math"/>
                <w:i/>
                <w:szCs w:val="21"/>
              </w:rPr>
            </m:ctrlPr>
          </m:e>
        </m:d>
        <m:r>
          <m:rPr/>
          <w:rPr>
            <w:rFonts w:hint="eastAsia" w:ascii="Cambria Math" w:hAnsi="Cambria Math"/>
            <w:szCs w:val="21"/>
          </w:rPr>
          <m:t xml:space="preserve">, </m:t>
        </m:r>
        <m:sSub>
          <m:sSubPr>
            <m:ctrlPr>
              <w:rPr>
                <w:rFonts w:ascii="Cambria Math" w:hAnsi="Cambria Math"/>
                <w:i/>
                <w:szCs w:val="21"/>
              </w:rPr>
            </m:ctrlPr>
          </m:sSubPr>
          <m:e>
            <m:r>
              <m:rPr/>
              <w:rPr>
                <w:rFonts w:ascii="Cambria Math" w:hAnsi="Cambria Math"/>
                <w:szCs w:val="21"/>
              </w:rPr>
              <m:t>P</m:t>
            </m:r>
            <m:ctrlPr>
              <w:rPr>
                <w:rFonts w:ascii="Cambria Math" w:hAnsi="Cambria Math"/>
                <w:i/>
                <w:szCs w:val="21"/>
              </w:rPr>
            </m:ctrlPr>
          </m:e>
          <m:sub>
            <m:sSub>
              <m:sSubPr>
                <m:ctrlPr>
                  <w:rPr>
                    <w:rFonts w:ascii="Cambria Math" w:hAnsi="Cambria Math"/>
                    <w:i/>
                    <w:szCs w:val="21"/>
                  </w:rPr>
                </m:ctrlPr>
              </m:sSubPr>
              <m:e>
                <m:r>
                  <m:rPr/>
                  <w:rPr>
                    <w:rFonts w:ascii="Cambria Math" w:hAnsi="Cambria Math"/>
                    <w:szCs w:val="21"/>
                  </w:rPr>
                  <m:t>CSP</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sub>
        </m:sSub>
        <m:d>
          <m:dPr>
            <m:ctrlPr>
              <w:rPr>
                <w:rFonts w:ascii="Cambria Math" w:hAnsi="Cambria Math"/>
                <w:i/>
                <w:szCs w:val="21"/>
              </w:rPr>
            </m:ctrlPr>
          </m:dPr>
          <m:e>
            <m:r>
              <m:rPr/>
              <w:rPr>
                <w:rFonts w:hint="eastAsia" w:ascii="Cambria Math" w:hAnsi="Cambria Math"/>
                <w:szCs w:val="21"/>
              </w:rPr>
              <m:t>i = 1,2,……,n</m:t>
            </m:r>
            <m:ctrlPr>
              <w:rPr>
                <w:rFonts w:ascii="Cambria Math" w:hAnsi="Cambria Math"/>
                <w:i/>
                <w:szCs w:val="21"/>
              </w:rPr>
            </m:ctrlPr>
          </m:e>
        </m:d>
        <m:r>
          <m:rPr/>
          <w:rPr>
            <w:rFonts w:ascii="Cambria Math" w:hAnsi="Cambria Math"/>
            <w:szCs w:val="21"/>
          </w:rPr>
          <m:t>,</m:t>
        </m:r>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i,SER</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i,CSP</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i,</m:t>
            </m:r>
            <m:sSup>
              <m:sSupPr>
                <m:ctrlPr>
                  <w:rPr>
                    <w:rFonts w:ascii="Cambria Math" w:hAnsi="Cambria Math"/>
                    <w:i/>
                    <w:szCs w:val="21"/>
                  </w:rPr>
                </m:ctrlPr>
              </m:sSupPr>
              <m:e>
                <m:r>
                  <m:rPr/>
                  <w:rPr>
                    <w:rFonts w:ascii="Cambria Math" w:hAnsi="Cambria Math"/>
                    <w:szCs w:val="21"/>
                  </w:rPr>
                  <m:t>i</m:t>
                </m:r>
                <m:ctrlPr>
                  <w:rPr>
                    <w:rFonts w:ascii="Cambria Math" w:hAnsi="Cambria Math"/>
                    <w:i/>
                    <w:szCs w:val="21"/>
                  </w:rPr>
                </m:ctrlPr>
              </m:e>
              <m:sup>
                <m:r>
                  <m:rPr/>
                  <w:rPr>
                    <w:rFonts w:ascii="Cambria Math" w:hAnsi="Cambria Math"/>
                    <w:szCs w:val="21"/>
                  </w:rPr>
                  <m:t>'</m:t>
                </m:r>
                <m:ctrlPr>
                  <w:rPr>
                    <w:rFonts w:ascii="Cambria Math" w:hAnsi="Cambria Math"/>
                    <w:i/>
                    <w:szCs w:val="21"/>
                  </w:rPr>
                </m:ctrlPr>
              </m:sup>
            </m:sSup>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sSubSup>
              <m:sSubSupPr>
                <m:ctrlPr>
                  <w:rPr>
                    <w:rFonts w:ascii="Cambria Math" w:hAnsi="Cambria Math"/>
                    <w:i/>
                    <w:szCs w:val="21"/>
                  </w:rPr>
                </m:ctrlPr>
              </m:sSubSupPr>
              <m:e>
                <m:r>
                  <m:rPr/>
                  <w:rPr>
                    <w:rFonts w:ascii="Cambria Math" w:hAnsi="Cambria Math"/>
                    <w:szCs w:val="21"/>
                  </w:rPr>
                  <m:t>C</m:t>
                </m:r>
                <m:ctrlPr>
                  <w:rPr>
                    <w:rFonts w:ascii="Cambria Math" w:hAnsi="Cambria Math"/>
                    <w:i/>
                    <w:szCs w:val="21"/>
                  </w:rPr>
                </m:ctrlPr>
              </m:e>
              <m:sub>
                <m:r>
                  <m:rPr/>
                  <w:rPr>
                    <w:rFonts w:ascii="Cambria Math" w:hAnsi="Cambria Math"/>
                    <w:szCs w:val="21"/>
                  </w:rPr>
                  <m:t>F</m:t>
                </m:r>
                <m:ctrlPr>
                  <w:rPr>
                    <w:rFonts w:ascii="Cambria Math" w:hAnsi="Cambria Math"/>
                    <w:i/>
                    <w:szCs w:val="21"/>
                  </w:rPr>
                </m:ctrlPr>
              </m:sub>
              <m:sup>
                <m:r>
                  <m:rPr/>
                  <w:rPr>
                    <w:rFonts w:ascii="Cambria Math" w:hAnsi="Cambria Math"/>
                    <w:szCs w:val="21"/>
                  </w:rPr>
                  <m:t>CSP,2</m:t>
                </m:r>
                <m:ctrlPr>
                  <w:rPr>
                    <w:rFonts w:ascii="Cambria Math" w:hAnsi="Cambria Math"/>
                    <w:i/>
                    <w:szCs w:val="21"/>
                  </w:rPr>
                </m:ctrlPr>
              </m:sup>
            </m:sSubSup>
            <m:r>
              <m:rPr/>
              <w:rPr>
                <w:rFonts w:ascii="Cambria Math" w:hAnsi="Cambria Math"/>
                <w:szCs w:val="21"/>
              </w:rPr>
              <m:t>,</m:t>
            </m:r>
            <m:r>
              <m:rPr/>
              <w:rPr>
                <w:rFonts w:hint="eastAsia" w:ascii="Cambria Math" w:hAnsi="Cambria Math"/>
                <w:szCs w:val="21"/>
              </w:rPr>
              <m:t>C</m:t>
            </m:r>
            <m:ctrlPr>
              <w:rPr>
                <w:rFonts w:ascii="Cambria Math" w:hAnsi="Cambria Math"/>
                <w:i/>
                <w:szCs w:val="21"/>
              </w:rPr>
            </m:ctrlPr>
          </m:e>
          <m:sub>
            <m:r>
              <m:rPr/>
              <w:rPr>
                <w:rFonts w:ascii="Cambria Math" w:hAnsi="Cambria Math"/>
                <w:szCs w:val="21"/>
              </w:rPr>
              <m:t>rec,ser</m:t>
            </m:r>
            <m:ctrlPr>
              <w:rPr>
                <w:rFonts w:ascii="Cambria Math" w:hAnsi="Cambria Math"/>
                <w:i/>
                <w:szCs w:val="21"/>
              </w:rPr>
            </m:ctrlPr>
          </m:sub>
        </m:sSub>
        <m:r>
          <m:rPr/>
          <w:rPr>
            <w:rFonts w:ascii="Cambria Math" w:hAnsi="Cambria Math"/>
            <w:szCs w:val="21"/>
          </w:rPr>
          <m:t>)</m:t>
        </m:r>
      </m:oMath>
      <w:r>
        <w:rPr>
          <w:rFonts w:hint="eastAsia"/>
          <w:szCs w:val="21"/>
        </w:rPr>
        <w:t xml:space="preserve"> </w:t>
      </w:r>
    </w:p>
    <w:p w14:paraId="3449B940">
      <w:pPr>
        <w:spacing w:line="360" w:lineRule="auto"/>
        <w:rPr>
          <w:sz w:val="24"/>
        </w:rPr>
      </w:pPr>
      <m:oMath>
        <m:r>
          <m:rPr/>
          <w:rPr>
            <w:rFonts w:hint="eastAsia" w:ascii="Cambria Math" w:hAnsi="Cambria Math"/>
            <w:sz w:val="24"/>
            <w:u w:val="single"/>
          </w:rPr>
          <m:t>CSP</m:t>
        </m:r>
        <m:r>
          <m:rPr/>
          <w:rPr>
            <w:rFonts w:ascii="Cambria Math" w:hAnsi="Cambria Math"/>
            <w:sz w:val="24"/>
            <w:u w:val="single"/>
          </w:rPr>
          <m:t>1</m:t>
        </m:r>
      </m:oMath>
      <w:r>
        <w:rPr>
          <w:rFonts w:hint="eastAsia"/>
          <w:sz w:val="24"/>
        </w:rPr>
        <w:t>:</w:t>
      </w:r>
    </w:p>
    <w:p w14:paraId="0B5492D6">
      <w:pPr>
        <w:spacing w:line="360" w:lineRule="auto"/>
        <w:rPr>
          <w:sz w:val="24"/>
        </w:rPr>
      </w:pPr>
      <w:r>
        <w:rPr>
          <w:sz w:val="24"/>
        </w:rPr>
        <w:tab/>
      </w:r>
      <w:r>
        <w:rPr>
          <w:rFonts w:hint="eastAsia"/>
          <w:sz w:val="24"/>
        </w:rPr>
        <w:t>每个</w:t>
      </w:r>
      <m:oMath>
        <m:sSub>
          <m:sSubPr>
            <m:ctrlPr>
              <w:rPr>
                <w:rFonts w:ascii="Cambria Math" w:hAnsi="Cambria Math"/>
                <w:i/>
                <w:sz w:val="24"/>
              </w:rPr>
            </m:ctrlPr>
          </m:sSubPr>
          <m:e>
            <m:r>
              <m:rPr/>
              <w:rPr>
                <w:rFonts w:hint="eastAsia" w:ascii="Cambria Math" w:hAnsi="Cambria Math"/>
                <w:sz w:val="24"/>
              </w:rPr>
              <m:t>CSP</m:t>
            </m:r>
            <m:ctrlPr>
              <w:rPr>
                <w:rFonts w:ascii="Cambria Math" w:hAnsi="Cambria Math"/>
                <w:i/>
                <w:sz w:val="24"/>
              </w:rPr>
            </m:ctrlPr>
          </m:e>
          <m:sub>
            <m:r>
              <m:rPr/>
              <w:rPr>
                <w:rFonts w:hint="eastAsia" w:ascii="Cambria Math" w:hAnsi="Cambria Math"/>
                <w:sz w:val="24"/>
              </w:rPr>
              <m:t>j</m:t>
            </m:r>
            <m:ctrlPr>
              <w:rPr>
                <w:rFonts w:ascii="Cambria Math" w:hAnsi="Cambria Math"/>
                <w:i/>
                <w:sz w:val="24"/>
              </w:rPr>
            </m:ctrlPr>
          </m:sub>
        </m:sSub>
      </m:oMath>
      <w:r>
        <w:rPr>
          <w:rFonts w:hint="eastAsia"/>
          <w:sz w:val="24"/>
        </w:rPr>
        <w:t>节点用自己的私钥解密出</w:t>
      </w:r>
      <m:oMath>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oMath>
      <w:r>
        <w:rPr>
          <w:rFonts w:hint="eastAsia"/>
          <w:sz w:val="24"/>
        </w:rPr>
        <w:t>，并计算密文碎片</w:t>
      </w:r>
      <m:oMath>
        <m:sSub>
          <m:sSubPr>
            <m:ctrlPr>
              <w:rPr>
                <w:rFonts w:ascii="Cambria Math" w:hAnsi="Cambria Math"/>
                <w:i/>
                <w:sz w:val="24"/>
              </w:rPr>
            </m:ctrlPr>
          </m:sSubPr>
          <m:e>
            <m:r>
              <m:rPr/>
              <w:rPr>
                <w:rFonts w:hint="eastAsia"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,j</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r>
          <m:rPr/>
          <w:rPr>
            <w:rFonts w:ascii="Cambria Math" w:hAnsi="Cambria Math"/>
            <w:sz w:val="24"/>
          </w:rPr>
          <m:t xml:space="preserve"> </m:t>
        </m:r>
        <m:r>
          <m:rPr/>
          <w:rPr>
            <w:rFonts w:hint="eastAsia" w:ascii="Cambria Math" w:hAnsi="Cambria Math"/>
            <w:sz w:val="24"/>
          </w:rPr>
          <m:t>mod</m:t>
        </m:r>
        <m:r>
          <m:rPr/>
          <w:rPr>
            <w:rFonts w:ascii="Cambria Math" w:hAnsi="Cambria Math"/>
            <w:sz w:val="24"/>
          </w:rPr>
          <m:t xml:space="preserve"> </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 xml:space="preserve"> mod </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0,i</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r>
          <m:rPr/>
          <w:rPr>
            <w:rFonts w:ascii="Cambria Math" w:hAnsi="Cambria Math"/>
            <w:sz w:val="24"/>
          </w:rPr>
          <m:t xml:space="preserve"> mod </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 xml:space="preserve"> mod </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hint="eastAsia" w:ascii="Cambria Math" w:hAnsi="Cambria Math"/>
                <w:sz w:val="24"/>
              </w:rPr>
              <m:t>i</m:t>
            </m:r>
            <m:r>
              <m:rPr/>
              <w:rPr>
                <w:rFonts w:ascii="Cambria Math" w:hAnsi="Cambria Math"/>
                <w:sz w:val="24"/>
              </w:rPr>
              <m:t>,0</m:t>
            </m:r>
            <m:ctrlPr>
              <w:rPr>
                <w:rFonts w:ascii="Cambria Math" w:hAnsi="Cambria Math"/>
                <w:i/>
                <w:sz w:val="24"/>
              </w:rPr>
            </m:ctrlPr>
          </m:sub>
        </m:sSub>
      </m:oMath>
    </w:p>
    <w:p w14:paraId="4691D344">
      <w:pPr>
        <w:spacing w:line="360" w:lineRule="auto"/>
        <w:ind w:firstLine="420"/>
        <w:rPr>
          <w:sz w:val="24"/>
        </w:rPr>
      </w:pPr>
      <w:r>
        <w:rPr>
          <w:rFonts w:hint="eastAsia"/>
          <w:sz w:val="24"/>
        </w:rPr>
        <w:t>设</w:t>
      </w:r>
      <m:oMath>
        <m:sSub>
          <m:sSubPr>
            <m:ctrlPr>
              <w:rPr>
                <w:rFonts w:ascii="Cambria Math" w:hAnsi="Cambria Math"/>
                <w:i/>
                <w:sz w:val="24"/>
              </w:rPr>
            </m:ctrlPr>
          </m:sSubPr>
          <m:e>
            <m:r>
              <m:rPr/>
              <w:rPr>
                <w:rFonts w:hint="eastAsia"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oMath>
      <w:r>
        <w:rPr>
          <w:rFonts w:hint="eastAsia"/>
          <w:sz w:val="24"/>
        </w:rPr>
        <w:t>是为重构而聚集的联盟</w:t>
      </w:r>
      <m:oMath>
        <m:r>
          <m:rP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m:rPr/>
                  <w:rPr>
                    <w:rFonts w:hint="eastAsia"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e>
        </m:d>
        <m:r>
          <m:rPr/>
          <w:rPr>
            <w:rFonts w:ascii="Cambria Math" w:hAnsi="Cambria Math"/>
            <w:sz w:val="24"/>
          </w:rPr>
          <m:t>≥t</m:t>
        </m:r>
      </m:oMath>
      <w:r>
        <w:rPr>
          <w:rFonts w:hint="eastAsia"/>
          <w:sz w:val="24"/>
        </w:rPr>
        <w:t>)，利用CRT-SS的门限秘密共享技术可以解出消去</w:t>
      </w:r>
      <m:oMath>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oMath>
      <w:r>
        <w:rPr>
          <w:rFonts w:hint="eastAsia"/>
          <w:sz w:val="24"/>
        </w:rPr>
        <w:t>的密文</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temp</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r>
          <m:rPr/>
          <w:rPr>
            <w:rFonts w:ascii="Cambria Math" w:hAnsi="Cambria Math"/>
            <w:sz w:val="24"/>
          </w:rPr>
          <m:t xml:space="preserve"> mod </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sz w:val="24"/>
        </w:rPr>
        <w:t>，令</w:t>
      </w:r>
      <m:oMath>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r>
          <m:rPr/>
          <w:rPr>
            <w:rFonts w:ascii="Cambria Math" w:hAnsi="Cambria Math"/>
            <w:sz w:val="24"/>
          </w:rPr>
          <m:t>=</m:t>
        </m:r>
        <m:nary>
          <m:naryPr>
            <m:chr m:val="∏"/>
            <m:limLoc m:val="undOvr"/>
            <m:supHide m:val="1"/>
            <m:ctrlPr>
              <w:rPr>
                <w:rFonts w:ascii="Cambria Math" w:hAnsi="Cambria Math"/>
                <w:i/>
                <w:sz w:val="24"/>
              </w:rPr>
            </m:ctrlPr>
          </m:naryPr>
          <m:sub>
            <m:r>
              <m:rPr/>
              <w:rPr>
                <w:rFonts w:ascii="Cambria Math" w:hAnsi="Cambria Math"/>
                <w:sz w:val="24"/>
              </w:rPr>
              <m:t>j∈</m:t>
            </m:r>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sub>
          <m:sup>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ctrlPr>
              <w:rPr>
                <w:rFonts w:ascii="Cambria Math" w:hAnsi="Cambria Math"/>
                <w:i/>
                <w:sz w:val="24"/>
              </w:rPr>
            </m:ctrlPr>
          </m:e>
        </m:nary>
      </m:oMath>
      <w:r>
        <w:rPr>
          <w:rFonts w:hint="eastAsia"/>
          <w:sz w:val="24"/>
        </w:rPr>
        <w:t>，显然</w:t>
      </w:r>
      <m:oMath>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w:t>
      </w:r>
      <m:oMath>
        <m:sSub>
          <m:sSubPr>
            <m:ctrlPr>
              <w:rPr>
                <w:rFonts w:ascii="Cambria Math" w:hAnsi="Cambria Math"/>
                <w:i/>
                <w:sz w:val="24"/>
              </w:rPr>
            </m:ctrlPr>
          </m:sSub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ctrlPr>
              <w:rPr>
                <w:rFonts w:ascii="Cambria Math" w:hAnsi="Cambria Math"/>
                <w:i/>
                <w:sz w:val="24"/>
              </w:rPr>
            </m:ctrlPr>
          </m:num>
          <m:den>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ctrlPr>
              <w:rPr>
                <w:rFonts w:ascii="Cambria Math" w:hAnsi="Cambria Math"/>
                <w:i/>
                <w:sz w:val="24"/>
              </w:rPr>
            </m:ctrlPr>
          </m:den>
        </m:f>
      </m:oMath>
      <w:r>
        <w:rPr>
          <w:rFonts w:hint="eastAsia"/>
          <w:sz w:val="24"/>
        </w:rPr>
        <w:t>,</w:t>
      </w:r>
      <w:r>
        <w:rPr>
          <w:rFonts w:ascii="Cambria Math" w:hAnsi="Cambria Math"/>
          <w:i/>
          <w:sz w:val="24"/>
        </w:rPr>
        <w:t xml:space="preserve"> </w:t>
      </w:r>
      <m:oMath>
        <m:sSubSup>
          <m:sSubSupPr>
            <m:ctrlPr>
              <w:rPr>
                <w:rFonts w:ascii="Cambria Math" w:hAnsi="Cambria Math"/>
                <w:i/>
                <w:sz w:val="24"/>
              </w:rPr>
            </m:ctrlPr>
          </m:sSubSup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oMath>
      <w:r>
        <w:rPr>
          <w:rFonts w:hint="eastAsia"/>
          <w:sz w:val="24"/>
        </w:rPr>
        <w:t>是</w:t>
      </w:r>
      <m:oMath>
        <m:sSub>
          <m:sSubPr>
            <m:ctrlPr>
              <w:rPr>
                <w:rFonts w:ascii="Cambria Math" w:hAnsi="Cambria Math"/>
                <w:i/>
                <w:sz w:val="24"/>
              </w:rPr>
            </m:ctrlPr>
          </m:sSub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oMath>
      <w:r>
        <w:rPr>
          <w:rFonts w:hint="eastAsia"/>
          <w:sz w:val="24"/>
        </w:rPr>
        <w:t>在</w:t>
      </w:r>
      <m:oMath>
        <m:sSubSup>
          <m:sSubSupPr>
            <m:ctrlPr>
              <w:rPr>
                <w:rFonts w:ascii="Cambria Math" w:hAnsi="Cambria Math"/>
                <w:sz w:val="24"/>
              </w:rPr>
            </m:ctrlPr>
          </m:sSubSupPr>
          <m:e>
            <m:r>
              <m:rPr>
                <m:scr m:val="double-struck"/>
              </m:rPr>
              <w:rPr>
                <w:rFonts w:ascii="Cambria Math" w:hAnsi="Cambria Math"/>
                <w:sz w:val="24"/>
              </w:rPr>
              <m:t>ℤ</m:t>
            </m:r>
            <m:ctrlPr>
              <w:rPr>
                <w:rFonts w:ascii="Cambria Math" w:hAnsi="Cambria Math"/>
                <w:sz w:val="24"/>
              </w:rPr>
            </m:ctrlPr>
          </m:e>
          <m:sub>
            <m:r>
              <m:rPr/>
              <w:rPr>
                <w:rFonts w:ascii="Cambria Math" w:hAnsi="Cambria Math"/>
                <w:sz w:val="24"/>
              </w:rPr>
              <m:t>T</m:t>
            </m:r>
            <m:ctrlPr>
              <w:rPr>
                <w:rFonts w:ascii="Cambria Math" w:hAnsi="Cambria Math"/>
                <w:sz w:val="24"/>
              </w:rPr>
            </m:ctrlPr>
          </m:sub>
          <m:sup>
            <m:r>
              <m:rPr/>
              <w:rPr>
                <w:rFonts w:ascii="Cambria Math" w:hAnsi="Cambria Math"/>
                <w:sz w:val="24"/>
              </w:rPr>
              <m:t>∗</m:t>
            </m:r>
            <m:ctrlPr>
              <w:rPr>
                <w:rFonts w:ascii="Cambria Math" w:hAnsi="Cambria Math"/>
                <w:sz w:val="24"/>
              </w:rPr>
            </m:ctrlPr>
          </m:sup>
        </m:sSubSup>
      </m:oMath>
      <w:r>
        <w:rPr>
          <w:rFonts w:hint="eastAsia"/>
          <w:sz w:val="24"/>
        </w:rPr>
        <w:t>中的乘法逆，即</w:t>
      </w:r>
      <m:oMath>
        <m:sSubSup>
          <m:sSubSupPr>
            <m:ctrlPr>
              <w:rPr>
                <w:rFonts w:ascii="Cambria Math" w:hAnsi="Cambria Math"/>
                <w:i/>
                <w:sz w:val="24"/>
              </w:rPr>
            </m:ctrlPr>
          </m:sSubSup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sSub>
          <m:sSubPr>
            <m:ctrlPr>
              <w:rPr>
                <w:rFonts w:ascii="Cambria Math" w:hAnsi="Cambria Math"/>
                <w:i/>
                <w:sz w:val="24"/>
              </w:rPr>
            </m:ctrlPr>
          </m:sSub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 xml:space="preserve">≡1 mod </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oMath>
      <w:r>
        <w:rPr>
          <w:rFonts w:hint="eastAsia"/>
          <w:sz w:val="24"/>
        </w:rPr>
        <w:t>。</w:t>
      </w:r>
    </w:p>
    <w:p w14:paraId="6362A208">
      <w:pPr>
        <w:spacing w:line="360" w:lineRule="auto"/>
        <w:ind w:left="420"/>
        <w:rPr>
          <w:sz w:val="24"/>
        </w:rPr>
      </w:pPr>
      <w:r>
        <w:rPr>
          <w:rFonts w:hint="eastAsia"/>
          <w:sz w:val="24"/>
        </w:rPr>
        <w:t>联盟中的各节点首先计算</w:t>
      </w:r>
      <m:oMath>
        <m:sSub>
          <m:sSubPr>
            <m:ctrlPr>
              <w:rPr>
                <w:rFonts w:ascii="Cambria Math" w:hAnsi="Cambria Math"/>
                <w:i/>
                <w:sz w:val="24"/>
              </w:rPr>
            </m:ctrlPr>
          </m:sSubPr>
          <m:e>
            <m:r>
              <m:rPr/>
              <w:rPr>
                <w:rFonts w:ascii="Cambria Math" w:hAnsi="Cambria Math"/>
                <w:sz w:val="24"/>
              </w:rPr>
              <m:t>μ</m:t>
            </m:r>
            <m:ctrlPr>
              <w:rPr>
                <w:rFonts w:ascii="Cambria Math" w:hAnsi="Cambria Math"/>
                <w:i/>
                <w:sz w:val="24"/>
              </w:rPr>
            </m:ctrlPr>
          </m:e>
          <m:sub>
            <m:r>
              <m:rPr/>
              <w:rPr>
                <w:rFonts w:ascii="Cambria Math" w:hAnsi="Cambria Math"/>
                <w:sz w:val="24"/>
              </w:rPr>
              <m:t>CSP,j</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,j</m:t>
            </m:r>
            <m:ctrlPr>
              <w:rPr>
                <w:rFonts w:ascii="Cambria Math" w:hAnsi="Cambria Math"/>
                <w:i/>
                <w:sz w:val="24"/>
              </w:rPr>
            </m:ctrlPr>
          </m:sub>
        </m:sSub>
        <m:sSubSup>
          <m:sSubSupPr>
            <m:ctrlPr>
              <w:rPr>
                <w:rFonts w:ascii="Cambria Math" w:hAnsi="Cambria Math"/>
                <w:i/>
                <w:sz w:val="24"/>
              </w:rPr>
            </m:ctrlPr>
          </m:sSubSup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sSub>
          <m:sSubPr>
            <m:ctrlPr>
              <w:rPr>
                <w:rFonts w:ascii="Cambria Math" w:hAnsi="Cambria Math"/>
                <w:i/>
                <w:sz w:val="24"/>
              </w:rPr>
            </m:ctrlPr>
          </m:sSub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i,j</m:t>
            </m:r>
            <m:ctrlPr>
              <w:rPr>
                <w:rFonts w:ascii="Cambria Math" w:hAnsi="Cambria Math"/>
                <w:i/>
                <w:sz w:val="24"/>
              </w:rPr>
            </m:ctrlPr>
          </m:sub>
        </m:sSub>
        <m:r>
          <m:rPr/>
          <w:rPr>
            <w:rFonts w:ascii="Cambria Math" w:hAnsi="Cambria Math"/>
            <w:sz w:val="24"/>
          </w:rPr>
          <m:t xml:space="preserve"> mod </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oMath>
      <w:r>
        <w:rPr>
          <w:rFonts w:hint="eastAsia"/>
          <w:sz w:val="24"/>
        </w:rPr>
        <w:t>,然后计算</w:t>
      </w:r>
      <m:oMath>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r>
              <m:rPr/>
              <w:rPr>
                <w:rFonts w:ascii="Cambria Math" w:hAnsi="Cambria Math"/>
                <w:sz w:val="24"/>
              </w:rPr>
              <m:t>temp</m:t>
            </m:r>
            <m:ctrlPr>
              <w:rPr>
                <w:rFonts w:ascii="Cambria Math" w:hAnsi="Cambria Math"/>
                <w:i/>
                <w:sz w:val="24"/>
              </w:rPr>
            </m:ctrlPr>
          </m:sub>
        </m:sSub>
        <m:r>
          <m:rPr/>
          <w:rPr>
            <w:rFonts w:ascii="Cambria Math" w:hAnsi="Cambria Math"/>
            <w:sz w:val="24"/>
          </w:rPr>
          <m:t>=</m:t>
        </m:r>
        <m:nary>
          <m:naryPr>
            <m:chr m:val="∑"/>
            <m:limLoc m:val="undOvr"/>
            <m:supHide m:val="1"/>
            <m:ctrlPr>
              <w:rPr>
                <w:rFonts w:ascii="Cambria Math" w:hAnsi="Cambria Math"/>
                <w:i/>
                <w:sz w:val="24"/>
              </w:rPr>
            </m:ctrlPr>
          </m:naryPr>
          <m:sub>
            <m:r>
              <m:rPr/>
              <w:rPr>
                <w:rFonts w:ascii="Cambria Math" w:hAnsi="Cambria Math"/>
                <w:sz w:val="24"/>
              </w:rPr>
              <m:t>j∈</m:t>
            </m:r>
            <m:sSub>
              <m:sSubPr>
                <m:ctrlPr>
                  <w:rPr>
                    <w:rFonts w:ascii="Cambria Math" w:hAnsi="Cambria Math"/>
                    <w:i/>
                    <w:sz w:val="24"/>
                  </w:rPr>
                </m:ctrlPr>
              </m:sSubPr>
              <m:e>
                <m:r>
                  <m:rPr/>
                  <w:rPr>
                    <w:rFonts w:hint="eastAsia"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sub>
          <m:sup>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μ</m:t>
                </m:r>
                <m:ctrlPr>
                  <w:rPr>
                    <w:rFonts w:ascii="Cambria Math" w:hAnsi="Cambria Math"/>
                    <w:i/>
                    <w:sz w:val="24"/>
                  </w:rPr>
                </m:ctrlPr>
              </m:e>
              <m:sub>
                <m:r>
                  <m:rPr/>
                  <w:rPr>
                    <w:rFonts w:ascii="Cambria Math" w:hAnsi="Cambria Math"/>
                    <w:sz w:val="24"/>
                  </w:rPr>
                  <m:t>CSP,j</m:t>
                </m:r>
                <m:ctrlPr>
                  <w:rPr>
                    <w:rFonts w:ascii="Cambria Math" w:hAnsi="Cambria Math"/>
                    <w:i/>
                    <w:sz w:val="24"/>
                  </w:rPr>
                </m:ctrlPr>
              </m:sub>
            </m:sSub>
            <m:ctrlPr>
              <w:rPr>
                <w:rFonts w:ascii="Cambria Math" w:hAnsi="Cambria Math"/>
                <w:i/>
                <w:sz w:val="24"/>
              </w:rPr>
            </m:ctrlPr>
          </m:e>
        </m:nary>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r>
          <m:rPr/>
          <w:rPr>
            <w:rFonts w:ascii="Cambria Math" w:hAnsi="Cambria Math"/>
            <w:sz w:val="24"/>
          </w:rPr>
          <m:t xml:space="preserve"> mod </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r>
          <m:rPr/>
          <w:rPr>
            <w:rFonts w:ascii="Cambria Math" w:hAnsi="Cambria Math"/>
            <w:sz w:val="24"/>
          </w:rPr>
          <m:t xml:space="preserve"> mod </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oMath>
      <w:r>
        <w:rPr>
          <w:rFonts w:hint="eastAsia" w:hAnsi="Cambria Math"/>
          <w:sz w:val="24"/>
        </w:rPr>
        <w:t>，</w:t>
      </w:r>
      <w:r>
        <w:rPr>
          <w:rFonts w:hint="eastAsia"/>
          <w:sz w:val="24"/>
        </w:rPr>
        <w:t>至此</w:t>
      </w:r>
      <m:oMath>
        <m:sSub>
          <m:sSubPr>
            <m:ctrlPr>
              <w:rPr>
                <w:rFonts w:ascii="Cambria Math" w:hAnsi="Cambria Math"/>
                <w:i/>
                <w:sz w:val="24"/>
              </w:rPr>
            </m:ctrlPr>
          </m:sSubPr>
          <m:e>
            <m:r>
              <m:rPr/>
              <w:rPr>
                <w:rFonts w:hint="eastAsia" w:ascii="Cambria Math" w:hAnsi="Cambria Math"/>
                <w:sz w:val="24"/>
              </w:rPr>
              <m:t>N</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oMath>
      <w:r>
        <w:rPr>
          <w:rFonts w:hint="eastAsia"/>
          <w:sz w:val="24"/>
        </w:rPr>
        <w:t>已被消去。</w:t>
      </w:r>
    </w:p>
    <w:p w14:paraId="59EEEDF0">
      <w:pPr>
        <w:spacing w:line="360" w:lineRule="auto"/>
        <w:ind w:left="420"/>
        <w:rPr>
          <w:sz w:val="24"/>
        </w:rPr>
      </w:pPr>
      <w:r>
        <w:rPr>
          <w:rFonts w:hint="eastAsia"/>
          <w:sz w:val="24"/>
        </w:rPr>
        <w:t>接着各</w:t>
      </w:r>
      <m:oMath>
        <m:sSub>
          <m:sSubPr>
            <m:ctrlPr>
              <w:rPr>
                <w:rFonts w:ascii="Cambria Math" w:hAnsi="Cambria Math"/>
                <w:i/>
                <w:sz w:val="24"/>
              </w:rPr>
            </m:ctrlPr>
          </m:sSubPr>
          <m:e>
            <m:r>
              <m:rPr/>
              <w:rPr>
                <w:rFonts w:hint="eastAsia" w:ascii="Cambria Math" w:hAnsi="Cambria Math"/>
                <w:sz w:val="24"/>
              </w:rPr>
              <m:t>CSP</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oMath>
      <w:r>
        <w:rPr>
          <w:rFonts w:hint="eastAsia"/>
          <w:sz w:val="24"/>
        </w:rPr>
        <w:t>节点任意选取一个随机数</w:t>
      </w:r>
      <m:oMath>
        <m:sSubSup>
          <m:sSubSupPr>
            <m:ctrlPr>
              <w:rPr>
                <w:rFonts w:ascii="Cambria Math" w:hAnsi="Cambria Math"/>
                <w:i/>
                <w:sz w:val="24"/>
              </w:rPr>
            </m:ctrlPr>
          </m:sSubSupPr>
          <m:e>
            <m:r>
              <m:rPr/>
              <w:rPr>
                <w:rFonts w:ascii="Cambria Math" w:hAnsi="Cambria Math"/>
                <w:sz w:val="24"/>
              </w:rPr>
              <m:t>k</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,j</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oMath>
      <w:r>
        <w:rPr>
          <w:rFonts w:hint="eastAsia"/>
          <w:sz w:val="24"/>
        </w:rPr>
        <w:t>,并计算</w:t>
      </w:r>
      <m:oMath>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,j</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d>
          <m:dPr>
            <m:ctrlPr>
              <w:rPr>
                <w:rFonts w:ascii="Cambria Math" w:hAnsi="Cambria Math"/>
                <w:i/>
                <w:sz w:val="24"/>
              </w:rPr>
            </m:ctrlPr>
          </m:dPr>
          <m:e>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ctrlPr>
                  <w:rPr>
                    <w:rFonts w:ascii="Cambria Math" w:hAnsi="Cambria Math"/>
                    <w:i/>
                    <w:sz w:val="24"/>
                  </w:rPr>
                </m:ctrlPr>
              </m:sub>
            </m:sSub>
            <m:r>
              <m:rPr/>
              <w:rPr>
                <w:rFonts w:ascii="Cambria Math" w:hAnsi="Cambria Math"/>
                <w:sz w:val="24"/>
              </w:rPr>
              <m:t>+</m:t>
            </m:r>
            <m:sSubSup>
              <m:sSubSupPr>
                <m:ctrlPr>
                  <w:rPr>
                    <w:rFonts w:ascii="Cambria Math" w:hAnsi="Cambria Math"/>
                    <w:i/>
                    <w:sz w:val="24"/>
                  </w:rPr>
                </m:ctrlPr>
              </m:sSubSupPr>
              <m:e>
                <m:r>
                  <m:rPr/>
                  <w:rPr>
                    <w:rFonts w:ascii="Cambria Math" w:hAnsi="Cambria Math"/>
                    <w:sz w:val="24"/>
                  </w:rPr>
                  <m:t>k</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,j</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sSub>
              <m:sSubPr>
                <m:ctrlPr>
                  <w:rPr>
                    <w:rFonts w:ascii="Cambria Math" w:hAnsi="Cambria Math"/>
                    <w:i/>
                    <w:sz w:val="24"/>
                  </w:rPr>
                </m:ctrlPr>
              </m:sSubPr>
              <m:e>
                <m:r>
                  <m:rPr>
                    <m:sty m:val="p"/>
                    <m:scr m:val="script"/>
                  </m:rPr>
                  <w:rPr>
                    <w:rFonts w:ascii="Cambria Math" w:hAnsi="Cambria Math"/>
                    <w:sz w:val="24"/>
                  </w:rPr>
                  <m:t>p</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ctrlPr>
              <w:rPr>
                <w:rFonts w:ascii="Cambria Math" w:hAnsi="Cambria Math"/>
                <w:i/>
                <w:sz w:val="24"/>
              </w:rPr>
            </m:ctrlPr>
          </m:e>
        </m:d>
        <m:r>
          <m:rPr/>
          <w:rPr>
            <w:rFonts w:ascii="Cambria Math" w:hAnsi="Cambria Math"/>
            <w:sz w:val="24"/>
          </w:rPr>
          <m:t xml:space="preserve"> </m:t>
        </m:r>
        <m:r>
          <m:rPr/>
          <w:rPr>
            <w:rFonts w:hint="eastAsia" w:ascii="Cambria Math" w:hAnsi="Cambria Math"/>
            <w:sz w:val="24"/>
          </w:rPr>
          <m:t>mod</m:t>
        </m:r>
        <m:r>
          <m:rPr/>
          <w:rPr>
            <w:rFonts w:ascii="Cambria Math" w:hAnsi="Cambria Math"/>
            <w:sz w:val="24"/>
          </w:rPr>
          <m:t xml:space="preserve"> </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ctrlPr>
              <w:rPr>
                <w:rFonts w:ascii="Cambria Math" w:hAnsi="Cambria Math"/>
                <w:i/>
                <w:sz w:val="24"/>
              </w:rPr>
            </m:ctrlPr>
          </m:sub>
        </m:sSub>
      </m:oMath>
      <w:r>
        <w:rPr>
          <w:rFonts w:hint="eastAsia"/>
          <w:sz w:val="24"/>
        </w:rPr>
        <w:t>，即利用</w:t>
      </w:r>
      <m:oMath>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hint="eastAsia" w:ascii="Cambria Math" w:hAnsi="Cambria Math"/>
                    <w:sz w:val="24"/>
                  </w:rPr>
                  <m:t>j</m:t>
                </m:r>
                <m:ctrlPr>
                  <w:rPr>
                    <w:rFonts w:ascii="Cambria Math" w:hAnsi="Cambria Math"/>
                    <w:i/>
                    <w:sz w:val="24"/>
                  </w:rPr>
                </m:ctrlPr>
              </m:sub>
            </m:sSub>
            <m:ctrlPr>
              <w:rPr>
                <w:rFonts w:ascii="Cambria Math" w:hAnsi="Cambria Math"/>
                <w:i/>
                <w:sz w:val="24"/>
              </w:rPr>
            </m:ctrlPr>
          </m:sub>
        </m:sSub>
      </m:oMath>
      <w:r>
        <w:rPr>
          <w:rFonts w:hint="eastAsia"/>
          <w:sz w:val="24"/>
        </w:rPr>
        <w:t>将密文分成碎片，并将其发送给对应的</w:t>
      </w:r>
      <m:oMath>
        <m:sSub>
          <m:sSubPr>
            <m:ctrlPr>
              <w:rPr>
                <w:rFonts w:ascii="Cambria Math" w:hAnsi="Cambria Math"/>
                <w:i/>
                <w:sz w:val="24"/>
              </w:rPr>
            </m:ctrlPr>
          </m:sSubPr>
          <m:e>
            <m:r>
              <m:rPr/>
              <w:rPr>
                <w:rFonts w:hint="eastAsia" w:ascii="Cambria Math" w:hAnsi="Cambria Math"/>
                <w:sz w:val="24"/>
              </w:rPr>
              <m:t>SER</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oMath>
      <w:r>
        <w:rPr>
          <w:rFonts w:hint="eastAsia"/>
          <w:sz w:val="24"/>
        </w:rPr>
        <w:t>节点。</w:t>
      </w:r>
    </w:p>
    <w:p w14:paraId="3E2AF2A5">
      <w:pPr>
        <w:spacing w:line="360" w:lineRule="auto"/>
        <w:rPr>
          <w:sz w:val="24"/>
        </w:rPr>
      </w:pPr>
      <m:oMath>
        <m:r>
          <m:rPr/>
          <w:rPr>
            <w:rFonts w:hint="eastAsia" w:ascii="Cambria Math" w:hAnsi="Cambria Math"/>
            <w:sz w:val="24"/>
            <w:u w:val="single"/>
          </w:rPr>
          <m:t>SER</m:t>
        </m:r>
      </m:oMath>
      <w:r>
        <w:rPr>
          <w:rFonts w:hint="eastAsia"/>
          <w:sz w:val="24"/>
        </w:rPr>
        <w:t>:</w:t>
      </w:r>
    </w:p>
    <w:p w14:paraId="10AB7158">
      <w:pPr>
        <w:spacing w:line="360" w:lineRule="auto"/>
        <w:ind w:firstLine="480" w:firstLineChars="200"/>
        <w:rPr>
          <w:sz w:val="24"/>
        </w:rPr>
      </w:pPr>
      <w:r>
        <w:rPr>
          <w:rFonts w:hint="eastAsia"/>
          <w:sz w:val="24"/>
        </w:rPr>
        <w:t>不失一般性，假设多元多项式</w:t>
      </w:r>
      <m:oMath>
        <m:r>
          <m:rPr/>
          <w:rPr>
            <w:rFonts w:ascii="Cambria Math" w:hAnsi="Cambria Math"/>
            <w:sz w:val="24"/>
          </w:rPr>
          <m:t>F</m:t>
        </m:r>
      </m:oMath>
      <w:r>
        <w:rPr>
          <w:rFonts w:hint="eastAsia"/>
          <w:sz w:val="24"/>
        </w:rPr>
        <w:t>的第</w:t>
      </w:r>
      <m:oMath>
        <m:r>
          <m:rPr>
            <m:scr m:val="script"/>
          </m:rPr>
          <w:rPr>
            <w:rFonts w:ascii="Cambria Math" w:hAnsi="Cambria Math"/>
            <w:sz w:val="24"/>
          </w:rPr>
          <m:t>j</m:t>
        </m:r>
      </m:oMath>
      <w:r>
        <w:rPr>
          <w:rFonts w:hint="eastAsia"/>
          <w:sz w:val="24"/>
        </w:rPr>
        <w:t>项</w:t>
      </w:r>
      <m:oMath>
        <m:sSub>
          <m:sSubPr>
            <m:ctrlPr>
              <w:rPr>
                <w:rFonts w:ascii="Cambria Math" w:hAnsi="Cambria Math"/>
                <w:i/>
                <w:sz w:val="24"/>
              </w:rPr>
            </m:ctrlPr>
          </m:sSubPr>
          <m:e>
            <m:r>
              <m:rPr/>
              <w:rPr>
                <w:rFonts w:ascii="Cambria Math" w:hAnsi="Cambria Math"/>
                <w:sz w:val="24"/>
              </w:rPr>
              <m:t>Item</m:t>
            </m:r>
            <m:ctrlPr>
              <w:rPr>
                <w:rFonts w:ascii="Cambria Math" w:hAnsi="Cambria Math"/>
                <w:i/>
                <w:sz w:val="24"/>
              </w:rPr>
            </m:ctrlPr>
          </m:e>
          <m:sub>
            <m:r>
              <m:rPr>
                <m:scr m:val="script"/>
              </m:rPr>
              <w:rPr>
                <w:rFonts w:ascii="Cambria Math" w:hAnsi="Cambria Math"/>
                <w:sz w:val="24"/>
              </w:rPr>
              <m:t>j</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m:scr m:val="script"/>
              </m:rPr>
              <w:rPr>
                <w:rFonts w:ascii="Cambria Math" w:hAnsi="Cambria Math"/>
                <w:sz w:val="24"/>
              </w:rPr>
              <m:t>j</m:t>
            </m:r>
            <m:ctrlPr>
              <w:rPr>
                <w:rFonts w:ascii="Cambria Math" w:hAnsi="Cambria Math"/>
                <w:i/>
                <w:sz w:val="24"/>
              </w:rPr>
            </m:ctrlPr>
          </m:sub>
        </m:sSub>
        <m:nary>
          <m:naryPr>
            <m:chr m:val="∏"/>
            <m:limLoc m:val="undOvr"/>
            <m:ctrlPr>
              <w:rPr>
                <w:rFonts w:ascii="Cambria Math" w:hAnsi="Cambria Math"/>
                <w:i/>
                <w:sz w:val="24"/>
              </w:rPr>
            </m:ctrlPr>
          </m:naryPr>
          <m:sub>
            <m:r>
              <m:rPr/>
              <w:rPr>
                <w:rFonts w:ascii="Cambria Math" w:hAnsi="Cambria Math"/>
                <w:sz w:val="24"/>
              </w:rPr>
              <m:t>l=1</m:t>
            </m:r>
            <m:ctrlPr>
              <w:rPr>
                <w:rFonts w:ascii="Cambria Math" w:hAnsi="Cambria Math"/>
                <w:i/>
                <w:sz w:val="24"/>
              </w:rPr>
            </m:ctrlPr>
          </m:sub>
          <m:sup>
            <m:r>
              <m:rPr/>
              <w:rPr>
                <w:rFonts w:ascii="Cambria Math" w:hAnsi="Cambria Math"/>
                <w:sz w:val="24"/>
              </w:rPr>
              <m:t>n</m:t>
            </m:r>
            <m:ctrlPr>
              <w:rPr>
                <w:rFonts w:ascii="Cambria Math" w:hAnsi="Cambria Math"/>
                <w:i/>
                <w:sz w:val="24"/>
              </w:rPr>
            </m:ctrlPr>
          </m:sup>
          <m:e>
            <m:sSubSup>
              <m:sSubSupPr>
                <m:ctrlPr>
                  <w:rPr>
                    <w:rFonts w:ascii="Cambria Math" w:hAnsi="Cambria Math"/>
                    <w:i/>
                    <w:sz w:val="24"/>
                  </w:rPr>
                </m:ctrlPr>
              </m:sSubSupPr>
              <m:e>
                <m:r>
                  <m:rPr/>
                  <w:rPr>
                    <w:rFonts w:ascii="Cambria Math" w:hAnsi="Cambria Math"/>
                    <w:sz w:val="24"/>
                  </w:rPr>
                  <m:t>x</m:t>
                </m:r>
                <m:ctrlPr>
                  <w:rPr>
                    <w:rFonts w:ascii="Cambria Math" w:hAnsi="Cambria Math"/>
                    <w:i/>
                    <w:sz w:val="24"/>
                  </w:rPr>
                </m:ctrlPr>
              </m:e>
              <m:sub>
                <m:r>
                  <m:rPr/>
                  <w:rPr>
                    <w:rFonts w:ascii="Cambria Math" w:hAnsi="Cambria Math"/>
                    <w:sz w:val="24"/>
                  </w:rPr>
                  <m:t>l</m:t>
                </m:r>
                <m:ctrlPr>
                  <w:rPr>
                    <w:rFonts w:ascii="Cambria Math" w:hAnsi="Cambria Math"/>
                    <w:i/>
                    <w:sz w:val="24"/>
                  </w:rPr>
                </m:ctrlPr>
              </m:sub>
              <m:sup>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l,</m:t>
                    </m:r>
                    <m:r>
                      <m:rPr>
                        <m:scr m:val="script"/>
                      </m:rPr>
                      <w:rPr>
                        <w:rFonts w:ascii="Cambria Math" w:hAnsi="Cambria Math"/>
                        <w:sz w:val="24"/>
                      </w:rPr>
                      <m:t>j</m:t>
                    </m:r>
                    <m:ctrlPr>
                      <w:rPr>
                        <w:rFonts w:ascii="Cambria Math" w:hAnsi="Cambria Math"/>
                        <w:i/>
                        <w:sz w:val="24"/>
                      </w:rPr>
                    </m:ctrlPr>
                  </m:sub>
                </m:sSub>
                <m:ctrlPr>
                  <w:rPr>
                    <w:rFonts w:ascii="Cambria Math" w:hAnsi="Cambria Math"/>
                    <w:i/>
                    <w:sz w:val="24"/>
                  </w:rPr>
                </m:ctrlPr>
              </m:sup>
            </m:sSubSup>
            <m:r>
              <m:rPr>
                <m:scr m:val="script"/>
              </m:rPr>
              <w:rPr>
                <w:rFonts w:ascii="Cambria Math" w:hAnsi="Cambria Math"/>
                <w:sz w:val="24"/>
              </w:rPr>
              <m:t xml:space="preserve"> (j</m:t>
            </m:r>
            <m:r>
              <m:rPr/>
              <w:rPr>
                <w:rFonts w:ascii="Cambria Math" w:hAnsi="Cambria Math"/>
                <w:sz w:val="24"/>
              </w:rPr>
              <m:t>=1,2,</m:t>
            </m:r>
            <m:r>
              <m:rPr/>
              <w:rPr>
                <w:rFonts w:hint="eastAsia" w:ascii="Cambria Math" w:hAnsi="Cambria Math"/>
                <w:sz w:val="24"/>
              </w:rPr>
              <m:t>…</m:t>
            </m:r>
            <m:r>
              <m:rPr/>
              <w:rPr>
                <w:rFonts w:ascii="Cambria Math" w:hAnsi="Cambria Math"/>
                <w:sz w:val="24"/>
              </w:rPr>
              <m:t>,K)</m:t>
            </m:r>
            <m:ctrlPr>
              <w:rPr>
                <w:rFonts w:ascii="Cambria Math" w:hAnsi="Cambria Math"/>
                <w:i/>
                <w:sz w:val="24"/>
              </w:rPr>
            </m:ctrlPr>
          </m:e>
        </m:nary>
      </m:oMath>
      <w:r>
        <w:rPr>
          <w:rFonts w:hint="eastAsia"/>
          <w:sz w:val="24"/>
        </w:rPr>
        <w:t>的次数为</w:t>
      </w:r>
      <m:oMath>
        <m:sSub>
          <m:sSubPr>
            <m:ctrlPr>
              <w:rPr>
                <w:rFonts w:ascii="Cambria Math" w:hAnsi="Cambria Math"/>
                <w:sz w:val="24"/>
              </w:rPr>
            </m:ctrlPr>
          </m:sSubPr>
          <m:e>
            <m:r>
              <m:rPr>
                <m:sty m:val="p"/>
              </m:rPr>
              <w:rPr>
                <w:rFonts w:hint="eastAsia" w:ascii="Cambria Math" w:hAnsi="Cambria Math"/>
                <w:sz w:val="24"/>
              </w:rPr>
              <m:t>deg</m:t>
            </m:r>
            <m:ctrlPr>
              <w:rPr>
                <w:rFonts w:ascii="Cambria Math" w:hAnsi="Cambria Math"/>
                <w:sz w:val="24"/>
              </w:rPr>
            </m:ctrlPr>
          </m:e>
          <m:sub>
            <m:r>
              <m:rPr>
                <m:scr m:val="script"/>
              </m:rPr>
              <w:rPr>
                <w:rFonts w:ascii="Cambria Math" w:hAnsi="Cambria Math"/>
                <w:sz w:val="24"/>
              </w:rPr>
              <m:t>j</m:t>
            </m:r>
            <m:ctrlPr>
              <w:rPr>
                <w:rFonts w:ascii="Cambria Math" w:hAnsi="Cambria Math"/>
                <w:sz w:val="24"/>
              </w:rPr>
            </m:ctrlPr>
          </m:sub>
        </m:sSub>
      </m:oMath>
      <w:r>
        <w:rPr>
          <w:rFonts w:hint="eastAsia"/>
          <w:sz w:val="24"/>
        </w:rPr>
        <w:t>。</w:t>
      </w:r>
    </w:p>
    <w:p w14:paraId="1C2808CC">
      <w:pPr>
        <w:spacing w:line="360" w:lineRule="auto"/>
        <w:ind w:firstLine="480" w:firstLineChars="200"/>
        <w:rPr>
          <w:sz w:val="24"/>
        </w:rPr>
      </w:pPr>
      <m:oMath>
        <m:r>
          <m:rPr/>
          <w:rPr>
            <w:rFonts w:ascii="Cambria Math" w:hAnsi="Cambria Math"/>
            <w:sz w:val="24"/>
          </w:rPr>
          <m:t>SER</m:t>
        </m:r>
      </m:oMath>
      <w:r>
        <w:rPr>
          <w:rFonts w:hint="eastAsia"/>
          <w:sz w:val="24"/>
        </w:rPr>
        <w:t>通过JRSS协商生成一个随机数</w:t>
      </w:r>
      <m:oMath>
        <m:r>
          <m:rPr/>
          <w:rPr>
            <w:rFonts w:ascii="Cambria Math" w:hAnsi="Cambria Math"/>
            <w:sz w:val="24"/>
          </w:rPr>
          <m:t>r</m:t>
        </m:r>
      </m:oMath>
      <w:r>
        <w:rPr>
          <w:rFonts w:hint="eastAsia"/>
          <w:sz w:val="24"/>
        </w:rPr>
        <w:t>，协商过程如下：</w:t>
      </w:r>
    </w:p>
    <w:p w14:paraId="46E64D0E">
      <w:pPr>
        <w:spacing w:line="360" w:lineRule="auto"/>
        <w:ind w:firstLine="480" w:firstLineChars="200"/>
        <w:rPr>
          <w:sz w:val="24"/>
        </w:rPr>
      </w:pPr>
      <w:r>
        <w:rPr>
          <w:rFonts w:hint="eastAsia"/>
          <w:sz w:val="24"/>
        </w:rPr>
        <w:t>每个</w:t>
      </w:r>
      <m:oMath>
        <m:sSub>
          <m:sSubPr>
            <m:ctrlPr>
              <w:rPr>
                <w:rFonts w:ascii="Cambria Math" w:hAnsi="Cambria Math"/>
                <w:i/>
                <w:sz w:val="24"/>
              </w:rPr>
            </m:ctrlPr>
          </m:sSubPr>
          <m:e>
            <m:r>
              <m:rPr/>
              <w:rPr>
                <w:rFonts w:hint="eastAsia" w:ascii="Cambria Math" w:hAnsi="Cambria Math"/>
                <w:sz w:val="24"/>
              </w:rPr>
              <m:t>SER</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oMath>
      <w:r>
        <w:rPr>
          <w:rFonts w:hint="eastAsia"/>
          <w:sz w:val="24"/>
        </w:rPr>
        <w:t>取</w:t>
      </w:r>
      <m:oMath>
        <m:sSubSup>
          <m:sSubSupPr>
            <m:ctrlPr>
              <w:rPr>
                <w:rFonts w:ascii="Cambria Math" w:hAnsi="Cambria Math"/>
                <w:i/>
                <w:sz w:val="24"/>
              </w:rPr>
            </m:ctrlPr>
          </m:sSubSupPr>
          <m:e>
            <m:r>
              <m:rPr/>
              <w:rPr>
                <w:rFonts w:hint="eastAsia" w:ascii="Cambria Math" w:hAnsi="Cambria Math"/>
                <w:sz w:val="24"/>
              </w:rPr>
              <m:t>r</m:t>
            </m:r>
            <m:ctrlPr>
              <w:rPr>
                <w:rFonts w:ascii="Cambria Math" w:hAnsi="Cambria Math"/>
                <w:i/>
                <w:sz w:val="24"/>
              </w:rPr>
            </m:ctrlPr>
          </m:e>
          <m:sub>
            <m:r>
              <m:rPr/>
              <w:rPr>
                <w:rFonts w:ascii="Cambria Math" w:hAnsi="Cambria Math"/>
                <w:sz w:val="24"/>
              </w:rPr>
              <m:t>j</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oMath>
      <w:r>
        <w:rPr>
          <w:rFonts w:hint="eastAsia"/>
          <w:sz w:val="24"/>
        </w:rPr>
        <w:t>,通过JRSS协商生成一个素数</w:t>
      </w:r>
      <m:oMath>
        <m:r>
          <m:rPr/>
          <w:rPr>
            <w:rFonts w:ascii="Cambria Math" w:hAnsi="Cambria Math"/>
            <w:sz w:val="24"/>
          </w:rPr>
          <m:t>r</m:t>
        </m:r>
      </m:oMath>
      <w:r>
        <w:rPr>
          <w:rFonts w:hint="eastAsia"/>
          <w:sz w:val="24"/>
        </w:rPr>
        <w:t>，</w:t>
      </w:r>
      <m:oMath>
        <m:r>
          <m:rPr/>
          <w:rPr>
            <w:rFonts w:ascii="Cambria Math" w:hAnsi="Cambria Math"/>
            <w:sz w:val="24"/>
          </w:rPr>
          <m:t>r</m:t>
        </m:r>
        <m:sSub>
          <m:sSubPr>
            <m:ctrlPr>
              <w:rPr>
                <w:rFonts w:ascii="Cambria Math" w:hAnsi="Cambria Math"/>
                <w:i/>
                <w:sz w:val="24"/>
              </w:rPr>
            </m:ctrlPr>
          </m:sSubPr>
          <m:e>
            <m:r>
              <m:rPr/>
              <w:rPr>
                <w:rFonts w:ascii="Cambria Math" w:hAnsi="Cambria Math"/>
                <w:sz w:val="24"/>
              </w:rPr>
              <m:t>∈</m:t>
            </m:r>
            <m:ctrlPr>
              <w:rPr>
                <w:rFonts w:ascii="Cambria Math" w:hAnsi="Cambria Math"/>
                <w:i/>
                <w:sz w:val="24"/>
              </w:rPr>
            </m:ctrlPr>
          </m:e>
          <m:sub>
            <m:r>
              <m:rPr/>
              <w:rPr>
                <w:rFonts w:ascii="Cambria Math" w:hAnsi="Cambria Math"/>
                <w:sz w:val="24"/>
              </w:rPr>
              <m:t>R</m:t>
            </m:r>
            <m:ctrlPr>
              <w:rPr>
                <w:rFonts w:ascii="Cambria Math" w:hAnsi="Cambria Math"/>
                <w:i/>
                <w:sz w:val="24"/>
              </w:rPr>
            </m:ctrlPr>
          </m:sub>
        </m:sSub>
        <m:sSup>
          <m:sSupPr>
            <m:ctrlPr>
              <w:rPr>
                <w:rFonts w:ascii="Cambria Math" w:hAnsi="Cambria Math"/>
                <w:i/>
                <w:sz w:val="24"/>
              </w:rPr>
            </m:ctrlPr>
          </m:sSupPr>
          <m:e>
            <m:r>
              <m:rPr/>
              <w:rPr>
                <w:rFonts w:ascii="Cambria Math" w:hAnsi="Cambria Math"/>
                <w:sz w:val="24"/>
              </w:rPr>
              <m:t>{0,1}</m:t>
            </m:r>
            <m:ctrlPr>
              <w:rPr>
                <w:rFonts w:ascii="Cambria Math" w:hAnsi="Cambria Math"/>
                <w:i/>
                <w:sz w:val="24"/>
              </w:rPr>
            </m:ctrlPr>
          </m:e>
          <m:sup>
            <m:r>
              <m:rPr/>
              <w:rPr>
                <w:rFonts w:ascii="Cambria Math" w:hAnsi="Cambria Math"/>
                <w:sz w:val="24"/>
              </w:rPr>
              <m:t>2λ</m:t>
            </m:r>
            <m:ctrlPr>
              <w:rPr>
                <w:rFonts w:ascii="Cambria Math" w:hAnsi="Cambria Math"/>
                <w:i/>
                <w:sz w:val="24"/>
              </w:rPr>
            </m:ctrlPr>
          </m:sup>
        </m:sSup>
      </m:oMath>
      <w:r>
        <w:rPr>
          <w:rFonts w:hint="eastAsia"/>
          <w:sz w:val="24"/>
        </w:rPr>
        <w:t>,且</w:t>
      </w:r>
      <m:oMath>
        <m:r>
          <m:rPr/>
          <w:rPr>
            <w:rFonts w:hint="eastAsia" w:ascii="Cambria Math" w:hAnsi="Cambria Math"/>
            <w:sz w:val="24"/>
          </w:rPr>
          <m:t>r</m:t>
        </m:r>
        <m:r>
          <m:rPr/>
          <w:rPr>
            <w:rFonts w:ascii="Cambria Math" w:hAnsi="Cambria Math"/>
            <w:sz w:val="24"/>
          </w:rPr>
          <m:t>∈</m:t>
        </m:r>
        <m:sSubSup>
          <m:sSubSupPr>
            <m:ctrlPr>
              <w:rPr>
                <w:rFonts w:ascii="Cambria Math" w:hAnsi="Cambria Math"/>
                <w:i/>
                <w:sz w:val="24"/>
              </w:rPr>
            </m:ctrlPr>
          </m:sSubSupPr>
          <m:e>
            <m:r>
              <m:rPr>
                <m:scr m:val="double-struck"/>
              </m:rPr>
              <w:rPr>
                <w:rFonts w:ascii="Cambria Math" w:hAnsi="Cambria Math"/>
                <w:sz w:val="24"/>
              </w:rPr>
              <m:t>ℤ</m:t>
            </m:r>
            <m:ctrlPr>
              <w:rPr>
                <w:rFonts w:ascii="Cambria Math" w:hAnsi="Cambria Math"/>
                <w:i/>
                <w:sz w:val="24"/>
              </w:rPr>
            </m:ctrlPr>
          </m:e>
          <m:sub>
            <m:r>
              <m:rPr/>
              <w:rPr>
                <w:rFonts w:ascii="Cambria Math" w:hAnsi="Cambria Math"/>
                <w:sz w:val="24"/>
              </w:rPr>
              <m:t>T</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oMath>
      <w:r>
        <w:rPr>
          <w:rFonts w:hint="eastAsia"/>
          <w:sz w:val="24"/>
        </w:rPr>
        <w:t>，令</w:t>
      </w:r>
      <m:oMath>
        <m:sSup>
          <m:sSupPr>
            <m:ctrlPr>
              <w:rPr>
                <w:rFonts w:ascii="Cambria Math" w:hAnsi="Cambria Math"/>
                <w:i/>
                <w:sz w:val="24"/>
              </w:rPr>
            </m:ctrlPr>
          </m:sSupPr>
          <m:e>
            <m:r>
              <m:rPr>
                <m:scr m:val="script"/>
              </m:rPr>
              <w:rPr>
                <w:rFonts w:ascii="Cambria Math" w:hAnsi="Cambria Math"/>
                <w:sz w:val="24"/>
              </w:rPr>
              <m:t>ℳ</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ctrlPr>
              <w:rPr>
                <w:rFonts w:ascii="Cambria Math" w:hAnsi="Cambria Math"/>
                <w:i/>
                <w:sz w:val="24"/>
              </w:rPr>
            </m:ctrlPr>
          </m:num>
          <m:den>
            <m:r>
              <m:rPr/>
              <w:rPr>
                <w:rFonts w:ascii="Cambria Math" w:hAnsi="Cambria Math"/>
                <w:sz w:val="24"/>
              </w:rPr>
              <m:t>n</m:t>
            </m:r>
            <m:ctrlPr>
              <w:rPr>
                <w:rFonts w:ascii="Cambria Math" w:hAnsi="Cambria Math"/>
                <w:i/>
                <w:sz w:val="24"/>
              </w:rPr>
            </m:ctrlPr>
          </m:den>
        </m:f>
        <m:r>
          <m:rP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m:rPr/>
                  <w:rPr>
                    <w:rFonts w:ascii="Cambria Math" w:hAnsi="Cambria Math"/>
                    <w:sz w:val="24"/>
                  </w:rPr>
                  <m:t>i=1</m:t>
                </m:r>
                <m:ctrlPr>
                  <w:rPr>
                    <w:rFonts w:ascii="Cambria Math" w:hAnsi="Cambria Math"/>
                    <w:i/>
                    <w:sz w:val="24"/>
                  </w:rPr>
                </m:ctrlPr>
              </m:sub>
              <m:sup>
                <m:r>
                  <m:rPr/>
                  <w:rPr>
                    <w:rFonts w:ascii="Cambria Math" w:hAnsi="Cambria Math"/>
                    <w:sz w:val="24"/>
                  </w:rPr>
                  <m:t>n</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nary>
            <m:ctrlPr>
              <w:rPr>
                <w:rFonts w:ascii="Cambria Math" w:hAnsi="Cambria Math"/>
                <w:i/>
                <w:sz w:val="24"/>
              </w:rPr>
            </m:ctrlPr>
          </m:num>
          <m:den>
            <m:r>
              <m:rPr/>
              <w:rPr>
                <w:rFonts w:ascii="Cambria Math" w:hAnsi="Cambria Math"/>
                <w:sz w:val="24"/>
              </w:rPr>
              <m:t>n</m:t>
            </m:r>
            <m:ctrlPr>
              <w:rPr>
                <w:rFonts w:ascii="Cambria Math" w:hAnsi="Cambria Math"/>
                <w:i/>
                <w:sz w:val="24"/>
              </w:rPr>
            </m:ctrlPr>
          </m:den>
        </m:f>
      </m:oMath>
      <w:r>
        <w:rPr>
          <w:rFonts w:hint="eastAsia"/>
          <w:sz w:val="24"/>
        </w:rPr>
        <w:t>,</w:t>
      </w:r>
      <w:r>
        <w:rPr>
          <w:rFonts w:ascii="Cambria Math" w:hAnsi="Cambria Math"/>
          <w:i/>
          <w:sz w:val="24"/>
        </w:rPr>
        <w:t xml:space="preserve"> </w:t>
      </w:r>
      <m:oMath>
        <m:sSup>
          <m:sSupPr>
            <m:ctrlPr>
              <w:rPr>
                <w:rFonts w:ascii="Cambria Math" w:hAnsi="Cambria Math"/>
                <w:i/>
                <w:sz w:val="24"/>
              </w:rPr>
            </m:ctrlPr>
          </m:sSupPr>
          <m:e>
            <m:r>
              <m:rPr/>
              <w:rPr>
                <w:rFonts w:ascii="Cambria Math" w:hAnsi="Cambria Math"/>
                <w:sz w:val="24"/>
              </w:rPr>
              <m:t>z</m:t>
            </m:r>
            <m:ctrlPr>
              <w:rPr>
                <w:rFonts w:ascii="Cambria Math" w:hAnsi="Cambria Math"/>
                <w:i/>
                <w:sz w:val="24"/>
              </w:rPr>
            </m:ctrlPr>
          </m:e>
          <m:sup>
            <m:r>
              <m:rPr/>
              <w:rPr>
                <w:rFonts w:ascii="Cambria Math" w:hAnsi="Cambria Math"/>
                <w:sz w:val="24"/>
              </w:rPr>
              <m:t>(j)</m:t>
            </m:r>
            <m:ctrlPr>
              <w:rPr>
                <w:rFonts w:ascii="Cambria Math" w:hAnsi="Cambria Math"/>
                <w:i/>
                <w:sz w:val="24"/>
              </w:rPr>
            </m:ctrlPr>
          </m:sup>
        </m:sSup>
        <m:r>
          <m:rPr/>
          <w:rPr>
            <w:rFonts w:ascii="Cambria Math" w:hAnsi="Cambria Math"/>
            <w:sz w:val="24"/>
          </w:rPr>
          <m:t>=</m:t>
        </m:r>
        <m:sSubSup>
          <m:sSubSupPr>
            <m:ctrlPr>
              <w:rPr>
                <w:rFonts w:ascii="Cambria Math" w:hAnsi="Cambria Math"/>
                <w:i/>
                <w:sz w:val="24"/>
              </w:rPr>
            </m:ctrlPr>
          </m:sSubSupPr>
          <m:e>
            <m:r>
              <m:rPr/>
              <w:rPr>
                <w:rFonts w:hint="eastAsia" w:ascii="Cambria Math" w:hAnsi="Cambria Math"/>
                <w:sz w:val="24"/>
              </w:rPr>
              <m:t>r</m:t>
            </m:r>
            <m:ctrlPr>
              <w:rPr>
                <w:rFonts w:ascii="Cambria Math" w:hAnsi="Cambria Math"/>
                <w:i/>
                <w:sz w:val="24"/>
              </w:rPr>
            </m:ctrlPr>
          </m:e>
          <m:sub>
            <m:r>
              <m:rPr/>
              <w:rPr>
                <w:rFonts w:ascii="Cambria Math" w:hAnsi="Cambria Math"/>
                <w:sz w:val="24"/>
              </w:rPr>
              <m:t>j</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m:t>
        </m:r>
        <m:sSubSup>
          <m:sSubSupPr>
            <m:ctrlPr>
              <w:rPr>
                <w:rFonts w:ascii="Cambria Math" w:hAnsi="Cambria Math"/>
                <w:i/>
                <w:sz w:val="24"/>
              </w:rPr>
            </m:ctrlPr>
          </m:sSubSupPr>
          <m:e>
            <m:r>
              <m:rPr>
                <m:scr m:val="script"/>
              </m:rPr>
              <w:rPr>
                <w:rFonts w:ascii="Cambria Math" w:hAnsi="Cambria Math"/>
                <w:sz w:val="24"/>
              </w:rPr>
              <m:t>A</m:t>
            </m:r>
            <m:ctrlPr>
              <w:rPr>
                <w:rFonts w:ascii="Cambria Math" w:hAnsi="Cambria Math"/>
                <w:i/>
                <w:sz w:val="24"/>
              </w:rPr>
            </m:ctrlPr>
          </m:e>
          <m:sub>
            <m:r>
              <m:rPr/>
              <w:rPr>
                <w:rFonts w:ascii="Cambria Math" w:hAnsi="Cambria Math"/>
                <w:sz w:val="24"/>
              </w:rPr>
              <m:t>j</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ascii="Cambria Math" w:hAnsi="Cambria Math"/>
            <w:sz w:val="24"/>
          </w:rPr>
          <m:t>,</m:t>
        </m:r>
        <m:sSup>
          <m:sSupPr>
            <m:ctrlPr>
              <w:rPr>
                <w:rFonts w:ascii="Cambria Math" w:hAnsi="Cambria Math"/>
                <w:i/>
                <w:sz w:val="24"/>
              </w:rPr>
            </m:ctrlPr>
          </m:sSupPr>
          <m:e>
            <m:r>
              <m:rPr/>
              <w:rPr>
                <w:rFonts w:ascii="Cambria Math" w:hAnsi="Cambria Math"/>
                <w:sz w:val="24"/>
              </w:rPr>
              <m:t>z</m:t>
            </m:r>
            <m:ctrlPr>
              <w:rPr>
                <w:rFonts w:ascii="Cambria Math" w:hAnsi="Cambria Math"/>
                <w:i/>
                <w:sz w:val="24"/>
              </w:rPr>
            </m:ctrlPr>
          </m:e>
          <m:sup>
            <m:r>
              <m:rPr/>
              <w:rPr>
                <w:rFonts w:ascii="Cambria Math" w:hAnsi="Cambria Math"/>
                <w:sz w:val="24"/>
              </w:rPr>
              <m:t>(j)</m:t>
            </m:r>
            <m:ctrlPr>
              <w:rPr>
                <w:rFonts w:ascii="Cambria Math" w:hAnsi="Cambria Math"/>
                <w:i/>
                <w:sz w:val="24"/>
              </w:rPr>
            </m:ctrlPr>
          </m:sup>
        </m:sSup>
        <m:r>
          <m:rPr/>
          <w:rPr>
            <w:rFonts w:ascii="Cambria Math" w:hAnsi="Cambria Math"/>
            <w:sz w:val="24"/>
          </w:rPr>
          <m:t>&lt;</m:t>
        </m:r>
        <m:sSup>
          <m:sSupPr>
            <m:ctrlPr>
              <w:rPr>
                <w:rFonts w:ascii="Cambria Math" w:hAnsi="Cambria Math"/>
                <w:i/>
                <w:sz w:val="24"/>
              </w:rPr>
            </m:ctrlPr>
          </m:sSupPr>
          <m:e>
            <m:r>
              <m:rPr>
                <m:scr m:val="script"/>
              </m:rPr>
              <w:rPr>
                <w:rFonts w:ascii="Cambria Math" w:hAnsi="Cambria Math"/>
                <w:sz w:val="24"/>
              </w:rPr>
              <m:t>ℳ</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oMath>
      <w:r>
        <w:rPr>
          <w:rFonts w:hint="eastAsia"/>
          <w:sz w:val="24"/>
        </w:rPr>
        <w:t>,</w:t>
      </w:r>
      <w:r>
        <w:rPr>
          <w:rFonts w:hint="eastAsia" w:ascii="Cambria Math" w:hAnsi="Cambria Math"/>
          <w:iCs/>
          <w:sz w:val="24"/>
        </w:rPr>
        <w:t>对于</w:t>
      </w:r>
      <m:oMath>
        <m:r>
          <m:rPr/>
          <w:rPr>
            <w:rFonts w:ascii="Cambria Math" w:hAnsi="Cambria Math"/>
            <w:sz w:val="24"/>
          </w:rPr>
          <m:t>SER</m:t>
        </m:r>
      </m:oMath>
      <w:r>
        <w:rPr>
          <w:rFonts w:hint="eastAsia" w:ascii="Cambria Math" w:hAnsi="Cambria Math"/>
          <w:iCs/>
          <w:sz w:val="24"/>
        </w:rPr>
        <w:t>中除了节点</w:t>
      </w:r>
      <m:oMath>
        <m:r>
          <m:rPr/>
          <w:rPr>
            <w:rFonts w:hint="eastAsia" w:ascii="Cambria Math" w:hAnsi="Cambria Math"/>
            <w:sz w:val="24"/>
          </w:rPr>
          <m:t>j</m:t>
        </m:r>
      </m:oMath>
      <w:r>
        <w:rPr>
          <w:rFonts w:hint="eastAsia" w:ascii="Cambria Math" w:hAnsi="Cambria Math"/>
          <w:iCs/>
          <w:sz w:val="24"/>
        </w:rPr>
        <w:t>以外的其他所有节点</w:t>
      </w:r>
      <m:oMath>
        <m:r>
          <m:rPr/>
          <w:rPr>
            <w:rFonts w:ascii="Cambria Math" w:hAnsi="Cambria Math"/>
            <w:sz w:val="24"/>
          </w:rPr>
          <m:t>k,k∈SER,k≠j</m:t>
        </m:r>
      </m:oMath>
      <w:r>
        <w:rPr>
          <w:rFonts w:hint="eastAsia" w:ascii="Cambria Math" w:hAnsi="Cambria Math"/>
          <w:iCs/>
          <w:sz w:val="24"/>
        </w:rPr>
        <w:t>，计算：</w:t>
      </w:r>
    </w:p>
    <w:p w14:paraId="0C26EEDA">
      <w:pPr>
        <w:spacing w:line="360" w:lineRule="auto"/>
        <w:ind w:firstLine="480" w:firstLineChars="200"/>
        <w:rPr>
          <w:iCs/>
          <w:sz w:val="24"/>
        </w:rPr>
      </w:pPr>
      <m:oMathPara>
        <m:oMath>
          <m:sSubSup>
            <m:sSubSupPr>
              <m:ctrlPr>
                <w:rPr>
                  <w:rFonts w:ascii="Cambria Math" w:hAnsi="Cambria Math"/>
                  <w:i/>
                  <w:iCs/>
                  <w:sz w:val="24"/>
                </w:rPr>
              </m:ctrlPr>
            </m:sSubSupPr>
            <m:e>
              <m:r>
                <m:rPr/>
                <w:rPr>
                  <w:rFonts w:ascii="Cambria Math" w:hAnsi="Cambria Math"/>
                  <w:sz w:val="24"/>
                </w:rPr>
                <m:t>z</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up>
              <m:r>
                <m:rPr/>
                <w:rPr>
                  <w:rFonts w:ascii="Cambria Math" w:hAnsi="Cambria Math"/>
                  <w:sz w:val="24"/>
                </w:rPr>
                <m:t>(k)</m:t>
              </m:r>
              <m:ctrlPr>
                <w:rPr>
                  <w:rFonts w:ascii="Cambria Math" w:hAnsi="Cambria Math"/>
                  <w:i/>
                  <w:iCs/>
                  <w:sz w:val="24"/>
                </w:rPr>
              </m:ctrlPr>
            </m:sup>
          </m:sSubSup>
          <m:r>
            <m:rPr/>
            <w:rPr>
              <w:rFonts w:ascii="Cambria Math" w:hAnsi="Cambria Math"/>
              <w:sz w:val="24"/>
            </w:rPr>
            <m:t>=</m:t>
          </m:r>
          <m:sSup>
            <m:sSupPr>
              <m:ctrlPr>
                <w:rPr>
                  <w:rFonts w:ascii="Cambria Math" w:hAnsi="Cambria Math"/>
                  <w:i/>
                  <w:iCs/>
                  <w:sz w:val="24"/>
                </w:rPr>
              </m:ctrlPr>
            </m:sSupPr>
            <m:e>
              <m:r>
                <m:rPr/>
                <w:rPr>
                  <w:rFonts w:ascii="Cambria Math" w:hAnsi="Cambria Math"/>
                  <w:sz w:val="24"/>
                </w:rPr>
                <m:t>z</m:t>
              </m:r>
              <m:ctrlPr>
                <w:rPr>
                  <w:rFonts w:ascii="Cambria Math" w:hAnsi="Cambria Math"/>
                  <w:i/>
                  <w:iCs/>
                  <w:sz w:val="24"/>
                </w:rPr>
              </m:ctrlPr>
            </m:e>
            <m:sup>
              <m:r>
                <m:rPr/>
                <w:rPr>
                  <w:rFonts w:ascii="Cambria Math" w:hAnsi="Cambria Math"/>
                  <w:sz w:val="24"/>
                </w:rPr>
                <m:t>(k)</m:t>
              </m:r>
              <m:ctrlPr>
                <w:rPr>
                  <w:rFonts w:ascii="Cambria Math" w:hAnsi="Cambria Math"/>
                  <w:i/>
                  <w:iCs/>
                  <w:sz w:val="24"/>
                </w:rPr>
              </m:ctrlPr>
            </m:sup>
          </m:sSup>
          <m:r>
            <m:rPr/>
            <w:rPr>
              <w:rFonts w:ascii="Cambria Math" w:hAnsi="Cambria Math"/>
              <w:sz w:val="24"/>
            </w:rPr>
            <m:t xml:space="preserve"> mod </m:t>
          </m:r>
          <m:sSub>
            <m:sSubPr>
              <m:ctrlPr>
                <w:rPr>
                  <w:rFonts w:ascii="Cambria Math" w:hAnsi="Cambria Math"/>
                  <w:i/>
                  <w:iCs/>
                  <w:sz w:val="24"/>
                </w:rPr>
              </m:ctrlPr>
            </m:sSubPr>
            <m:e>
              <m:r>
                <m:rPr/>
                <w:rPr>
                  <w:rFonts w:ascii="Cambria Math" w:hAnsi="Cambria Math"/>
                  <w:sz w:val="24"/>
                </w:rPr>
                <m:t>P</m:t>
              </m:r>
              <m:ctrlPr>
                <w:rPr>
                  <w:rFonts w:ascii="Cambria Math" w:hAnsi="Cambria Math"/>
                  <w:i/>
                  <w:iCs/>
                  <w:sz w:val="24"/>
                </w:rPr>
              </m:ctrlPr>
            </m:e>
            <m:sub>
              <m:sSub>
                <m:sSubPr>
                  <m:ctrlPr>
                    <w:rPr>
                      <w:rFonts w:ascii="Cambria Math" w:hAnsi="Cambria Math"/>
                      <w:i/>
                      <w:iCs/>
                      <w:sz w:val="24"/>
                    </w:rPr>
                  </m:ctrlPr>
                </m:sSubPr>
                <m:e>
                  <m:r>
                    <m:rPr/>
                    <w:rPr>
                      <w:rFonts w:ascii="Cambria Math" w:hAnsi="Cambria Math"/>
                      <w:sz w:val="24"/>
                    </w:rPr>
                    <m:t>SER</m:t>
                  </m:r>
                  <m:ctrlPr>
                    <w:rPr>
                      <w:rFonts w:ascii="Cambria Math" w:hAnsi="Cambria Math"/>
                      <w:i/>
                      <w:iCs/>
                      <w:sz w:val="24"/>
                    </w:rPr>
                  </m:ctrlPr>
                </m:e>
                <m:sub>
                  <m:r>
                    <m:rPr/>
                    <w:rPr>
                      <w:rFonts w:ascii="Cambria Math" w:hAnsi="Cambria Math"/>
                      <w:sz w:val="24"/>
                    </w:rPr>
                    <m:t>k</m:t>
                  </m:r>
                  <m:ctrlPr>
                    <w:rPr>
                      <w:rFonts w:ascii="Cambria Math" w:hAnsi="Cambria Math"/>
                      <w:i/>
                      <w:iCs/>
                      <w:sz w:val="24"/>
                    </w:rPr>
                  </m:ctrlPr>
                </m:sub>
              </m:sSub>
              <m:ctrlPr>
                <w:rPr>
                  <w:rFonts w:ascii="Cambria Math" w:hAnsi="Cambria Math"/>
                  <w:i/>
                  <w:iCs/>
                  <w:sz w:val="24"/>
                </w:rPr>
              </m:ctrlPr>
            </m:sub>
          </m:sSub>
        </m:oMath>
      </m:oMathPara>
    </w:p>
    <w:p w14:paraId="4CA5CFBA">
      <w:pPr>
        <w:spacing w:line="360" w:lineRule="auto"/>
        <w:ind w:firstLine="480" w:firstLineChars="200"/>
        <w:rPr>
          <w:sz w:val="24"/>
        </w:rPr>
      </w:pPr>
      <w:r>
        <w:rPr>
          <w:rFonts w:hint="eastAsia"/>
          <w:iCs/>
          <w:sz w:val="24"/>
        </w:rPr>
        <w:t>设</w:t>
      </w:r>
      <m:oMath>
        <m:sSub>
          <m:sSubPr>
            <m:ctrlPr>
              <w:rPr>
                <w:rFonts w:ascii="Cambria Math" w:hAnsi="Cambria Math"/>
                <w:i/>
                <w:sz w:val="24"/>
              </w:rPr>
            </m:ctrlPr>
          </m:sSubPr>
          <m:e>
            <m:r>
              <m:rPr/>
              <w:rPr>
                <w:rFonts w:hint="eastAsia" w:ascii="Cambria Math" w:hAnsi="Cambria Math"/>
                <w:sz w:val="24"/>
              </w:rPr>
              <m:t>S</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oMath>
      <w:r>
        <w:rPr>
          <w:rFonts w:hint="eastAsia"/>
          <w:sz w:val="24"/>
        </w:rPr>
        <w:t>是为重构而聚集的联盟</w:t>
      </w:r>
      <m:oMath>
        <m:r>
          <m:rP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m:rPr/>
                  <w:rPr>
                    <w:rFonts w:hint="eastAsia" w:ascii="Cambria Math" w:hAnsi="Cambria Math"/>
                    <w:sz w:val="24"/>
                  </w:rPr>
                  <m:t>S</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ctrlPr>
              <w:rPr>
                <w:rFonts w:ascii="Cambria Math" w:hAnsi="Cambria Math"/>
                <w:i/>
                <w:sz w:val="24"/>
              </w:rPr>
            </m:ctrlPr>
          </m:e>
        </m:d>
        <m:r>
          <m:rPr/>
          <w:rPr>
            <w:rFonts w:ascii="Cambria Math" w:hAnsi="Cambria Math"/>
            <w:sz w:val="24"/>
          </w:rPr>
          <m:t>≥t</m:t>
        </m:r>
      </m:oMath>
      <w:r>
        <w:rPr>
          <w:rFonts w:hint="eastAsia"/>
          <w:sz w:val="24"/>
        </w:rPr>
        <w:t>)，</w:t>
      </w:r>
      <w:r>
        <w:rPr>
          <w:rFonts w:hint="eastAsia"/>
          <w:iCs/>
          <w:sz w:val="24"/>
        </w:rPr>
        <w:t>联盟</w:t>
      </w:r>
      <m:oMath>
        <m:sSub>
          <m:sSubPr>
            <m:ctrlPr>
              <w:rPr>
                <w:rFonts w:ascii="Cambria Math" w:hAnsi="Cambria Math"/>
                <w:i/>
                <w:iCs/>
                <w:sz w:val="24"/>
              </w:rPr>
            </m:ctrlPr>
          </m:sSubPr>
          <m:e>
            <m:r>
              <m:rPr/>
              <w:rPr>
                <w:rFonts w:hint="eastAsia" w:ascii="Cambria Math" w:hAnsi="Cambria Math"/>
                <w:sz w:val="24"/>
              </w:rPr>
              <m:t>S</m:t>
            </m:r>
            <m:ctrlPr>
              <w:rPr>
                <w:rFonts w:ascii="Cambria Math" w:hAnsi="Cambria Math"/>
                <w:i/>
                <w:iCs/>
                <w:sz w:val="24"/>
              </w:rPr>
            </m:ctrlPr>
          </m:e>
          <m:sub>
            <m:r>
              <m:rPr/>
              <w:rPr>
                <w:rFonts w:ascii="Cambria Math" w:hAnsi="Cambria Math"/>
                <w:sz w:val="24"/>
              </w:rPr>
              <m:t>2</m:t>
            </m:r>
            <m:ctrlPr>
              <w:rPr>
                <w:rFonts w:ascii="Cambria Math" w:hAnsi="Cambria Math"/>
                <w:i/>
                <w:iCs/>
                <w:sz w:val="24"/>
              </w:rPr>
            </m:ctrlPr>
          </m:sub>
        </m:sSub>
      </m:oMath>
      <w:r>
        <w:rPr>
          <w:rFonts w:hint="eastAsia"/>
          <w:iCs/>
          <w:sz w:val="24"/>
        </w:rPr>
        <w:t>中的所有</w:t>
      </w:r>
      <m:oMath>
        <m:sSub>
          <m:sSubPr>
            <m:ctrlPr>
              <w:rPr>
                <w:rFonts w:ascii="Cambria Math" w:hAnsi="Cambria Math"/>
                <w:i/>
                <w:iCs/>
                <w:sz w:val="24"/>
              </w:rPr>
            </m:ctrlPr>
          </m:sSubPr>
          <m:e>
            <m:r>
              <m:rPr/>
              <w:rPr>
                <w:rFonts w:ascii="Cambria Math" w:hAnsi="Cambria Math"/>
                <w:sz w:val="24"/>
              </w:rPr>
              <m:t>SER</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Sub>
      </m:oMath>
      <w:r>
        <w:rPr>
          <w:rFonts w:hint="eastAsia"/>
          <w:iCs/>
          <w:sz w:val="24"/>
        </w:rPr>
        <w:t>节点想要合作生成</w:t>
      </w:r>
      <m:oMath>
        <m:r>
          <m:rPr/>
          <w:rPr>
            <w:rFonts w:ascii="Cambria Math" w:hAnsi="Cambria Math"/>
            <w:sz w:val="24"/>
          </w:rPr>
          <m:t>r</m:t>
        </m:r>
      </m:oMath>
      <w:r>
        <w:rPr>
          <w:rFonts w:hint="eastAsia"/>
          <w:sz w:val="24"/>
        </w:rPr>
        <w:t>，所以它们分别计算自己的份额</w:t>
      </w:r>
    </w:p>
    <w:p w14:paraId="101EE4B2">
      <w:pPr>
        <w:spacing w:line="360" w:lineRule="auto"/>
        <w:ind w:firstLine="480" w:firstLineChars="200"/>
        <w:rPr>
          <w:iCs/>
          <w:sz w:val="24"/>
        </w:rPr>
      </w:pPr>
      <m:oMathPara>
        <m:oMath>
          <m:sSub>
            <m:sSubPr>
              <m:ctrlPr>
                <w:rPr>
                  <w:rFonts w:ascii="Cambria Math" w:hAnsi="Cambria Math"/>
                  <w:i/>
                  <w:iCs/>
                  <w:sz w:val="24"/>
                </w:rPr>
              </m:ctrlPr>
            </m:sSubPr>
            <m:e>
              <m:r>
                <m:rPr/>
                <w:rPr>
                  <w:rFonts w:hint="eastAsia" w:ascii="Cambria Math" w:hAnsi="Cambria Math"/>
                  <w:sz w:val="24"/>
                </w:rPr>
                <m:t>z</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Sub>
          <m:r>
            <m:rPr/>
            <w:rPr>
              <w:rFonts w:ascii="Cambria Math" w:hAnsi="Cambria Math"/>
              <w:sz w:val="24"/>
            </w:rPr>
            <m:t>=(</m:t>
          </m:r>
          <m:nary>
            <m:naryPr>
              <m:chr m:val="∑"/>
              <m:limLoc m:val="undOvr"/>
              <m:supHide m:val="1"/>
              <m:ctrlPr>
                <w:rPr>
                  <w:rFonts w:ascii="Cambria Math" w:hAnsi="Cambria Math"/>
                  <w:i/>
                  <w:iCs/>
                  <w:sz w:val="24"/>
                </w:rPr>
              </m:ctrlPr>
            </m:naryPr>
            <m:sub>
              <m:r>
                <m:rPr/>
                <w:rPr>
                  <w:rFonts w:ascii="Cambria Math" w:hAnsi="Cambria Math"/>
                  <w:sz w:val="24"/>
                </w:rPr>
                <m:t>k∈</m:t>
              </m:r>
              <m:sSub>
                <m:sSubPr>
                  <m:ctrlPr>
                    <w:rPr>
                      <w:rFonts w:ascii="Cambria Math" w:hAnsi="Cambria Math"/>
                      <w:i/>
                      <w:iCs/>
                      <w:sz w:val="24"/>
                    </w:rPr>
                  </m:ctrlPr>
                </m:sSubPr>
                <m:e>
                  <m:r>
                    <m:rPr/>
                    <w:rPr>
                      <w:rFonts w:ascii="Cambria Math" w:hAnsi="Cambria Math"/>
                      <w:sz w:val="24"/>
                    </w:rPr>
                    <m:t>S</m:t>
                  </m:r>
                  <m:ctrlPr>
                    <w:rPr>
                      <w:rFonts w:ascii="Cambria Math" w:hAnsi="Cambria Math"/>
                      <w:i/>
                      <w:iCs/>
                      <w:sz w:val="24"/>
                    </w:rPr>
                  </m:ctrlPr>
                </m:e>
                <m:sub>
                  <m:r>
                    <m:rPr/>
                    <w:rPr>
                      <w:rFonts w:ascii="Cambria Math" w:hAnsi="Cambria Math"/>
                      <w:sz w:val="24"/>
                    </w:rPr>
                    <m:t>2</m:t>
                  </m:r>
                  <m:ctrlPr>
                    <w:rPr>
                      <w:rFonts w:ascii="Cambria Math" w:hAnsi="Cambria Math"/>
                      <w:i/>
                      <w:iCs/>
                      <w:sz w:val="24"/>
                    </w:rPr>
                  </m:ctrlPr>
                </m:sub>
              </m:sSub>
              <m:ctrlPr>
                <w:rPr>
                  <w:rFonts w:ascii="Cambria Math" w:hAnsi="Cambria Math"/>
                  <w:i/>
                  <w:iCs/>
                  <w:sz w:val="24"/>
                </w:rPr>
              </m:ctrlPr>
            </m:sub>
            <m:sup>
              <m:ctrlPr>
                <w:rPr>
                  <w:rFonts w:ascii="Cambria Math" w:hAnsi="Cambria Math"/>
                  <w:i/>
                  <w:iCs/>
                  <w:sz w:val="24"/>
                </w:rPr>
              </m:ctrlPr>
            </m:sup>
            <m:e>
              <m:sSubSup>
                <m:sSubSupPr>
                  <m:ctrlPr>
                    <w:rPr>
                      <w:rFonts w:ascii="Cambria Math" w:hAnsi="Cambria Math"/>
                      <w:i/>
                      <w:iCs/>
                      <w:sz w:val="24"/>
                    </w:rPr>
                  </m:ctrlPr>
                </m:sSubSupPr>
                <m:e>
                  <m:r>
                    <m:rPr/>
                    <w:rPr>
                      <w:rFonts w:ascii="Cambria Math" w:hAnsi="Cambria Math"/>
                      <w:sz w:val="24"/>
                    </w:rPr>
                    <m:t>z</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up>
                  <m:r>
                    <m:rPr/>
                    <w:rPr>
                      <w:rFonts w:ascii="Cambria Math" w:hAnsi="Cambria Math"/>
                      <w:sz w:val="24"/>
                    </w:rPr>
                    <m:t>(k)</m:t>
                  </m:r>
                  <m:ctrlPr>
                    <w:rPr>
                      <w:rFonts w:ascii="Cambria Math" w:hAnsi="Cambria Math"/>
                      <w:i/>
                      <w:iCs/>
                      <w:sz w:val="24"/>
                    </w:rPr>
                  </m:ctrlPr>
                </m:sup>
              </m:sSubSup>
              <m:r>
                <m:rPr/>
                <w:rPr>
                  <w:rFonts w:ascii="Cambria Math" w:hAnsi="Cambria Math"/>
                  <w:sz w:val="24"/>
                </w:rPr>
                <m:t>)</m:t>
              </m:r>
              <m:ctrlPr>
                <w:rPr>
                  <w:rFonts w:ascii="Cambria Math" w:hAnsi="Cambria Math"/>
                  <w:i/>
                  <w:iCs/>
                  <w:sz w:val="24"/>
                </w:rPr>
              </m:ctrlPr>
            </m:e>
          </m:nary>
          <m:r>
            <m:rPr/>
            <w:rPr>
              <w:rFonts w:ascii="Cambria Math" w:hAnsi="Cambria Math"/>
              <w:sz w:val="24"/>
            </w:rPr>
            <m:t xml:space="preserve"> mod </m:t>
          </m:r>
          <m:sSub>
            <m:sSubPr>
              <m:ctrlPr>
                <w:rPr>
                  <w:rFonts w:ascii="Cambria Math" w:hAnsi="Cambria Math"/>
                  <w:i/>
                  <w:iCs/>
                  <w:sz w:val="24"/>
                </w:rPr>
              </m:ctrlPr>
            </m:sSubPr>
            <m:e>
              <m:r>
                <m:rPr/>
                <w:rPr>
                  <w:rFonts w:ascii="Cambria Math" w:hAnsi="Cambria Math"/>
                  <w:sz w:val="24"/>
                </w:rPr>
                <m:t>P</m:t>
              </m:r>
              <m:ctrlPr>
                <w:rPr>
                  <w:rFonts w:ascii="Cambria Math" w:hAnsi="Cambria Math"/>
                  <w:i/>
                  <w:iCs/>
                  <w:sz w:val="24"/>
                </w:rPr>
              </m:ctrlPr>
            </m:e>
            <m:sub>
              <m:sSub>
                <m:sSubPr>
                  <m:ctrlPr>
                    <w:rPr>
                      <w:rFonts w:ascii="Cambria Math" w:hAnsi="Cambria Math"/>
                      <w:i/>
                      <w:iCs/>
                      <w:sz w:val="24"/>
                    </w:rPr>
                  </m:ctrlPr>
                </m:sSubPr>
                <m:e>
                  <m:r>
                    <m:rPr/>
                    <w:rPr>
                      <w:rFonts w:ascii="Cambria Math" w:hAnsi="Cambria Math"/>
                      <w:sz w:val="24"/>
                    </w:rPr>
                    <m:t>SER</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Sub>
              <m:ctrlPr>
                <w:rPr>
                  <w:rFonts w:ascii="Cambria Math" w:hAnsi="Cambria Math"/>
                  <w:i/>
                  <w:iCs/>
                  <w:sz w:val="24"/>
                </w:rPr>
              </m:ctrlPr>
            </m:sub>
          </m:sSub>
        </m:oMath>
      </m:oMathPara>
    </w:p>
    <w:p w14:paraId="0C383724">
      <w:pPr>
        <w:spacing w:line="360" w:lineRule="auto"/>
        <w:ind w:firstLine="480" w:firstLineChars="200"/>
        <w:rPr>
          <w:iCs/>
          <w:sz w:val="24"/>
        </w:rPr>
      </w:pPr>
      <w:r>
        <w:rPr>
          <w:iCs/>
          <w:sz w:val="24"/>
        </w:rPr>
        <w:tab/>
      </w:r>
    </w:p>
    <w:p w14:paraId="63A81593">
      <w:pPr>
        <w:spacing w:line="360" w:lineRule="auto"/>
        <w:ind w:firstLine="480" w:firstLineChars="200"/>
        <w:rPr>
          <w:sz w:val="24"/>
        </w:rPr>
      </w:pPr>
      <m:oMathPara>
        <m:oMath>
          <m:sSubSup>
            <m:sSubSupPr>
              <m:ctrlPr>
                <w:rPr>
                  <w:rFonts w:ascii="Cambria Math" w:hAnsi="Cambria Math"/>
                  <w:i/>
                  <w:sz w:val="24"/>
                </w:rPr>
              </m:ctrlPr>
            </m:sSubSupPr>
            <m:e>
              <m:r>
                <m:rPr/>
                <w:rPr>
                  <w:rFonts w:ascii="Cambria Math" w:hAnsi="Cambria Math"/>
                  <w:sz w:val="24"/>
                </w:rPr>
                <m:t>μ</m:t>
              </m:r>
              <m:ctrlPr>
                <w:rPr>
                  <w:rFonts w:ascii="Cambria Math" w:hAnsi="Cambria Math"/>
                  <w:i/>
                  <w:sz w:val="24"/>
                </w:rPr>
              </m:ctrlPr>
            </m:e>
            <m:sub>
              <m:r>
                <m:rPr/>
                <w:rPr>
                  <w:rFonts w:ascii="Cambria Math" w:hAnsi="Cambria Math"/>
                  <w:sz w:val="24"/>
                </w:rPr>
                <m:t>j</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m:t>
          </m:r>
          <m:sSub>
            <m:sSubPr>
              <m:ctrlPr>
                <w:rPr>
                  <w:rFonts w:ascii="Cambria Math" w:hAnsi="Cambria Math"/>
                  <w:i/>
                  <w:sz w:val="24"/>
                </w:rPr>
              </m:ctrlPr>
            </m:sSubPr>
            <m:e>
              <m:r>
                <m:rPr/>
                <w:rPr>
                  <w:rFonts w:ascii="Cambria Math" w:hAnsi="Cambria Math"/>
                  <w:sz w:val="24"/>
                </w:rPr>
                <m:t>z</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sSubSup>
            <m:sSubSupPr>
              <m:ctrlPr>
                <w:rPr>
                  <w:rFonts w:ascii="Cambria Math" w:hAnsi="Cambria Math"/>
                  <w:i/>
                  <w:sz w:val="24"/>
                </w:rPr>
              </m:ctrlPr>
            </m:sSubSupPr>
            <m:e>
              <m:r>
                <m:rPr/>
                <w:rPr>
                  <w:rFonts w:ascii="Cambria Math" w:hAnsi="Cambria Math"/>
                  <w:sz w:val="24"/>
                </w:rPr>
                <m:t>N</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r>
                    <m:rPr/>
                    <w:rPr>
                      <w:rFonts w:ascii="Cambria Math" w:hAnsi="Cambria Math"/>
                      <w:sz w:val="24"/>
                    </w:rPr>
                    <m:t>\{j}</m:t>
                  </m:r>
                  <m:ctrlPr>
                    <w:rPr>
                      <w:rFonts w:ascii="Cambria Math" w:hAnsi="Cambria Math"/>
                      <w:i/>
                      <w:sz w:val="24"/>
                    </w:rPr>
                  </m:ctrlPr>
                </m:sub>
              </m:sSub>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r>
                    <m:rPr/>
                    <w:rPr>
                      <w:rFonts w:ascii="Cambria Math" w:hAnsi="Cambria Math"/>
                      <w:sz w:val="24"/>
                    </w:rPr>
                    <m:t>\{j}</m:t>
                  </m:r>
                  <m:ctrlPr>
                    <w:rPr>
                      <w:rFonts w:ascii="Cambria Math" w:hAnsi="Cambria Math"/>
                      <w:i/>
                      <w:sz w:val="24"/>
                    </w:rPr>
                  </m:ctrlPr>
                </m:sub>
              </m:sSub>
              <m:ctrlPr>
                <w:rPr>
                  <w:rFonts w:ascii="Cambria Math" w:hAnsi="Cambria Math"/>
                  <w:i/>
                  <w:sz w:val="24"/>
                </w:rPr>
              </m:ctrlPr>
            </m:sub>
          </m:sSub>
          <m:r>
            <m:rPr/>
            <w:rPr>
              <w:rFonts w:ascii="Cambria Math" w:hAnsi="Cambria Math"/>
              <w:sz w:val="24"/>
            </w:rPr>
            <m:t xml:space="preserve"> mod </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SER</m:t>
              </m:r>
              <m:ctrlPr>
                <w:rPr>
                  <w:rFonts w:ascii="Cambria Math" w:hAnsi="Cambria Math"/>
                  <w:i/>
                  <w:sz w:val="24"/>
                </w:rPr>
              </m:ctrlPr>
            </m:sub>
          </m:sSub>
        </m:oMath>
      </m:oMathPara>
    </w:p>
    <w:p w14:paraId="42509CC4">
      <w:pPr>
        <w:spacing w:line="360" w:lineRule="auto"/>
        <w:ind w:firstLine="480" w:firstLineChars="200"/>
        <w:rPr>
          <w:sz w:val="24"/>
        </w:rPr>
      </w:pPr>
      <w:r>
        <w:rPr>
          <w:sz w:val="24"/>
        </w:rPr>
        <w:tab/>
      </w:r>
    </w:p>
    <w:p w14:paraId="299AE86A">
      <w:pPr>
        <w:spacing w:line="360" w:lineRule="auto"/>
        <w:ind w:firstLine="480" w:firstLineChars="200"/>
        <w:rPr>
          <w:iCs/>
          <w:sz w:val="24"/>
        </w:rPr>
      </w:pPr>
      <m:oMathPara>
        <m:oMath>
          <m:sSub>
            <m:sSubPr>
              <m:ctrlPr>
                <w:rPr>
                  <w:rFonts w:ascii="Cambria Math" w:hAnsi="Cambria Math"/>
                  <w:i/>
                  <w:iCs/>
                  <w:sz w:val="24"/>
                </w:rPr>
              </m:ctrlPr>
            </m:sSubPr>
            <m:e>
              <m:r>
                <m:rPr/>
                <w:rPr>
                  <w:rFonts w:ascii="Cambria Math" w:hAnsi="Cambria Math"/>
                  <w:sz w:val="24"/>
                </w:rPr>
                <m:t>μ</m:t>
              </m:r>
              <m:ctrlPr>
                <w:rPr>
                  <w:rFonts w:ascii="Cambria Math" w:hAnsi="Cambria Math"/>
                  <w:i/>
                  <w:iCs/>
                  <w:sz w:val="24"/>
                </w:rPr>
              </m:ctrlPr>
            </m:e>
            <m:sub>
              <m:r>
                <m:rPr/>
                <w:rPr>
                  <w:rFonts w:ascii="Cambria Math" w:hAnsi="Cambria Math"/>
                  <w:sz w:val="24"/>
                </w:rPr>
                <m:t>i,SER</m:t>
              </m:r>
              <m:ctrlPr>
                <w:rPr>
                  <w:rFonts w:ascii="Cambria Math" w:hAnsi="Cambria Math"/>
                  <w:i/>
                  <w:iCs/>
                  <w:sz w:val="24"/>
                </w:rPr>
              </m:ctrlPr>
            </m:sub>
          </m:sSub>
          <m:r>
            <m:rPr/>
            <w:rPr>
              <w:rFonts w:ascii="Cambria Math" w:hAnsi="Cambria Math"/>
              <w:sz w:val="24"/>
            </w:rPr>
            <m:t>=</m:t>
          </m:r>
          <m:nary>
            <m:naryPr>
              <m:chr m:val="∑"/>
              <m:limLoc m:val="undOvr"/>
              <m:supHide m:val="1"/>
              <m:ctrlPr>
                <w:rPr>
                  <w:rFonts w:ascii="Cambria Math" w:hAnsi="Cambria Math"/>
                  <w:i/>
                  <w:iCs/>
                  <w:sz w:val="24"/>
                </w:rPr>
              </m:ctrlPr>
            </m:naryPr>
            <m:sub>
              <m:r>
                <m:rPr/>
                <w:rPr>
                  <w:rFonts w:ascii="Cambria Math" w:hAnsi="Cambria Math"/>
                  <w:sz w:val="24"/>
                </w:rPr>
                <m:t>jϵ</m:t>
              </m:r>
              <m:sSub>
                <m:sSubPr>
                  <m:ctrlPr>
                    <w:rPr>
                      <w:rFonts w:ascii="Cambria Math" w:hAnsi="Cambria Math"/>
                      <w:i/>
                      <w:iCs/>
                      <w:sz w:val="24"/>
                    </w:rPr>
                  </m:ctrlPr>
                </m:sSubPr>
                <m:e>
                  <m:r>
                    <m:rPr/>
                    <w:rPr>
                      <w:rFonts w:ascii="Cambria Math" w:hAnsi="Cambria Math"/>
                      <w:sz w:val="24"/>
                    </w:rPr>
                    <m:t>S</m:t>
                  </m:r>
                  <m:ctrlPr>
                    <w:rPr>
                      <w:rFonts w:ascii="Cambria Math" w:hAnsi="Cambria Math"/>
                      <w:i/>
                      <w:iCs/>
                      <w:sz w:val="24"/>
                    </w:rPr>
                  </m:ctrlPr>
                </m:e>
                <m:sub>
                  <m:r>
                    <m:rPr/>
                    <w:rPr>
                      <w:rFonts w:ascii="Cambria Math" w:hAnsi="Cambria Math"/>
                      <w:sz w:val="24"/>
                    </w:rPr>
                    <m:t>2</m:t>
                  </m:r>
                  <m:ctrlPr>
                    <w:rPr>
                      <w:rFonts w:ascii="Cambria Math" w:hAnsi="Cambria Math"/>
                      <w:i/>
                      <w:iCs/>
                      <w:sz w:val="24"/>
                    </w:rPr>
                  </m:ctrlPr>
                </m:sub>
              </m:sSub>
              <m:ctrlPr>
                <w:rPr>
                  <w:rFonts w:ascii="Cambria Math" w:hAnsi="Cambria Math"/>
                  <w:i/>
                  <w:iCs/>
                  <w:sz w:val="24"/>
                </w:rPr>
              </m:ctrlPr>
            </m:sub>
            <m:sup>
              <m:ctrlPr>
                <w:rPr>
                  <w:rFonts w:ascii="Cambria Math" w:hAnsi="Cambria Math"/>
                  <w:i/>
                  <w:iCs/>
                  <w:sz w:val="24"/>
                </w:rPr>
              </m:ctrlPr>
            </m:sup>
            <m:e>
              <m:sSubSup>
                <m:sSubSupPr>
                  <m:ctrlPr>
                    <w:rPr>
                      <w:rFonts w:ascii="Cambria Math" w:hAnsi="Cambria Math"/>
                      <w:i/>
                      <w:sz w:val="24"/>
                    </w:rPr>
                  </m:ctrlPr>
                </m:sSubSupPr>
                <m:e>
                  <m:r>
                    <m:rPr/>
                    <w:rPr>
                      <w:rFonts w:ascii="Cambria Math" w:hAnsi="Cambria Math"/>
                      <w:sz w:val="24"/>
                    </w:rPr>
                    <m:t>μ</m:t>
                  </m:r>
                  <m:ctrlPr>
                    <w:rPr>
                      <w:rFonts w:ascii="Cambria Math" w:hAnsi="Cambria Math"/>
                      <w:i/>
                      <w:sz w:val="24"/>
                    </w:rPr>
                  </m:ctrlPr>
                </m:e>
                <m:sub>
                  <m:r>
                    <m:rPr/>
                    <w:rPr>
                      <w:rFonts w:ascii="Cambria Math" w:hAnsi="Cambria Math"/>
                      <w:sz w:val="24"/>
                    </w:rPr>
                    <m:t>j</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ctrlPr>
                <w:rPr>
                  <w:rFonts w:ascii="Cambria Math" w:hAnsi="Cambria Math"/>
                  <w:i/>
                  <w:iCs/>
                  <w:sz w:val="24"/>
                </w:rPr>
              </m:ctrlPr>
            </m:e>
          </m:nary>
        </m:oMath>
      </m:oMathPara>
    </w:p>
    <w:p w14:paraId="36D302D9">
      <w:pPr>
        <w:spacing w:line="360" w:lineRule="auto"/>
        <w:ind w:firstLine="480" w:firstLineChars="200"/>
        <w:rPr>
          <w:iCs/>
          <w:sz w:val="24"/>
        </w:rPr>
      </w:pPr>
      <m:oMathPara>
        <m:oMath>
          <m:r>
            <m:rPr/>
            <w:rPr>
              <w:rFonts w:ascii="Cambria Math" w:hAnsi="Cambria Math"/>
              <w:sz w:val="24"/>
            </w:rPr>
            <m:t>r=</m:t>
          </m:r>
          <m:sSub>
            <m:sSubPr>
              <m:ctrlPr>
                <w:rPr>
                  <w:rFonts w:ascii="Cambria Math" w:hAnsi="Cambria Math"/>
                  <w:i/>
                  <w:iCs/>
                  <w:sz w:val="24"/>
                </w:rPr>
              </m:ctrlPr>
            </m:sSubPr>
            <m:e>
              <m:r>
                <m:rPr/>
                <w:rPr>
                  <w:rFonts w:ascii="Cambria Math" w:hAnsi="Cambria Math"/>
                  <w:sz w:val="24"/>
                </w:rPr>
                <m:t>μ</m:t>
              </m:r>
              <m:ctrlPr>
                <w:rPr>
                  <w:rFonts w:ascii="Cambria Math" w:hAnsi="Cambria Math"/>
                  <w:i/>
                  <w:iCs/>
                  <w:sz w:val="24"/>
                </w:rPr>
              </m:ctrlPr>
            </m:e>
            <m:sub>
              <m:r>
                <m:rPr/>
                <w:rPr>
                  <w:rFonts w:ascii="Cambria Math" w:hAnsi="Cambria Math"/>
                  <w:sz w:val="24"/>
                </w:rPr>
                <m:t>i,SER</m:t>
              </m:r>
              <m:ctrlPr>
                <w:rPr>
                  <w:rFonts w:ascii="Cambria Math" w:hAnsi="Cambria Math"/>
                  <w:i/>
                  <w:iCs/>
                  <w:sz w:val="24"/>
                </w:rPr>
              </m:ctrlPr>
            </m:sub>
          </m:sSub>
          <m:r>
            <m:rPr/>
            <w:rPr>
              <w:rFonts w:ascii="Cambria Math" w:hAnsi="Cambria Math"/>
              <w:sz w:val="24"/>
            </w:rPr>
            <m:t xml:space="preserve"> mod </m:t>
          </m:r>
          <m:sSub>
            <m:sSubPr>
              <m:ctrlPr>
                <w:rPr>
                  <w:rFonts w:ascii="Cambria Math" w:hAnsi="Cambria Math"/>
                  <w:i/>
                  <w:iCs/>
                  <w:sz w:val="24"/>
                </w:rPr>
              </m:ctrlPr>
            </m:sSubPr>
            <m:e>
              <m:r>
                <m:rPr/>
                <w:rPr>
                  <w:rFonts w:ascii="Cambria Math" w:hAnsi="Cambria Math"/>
                  <w:sz w:val="24"/>
                </w:rPr>
                <m:t>N</m:t>
              </m:r>
              <m:ctrlPr>
                <w:rPr>
                  <w:rFonts w:ascii="Cambria Math" w:hAnsi="Cambria Math"/>
                  <w:i/>
                  <w:iCs/>
                  <w:sz w:val="24"/>
                </w:rPr>
              </m:ctrlPr>
            </m:e>
            <m:sub>
              <m:r>
                <m:rPr/>
                <w:rPr>
                  <w:rFonts w:ascii="Cambria Math" w:hAnsi="Cambria Math"/>
                  <w:sz w:val="24"/>
                </w:rPr>
                <m:t>0</m:t>
              </m:r>
              <m:ctrlPr>
                <w:rPr>
                  <w:rFonts w:ascii="Cambria Math" w:hAnsi="Cambria Math"/>
                  <w:i/>
                  <w:iCs/>
                  <w:sz w:val="24"/>
                </w:rPr>
              </m:ctrlPr>
            </m:sub>
          </m:sSub>
        </m:oMath>
      </m:oMathPara>
    </w:p>
    <w:p w14:paraId="58211E97">
      <w:pPr>
        <w:spacing w:line="360" w:lineRule="auto"/>
        <w:ind w:firstLine="480" w:firstLineChars="200"/>
        <w:rPr>
          <w:sz w:val="24"/>
        </w:rPr>
      </w:pPr>
    </w:p>
    <w:p w14:paraId="099F65F1">
      <w:pPr>
        <w:spacing w:line="360" w:lineRule="auto"/>
        <w:ind w:firstLine="480" w:firstLineChars="200"/>
        <w:rPr>
          <w:sz w:val="24"/>
        </w:rPr>
      </w:pPr>
      <w:r>
        <w:rPr>
          <w:rFonts w:hint="eastAsia"/>
          <w:iCs/>
          <w:sz w:val="24"/>
        </w:rPr>
        <w:t>联盟中的每一个节点</w:t>
      </w:r>
      <m:oMath>
        <m:sSub>
          <m:sSubPr>
            <m:ctrlPr>
              <w:rPr>
                <w:rFonts w:ascii="Cambria Math" w:hAnsi="Cambria Math"/>
                <w:i/>
                <w:iCs/>
                <w:sz w:val="24"/>
              </w:rPr>
            </m:ctrlPr>
          </m:sSubPr>
          <m:e>
            <m:r>
              <m:rPr/>
              <w:rPr>
                <w:rFonts w:ascii="Cambria Math" w:hAnsi="Cambria Math"/>
                <w:sz w:val="24"/>
              </w:rPr>
              <m:t>SER</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Sub>
      </m:oMath>
      <w:r>
        <w:rPr>
          <w:rFonts w:hint="eastAsia"/>
          <w:iCs/>
          <w:sz w:val="24"/>
        </w:rPr>
        <w:t>对应</w:t>
      </w:r>
      <w:r>
        <w:rPr>
          <w:rFonts w:hint="eastAsia"/>
          <w:sz w:val="24"/>
        </w:rPr>
        <w:t>计算：</w:t>
      </w:r>
    </w:p>
    <w:p w14:paraId="43169549">
      <w:pPr>
        <w:spacing w:line="360" w:lineRule="auto"/>
        <w:ind w:firstLine="480" w:firstLineChars="200"/>
        <w:rPr>
          <w:sz w:val="24"/>
        </w:rPr>
      </w:pPr>
      <m:oMathPara>
        <m:oMath>
          <m:sSubSup>
            <m:sSubSupPr>
              <m:ctrlPr>
                <w:rPr>
                  <w:rFonts w:ascii="Cambria Math" w:hAnsi="Cambria Math"/>
                  <w:i/>
                  <w:sz w:val="24"/>
                </w:rPr>
              </m:ctrlPr>
            </m:sSubSupPr>
            <m:e>
              <m:r>
                <m:rPr/>
                <w:rPr>
                  <w:rFonts w:hint="eastAsia"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,j,ser</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m:t>
          </m:r>
          <m:sSubSup>
            <m:sSubSupPr>
              <m:ctrlPr>
                <w:rPr>
                  <w:rFonts w:ascii="Cambria Math" w:hAnsi="Cambria Math"/>
                  <w:i/>
                  <w:sz w:val="24"/>
                </w:rPr>
              </m:ctrlPr>
            </m:sSubSupPr>
            <m:e>
              <m:r>
                <m:rPr/>
                <w:rPr>
                  <w:rFonts w:ascii="Cambria Math" w:hAnsi="Cambria Math"/>
                  <w:sz w:val="24"/>
                </w:rPr>
                <m:t>r</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,j</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oMath>
      </m:oMathPara>
    </w:p>
    <w:p w14:paraId="5469D6FA">
      <w:pPr>
        <w:spacing w:line="360" w:lineRule="auto"/>
        <w:ind w:firstLine="480" w:firstLineChars="200"/>
        <w:rPr>
          <w:sz w:val="24"/>
        </w:rPr>
      </w:pPr>
      <m:oMathPara>
        <m:oMath>
          <m:sSubSup>
            <m:sSubSupPr>
              <m:ctrlPr>
                <w:rPr>
                  <w:rFonts w:ascii="Cambria Math" w:hAnsi="Cambria Math"/>
                  <w:i/>
                  <w:sz w:val="24"/>
                </w:rPr>
              </m:ctrlPr>
            </m:sSubSupPr>
            <m:e>
              <m:r>
                <m:rPr/>
                <w:rPr>
                  <w:rFonts w:hint="eastAsia"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,j,SER</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m:t>
          </m:r>
          <m:r>
            <m:rPr/>
            <w:rPr>
              <w:rFonts w:hint="eastAsia" w:ascii="Cambria Math" w:hAnsi="Cambria Math"/>
              <w:sz w:val="24"/>
            </w:rPr>
            <m:t>r</m:t>
          </m:r>
          <m:sSubSup>
            <m:sSubSupPr>
              <m:ctrlPr>
                <w:rPr>
                  <w:rFonts w:ascii="Cambria Math" w:hAnsi="Cambria Math"/>
                  <w:i/>
                  <w:sz w:val="24"/>
                </w:rPr>
              </m:ctrlPr>
            </m:sSubSupPr>
            <m:e>
              <m:r>
                <m:rPr/>
                <w:rPr>
                  <w:rFonts w:hint="eastAsia" w:ascii="Cambria Math" w:hAnsi="Cambria Math"/>
                  <w:sz w:val="24"/>
                </w:rPr>
                <m:t>C</m:t>
              </m:r>
              <m:ctrlPr>
                <w:rPr>
                  <w:rFonts w:ascii="Cambria Math" w:hAnsi="Cambria Math"/>
                  <w:i/>
                  <w:sz w:val="24"/>
                </w:rPr>
              </m:ctrlPr>
            </m:e>
            <m:sub>
              <m:r>
                <m:rPr/>
                <w:rPr>
                  <w:rFonts w:ascii="Cambria Math" w:hAnsi="Cambria Math"/>
                  <w:sz w:val="24"/>
                </w:rPr>
                <m:t>i,</m:t>
              </m:r>
              <m:sSup>
                <m:sSupPr>
                  <m:ctrlPr>
                    <w:rPr>
                      <w:rFonts w:ascii="Cambria Math" w:hAnsi="Cambria Math"/>
                      <w:i/>
                      <w:sz w:val="24"/>
                    </w:rPr>
                  </m:ctrlPr>
                </m:sSupPr>
                <m:e>
                  <m:r>
                    <m:rPr/>
                    <w:rPr>
                      <w:rFonts w:ascii="Cambria Math" w:hAnsi="Cambria Math"/>
                      <w:sz w:val="24"/>
                    </w:rPr>
                    <m:t>i</m:t>
                  </m:r>
                  <m:ctrlPr>
                    <w:rPr>
                      <w:rFonts w:ascii="Cambria Math" w:hAnsi="Cambria Math"/>
                      <w:i/>
                      <w:sz w:val="24"/>
                    </w:rPr>
                  </m:ctrlPr>
                </m:e>
                <m:sup>
                  <m:r>
                    <m:rPr/>
                    <w:rPr>
                      <w:rFonts w:ascii="Cambria Math" w:hAnsi="Cambria Math"/>
                      <w:sz w:val="24"/>
                    </w:rPr>
                    <m:t>'</m:t>
                  </m:r>
                  <m:ctrlPr>
                    <w:rPr>
                      <w:rFonts w:ascii="Cambria Math" w:hAnsi="Cambria Math"/>
                      <w:i/>
                      <w:sz w:val="24"/>
                    </w:rPr>
                  </m:ctrlPr>
                </m:sup>
              </m:sSup>
              <m:r>
                <m:rPr/>
                <w:rPr>
                  <w:rFonts w:ascii="Cambria Math" w:hAnsi="Cambria Math"/>
                  <w:sz w:val="24"/>
                </w:rPr>
                <m:t>,j,ser</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oMath>
      </m:oMathPara>
    </w:p>
    <w:p w14:paraId="7B691D44">
      <w:pPr>
        <w:spacing w:line="360" w:lineRule="auto"/>
        <w:ind w:firstLine="480" w:firstLineChars="200"/>
        <w:rPr>
          <w:i/>
          <w:sz w:val="24"/>
        </w:rPr>
      </w:pPr>
      <m:oMathPara>
        <m:oMath>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item</m:t>
                  </m:r>
                  <m:ctrlPr>
                    <w:rPr>
                      <w:rFonts w:ascii="Cambria Math" w:hAnsi="Cambria Math"/>
                      <w:i/>
                      <w:sz w:val="24"/>
                    </w:rPr>
                  </m:ctrlPr>
                </m:e>
                <m:sub>
                  <m:r>
                    <m:rPr/>
                    <w:rPr>
                      <w:rFonts w:ascii="Cambria Math" w:hAnsi="Cambria Math"/>
                      <w:sz w:val="24"/>
                    </w:rPr>
                    <m:t>d</m:t>
                  </m:r>
                  <m:ctrlPr>
                    <w:rPr>
                      <w:rFonts w:ascii="Cambria Math" w:hAnsi="Cambria Math"/>
                      <w:i/>
                      <w:sz w:val="24"/>
                    </w:rPr>
                  </m:ctrlPr>
                </m:sub>
              </m:sSub>
              <m:ctrlPr>
                <w:rPr>
                  <w:rFonts w:ascii="Cambria Math" w:hAnsi="Cambria Math"/>
                  <w:i/>
                  <w:sz w:val="24"/>
                </w:rPr>
              </m:ctrlPr>
            </m:sub>
            <m:sup>
              <m:r>
                <m:rPr/>
                <w:rPr>
                  <w:rFonts w:ascii="Cambria Math" w:hAnsi="Cambria Math"/>
                  <w:sz w:val="24"/>
                </w:rPr>
                <m:t>(j)</m:t>
              </m:r>
              <m:ctrlPr>
                <w:rPr>
                  <w:rFonts w:ascii="Cambria Math" w:hAnsi="Cambria Math"/>
                  <w:i/>
                  <w:sz w:val="24"/>
                </w:rPr>
              </m:ctrlPr>
            </m:sup>
          </m:sSubSup>
          <m:r>
            <m:rPr/>
            <w:rPr>
              <w:rFonts w:ascii="Cambria Math" w:hAnsi="Cambria Math"/>
              <w:sz w:val="24"/>
            </w:rPr>
            <m:t>=</m:t>
          </m:r>
          <m:sSup>
            <m:sSupPr>
              <m:ctrlPr>
                <w:rPr>
                  <w:rFonts w:ascii="Cambria Math" w:hAnsi="Cambria Math"/>
                  <w:i/>
                  <w:sz w:val="24"/>
                </w:rPr>
              </m:ctrlPr>
            </m:sSupPr>
            <m:e>
              <m:r>
                <m:rPr/>
                <w:rPr>
                  <w:rFonts w:ascii="Cambria Math" w:hAnsi="Cambria Math"/>
                  <w:sz w:val="24"/>
                </w:rPr>
                <m:t>r</m:t>
              </m:r>
              <m:ctrlPr>
                <w:rPr>
                  <w:rFonts w:ascii="Cambria Math" w:hAnsi="Cambria Math"/>
                  <w:i/>
                  <w:sz w:val="24"/>
                </w:rPr>
              </m:ctrlPr>
            </m:e>
            <m:sup>
              <m:sSub>
                <m:sSubPr>
                  <m:ctrlPr>
                    <w:rPr>
                      <w:rFonts w:ascii="Cambria Math" w:hAnsi="Cambria Math"/>
                      <w:i/>
                      <w:sz w:val="24"/>
                    </w:rPr>
                  </m:ctrlPr>
                </m:sSubPr>
                <m:e>
                  <m:r>
                    <m:rPr/>
                    <w:rPr>
                      <w:rFonts w:ascii="Cambria Math" w:hAnsi="Cambria Math"/>
                      <w:sz w:val="24"/>
                    </w:rPr>
                    <m:t>deg</m:t>
                  </m:r>
                  <m:ctrlPr>
                    <w:rPr>
                      <w:rFonts w:ascii="Cambria Math" w:hAnsi="Cambria Math"/>
                      <w:i/>
                      <w:sz w:val="24"/>
                    </w:rPr>
                  </m:ctrlPr>
                </m:e>
                <m:sub>
                  <m:r>
                    <m:rPr/>
                    <w:rPr>
                      <w:rFonts w:ascii="Cambria Math" w:hAnsi="Cambria Math"/>
                      <w:sz w:val="24"/>
                    </w:rPr>
                    <m:t>F</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deg</m:t>
                  </m:r>
                  <m:ctrlPr>
                    <w:rPr>
                      <w:rFonts w:ascii="Cambria Math" w:hAnsi="Cambria Math"/>
                      <w:i/>
                      <w:sz w:val="24"/>
                    </w:rPr>
                  </m:ctrlPr>
                </m:e>
                <m:sub>
                  <m:r>
                    <m:rPr/>
                    <w:rPr>
                      <w:rFonts w:ascii="Cambria Math" w:hAnsi="Cambria Math"/>
                      <w:sz w:val="24"/>
                    </w:rPr>
                    <m:t>d</m:t>
                  </m:r>
                  <m:ctrlPr>
                    <w:rPr>
                      <w:rFonts w:ascii="Cambria Math" w:hAnsi="Cambria Math"/>
                      <w:i/>
                      <w:sz w:val="24"/>
                    </w:rPr>
                  </m:ctrlPr>
                </m:sub>
              </m:sSub>
              <m:ctrlPr>
                <w:rPr>
                  <w:rFonts w:ascii="Cambria Math" w:hAnsi="Cambria Math"/>
                  <w:i/>
                  <w:sz w:val="24"/>
                </w:rPr>
              </m:ctrlPr>
            </m:sup>
          </m:sSup>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d</m:t>
              </m:r>
              <m:ctrlPr>
                <w:rPr>
                  <w:rFonts w:ascii="Cambria Math" w:hAnsi="Cambria Math"/>
                  <w:i/>
                  <w:sz w:val="24"/>
                </w:rPr>
              </m:ctrlPr>
            </m:sub>
          </m:sSub>
          <m:nary>
            <m:naryPr>
              <m:chr m:val="∏"/>
              <m:limLoc m:val="undOvr"/>
              <m:ctrlPr>
                <w:rPr>
                  <w:rFonts w:ascii="Cambria Math" w:hAnsi="Cambria Math"/>
                  <w:i/>
                  <w:sz w:val="24"/>
                </w:rPr>
              </m:ctrlPr>
            </m:naryPr>
            <m:sub>
              <m:r>
                <m:rPr/>
                <w:rPr>
                  <w:rFonts w:ascii="Cambria Math" w:hAnsi="Cambria Math"/>
                  <w:sz w:val="24"/>
                </w:rPr>
                <m:t>l=1</m:t>
              </m:r>
              <m:ctrlPr>
                <w:rPr>
                  <w:rFonts w:ascii="Cambria Math" w:hAnsi="Cambria Math"/>
                  <w:i/>
                  <w:sz w:val="24"/>
                </w:rPr>
              </m:ctrlPr>
            </m:sub>
            <m:sup>
              <m:r>
                <m:rPr/>
                <w:rPr>
                  <w:rFonts w:ascii="Cambria Math" w:hAnsi="Cambria Math"/>
                  <w:sz w:val="24"/>
                </w:rPr>
                <m:t>n</m:t>
              </m:r>
              <m:ctrlPr>
                <w:rPr>
                  <w:rFonts w:ascii="Cambria Math" w:hAnsi="Cambria Math"/>
                  <w:i/>
                  <w:sz w:val="24"/>
                </w:rPr>
              </m:ctrlPr>
            </m:sup>
            <m:e>
              <m:sSup>
                <m:sSupPr>
                  <m:ctrlPr>
                    <w:rPr>
                      <w:rFonts w:ascii="Cambria Math" w:hAnsi="Cambria Math"/>
                      <w:i/>
                      <w:sz w:val="24"/>
                    </w:rPr>
                  </m:ctrlPr>
                </m:sSupPr>
                <m:e>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l,j,SER</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m:t>
                  </m:r>
                  <m:ctrlPr>
                    <w:rPr>
                      <w:rFonts w:ascii="Cambria Math" w:hAnsi="Cambria Math"/>
                      <w:i/>
                      <w:sz w:val="24"/>
                    </w:rPr>
                  </m:ctrlPr>
                </m:e>
                <m:sup>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l,d</m:t>
                      </m:r>
                      <m:ctrlPr>
                        <w:rPr>
                          <w:rFonts w:ascii="Cambria Math" w:hAnsi="Cambria Math"/>
                          <w:i/>
                          <w:sz w:val="24"/>
                        </w:rPr>
                      </m:ctrlPr>
                    </m:sub>
                  </m:sSub>
                  <m:ctrlPr>
                    <w:rPr>
                      <w:rFonts w:ascii="Cambria Math" w:hAnsi="Cambria Math"/>
                      <w:i/>
                      <w:sz w:val="24"/>
                    </w:rPr>
                  </m:ctrlPr>
                </m:sup>
              </m:sSup>
              <m:ctrlPr>
                <w:rPr>
                  <w:rFonts w:ascii="Cambria Math" w:hAnsi="Cambria Math"/>
                  <w:i/>
                  <w:sz w:val="24"/>
                </w:rPr>
              </m:ctrlPr>
            </m:e>
          </m:nary>
          <m:r>
            <m:rPr/>
            <w:rPr>
              <w:rFonts w:ascii="Cambria Math" w:hAnsi="Cambria Math"/>
              <w:sz w:val="24"/>
            </w:rPr>
            <m:t xml:space="preserve"> </m:t>
          </m:r>
          <m:r>
            <m:rPr>
              <m:sty m:val="p"/>
            </m:rPr>
            <w:rPr>
              <w:rFonts w:ascii="Cambria Math" w:hAnsi="Cambria Math"/>
              <w:sz w:val="24"/>
            </w:rPr>
            <m:t>,l</m:t>
          </m:r>
          <m:r>
            <m:rPr>
              <m:sty m:val="p"/>
            </m:rPr>
            <w:rPr>
              <w:rFonts w:hint="eastAsia" w:ascii="Cambria Math" w:hAnsi="Cambria Math"/>
              <w:sz w:val="24"/>
            </w:rPr>
            <m:t>和</m:t>
          </m:r>
          <m:d>
            <m:dPr>
              <m:ctrlPr>
                <w:rPr>
                  <w:rFonts w:ascii="Cambria Math" w:hAnsi="Cambria Math"/>
                  <w:iCs/>
                  <w:sz w:val="24"/>
                </w:rPr>
              </m:ctrlPr>
            </m:dPr>
            <m:e>
              <m:r>
                <m:rPr>
                  <m:sty m:val="p"/>
                </m:rPr>
                <w:rPr>
                  <w:rFonts w:ascii="Cambria Math" w:hAnsi="Cambria Math"/>
                  <w:sz w:val="24"/>
                </w:rPr>
                <m:t>i,</m:t>
              </m:r>
              <m:sSup>
                <m:sSupPr>
                  <m:ctrlPr>
                    <w:rPr>
                      <w:rFonts w:ascii="Cambria Math" w:hAnsi="Cambria Math"/>
                      <w:iCs/>
                      <w:sz w:val="24"/>
                    </w:rPr>
                  </m:ctrlPr>
                </m:sSupPr>
                <m:e>
                  <m:r>
                    <m:rPr>
                      <m:sty m:val="p"/>
                    </m:rPr>
                    <w:rPr>
                      <w:rFonts w:ascii="Cambria Math" w:hAnsi="Cambria Math"/>
                      <w:sz w:val="24"/>
                    </w:rPr>
                    <m:t>i</m:t>
                  </m:r>
                  <m:ctrlPr>
                    <w:rPr>
                      <w:rFonts w:ascii="Cambria Math" w:hAnsi="Cambria Math"/>
                      <w:iCs/>
                      <w:sz w:val="24"/>
                    </w:rPr>
                  </m:ctrlPr>
                </m:e>
                <m:sup>
                  <m:r>
                    <m:rPr>
                      <m:sty m:val="p"/>
                    </m:rPr>
                    <w:rPr>
                      <w:rFonts w:ascii="Cambria Math" w:hAnsi="Cambria Math"/>
                      <w:sz w:val="24"/>
                    </w:rPr>
                    <m:t>'</m:t>
                  </m:r>
                  <m:ctrlPr>
                    <w:rPr>
                      <w:rFonts w:ascii="Cambria Math" w:hAnsi="Cambria Math"/>
                      <w:iCs/>
                      <w:sz w:val="24"/>
                    </w:rPr>
                  </m:ctrlPr>
                </m:sup>
              </m:sSup>
              <m:ctrlPr>
                <w:rPr>
                  <w:rFonts w:ascii="Cambria Math" w:hAnsi="Cambria Math"/>
                  <w:iCs/>
                  <w:sz w:val="24"/>
                </w:rPr>
              </m:ctrlPr>
            </m:e>
          </m:d>
          <m:r>
            <m:rPr>
              <m:sty m:val="p"/>
            </m:rPr>
            <w:rPr>
              <w:rFonts w:hint="eastAsia" w:ascii="Cambria Math" w:hAnsi="Cambria Math"/>
              <w:sz w:val="24"/>
            </w:rPr>
            <m:t>之间存在一个一一映射的关系</m:t>
          </m:r>
        </m:oMath>
      </m:oMathPara>
    </w:p>
    <w:p w14:paraId="0A94C1DA">
      <w:pPr>
        <w:spacing w:line="360" w:lineRule="auto"/>
        <w:ind w:firstLine="480" w:firstLineChars="200"/>
        <w:rPr>
          <w:sz w:val="24"/>
        </w:rPr>
      </w:pPr>
      <m:oMathPara>
        <m:oMath>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bld,(j)</m:t>
              </m:r>
              <m:ctrlPr>
                <w:rPr>
                  <w:rFonts w:ascii="Cambria Math" w:hAnsi="Cambria Math"/>
                  <w:i/>
                  <w:sz w:val="24"/>
                </w:rPr>
              </m:ctrlPr>
            </m:sup>
          </m:sSubSup>
          <m:r>
            <m:rPr/>
            <w:rPr>
              <w:rFonts w:ascii="Cambria Math" w:hAnsi="Cambria Math"/>
              <w:sz w:val="24"/>
            </w:rPr>
            <m:t>=</m:t>
          </m:r>
          <m:nary>
            <m:naryPr>
              <m:chr m:val="∑"/>
              <m:limLoc m:val="undOvr"/>
              <m:ctrlPr>
                <w:rPr>
                  <w:rFonts w:ascii="Cambria Math" w:hAnsi="Cambria Math"/>
                  <w:i/>
                  <w:sz w:val="24"/>
                </w:rPr>
              </m:ctrlPr>
            </m:naryPr>
            <m:sub>
              <m:r>
                <m:rPr/>
                <w:rPr>
                  <w:rFonts w:ascii="Cambria Math" w:hAnsi="Cambria Math"/>
                  <w:sz w:val="24"/>
                </w:rPr>
                <m:t>d=1</m:t>
              </m:r>
              <m:ctrlPr>
                <w:rPr>
                  <w:rFonts w:ascii="Cambria Math" w:hAnsi="Cambria Math"/>
                  <w:i/>
                  <w:sz w:val="24"/>
                </w:rPr>
              </m:ctrlPr>
            </m:sub>
            <m:sup>
              <m:r>
                <m:rPr/>
                <w:rPr>
                  <w:rFonts w:ascii="Cambria Math" w:hAnsi="Cambria Math"/>
                  <w:sz w:val="24"/>
                </w:rPr>
                <m:t>K</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C</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Item</m:t>
                      </m:r>
                      <m:ctrlPr>
                        <w:rPr>
                          <w:rFonts w:ascii="Cambria Math" w:hAnsi="Cambria Math"/>
                          <w:i/>
                          <w:sz w:val="24"/>
                        </w:rPr>
                      </m:ctrlPr>
                    </m:e>
                    <m:sub>
                      <m:r>
                        <m:rPr/>
                        <w:rPr>
                          <w:rFonts w:ascii="Cambria Math" w:hAnsi="Cambria Math"/>
                          <w:sz w:val="24"/>
                        </w:rPr>
                        <m:t>d</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nary>
        </m:oMath>
      </m:oMathPara>
    </w:p>
    <w:p w14:paraId="07DD7D53">
      <w:pPr>
        <w:spacing w:line="360" w:lineRule="auto"/>
        <w:ind w:firstLine="480" w:firstLineChars="200"/>
        <w:rPr>
          <w:sz w:val="24"/>
        </w:rPr>
      </w:pPr>
      <w:r>
        <w:rPr>
          <w:rFonts w:hint="eastAsia"/>
          <w:sz w:val="24"/>
        </w:rPr>
        <w:t>注：</w:t>
      </w:r>
      <m:oMath>
        <m:sSubSup>
          <m:sSubSupPr>
            <m:ctrlPr>
              <w:rPr>
                <w:rFonts w:ascii="Cambria Math" w:hAnsi="Cambria Math"/>
                <w:i/>
                <w:sz w:val="24"/>
              </w:rPr>
            </m:ctrlPr>
          </m:sSubSupPr>
          <m:e>
            <m:r>
              <m:rPr/>
              <w:rPr>
                <w:rFonts w:hint="eastAsia"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bld,(j)</m:t>
            </m:r>
            <m:ctrlPr>
              <w:rPr>
                <w:rFonts w:ascii="Cambria Math" w:hAnsi="Cambria Math"/>
                <w:i/>
                <w:sz w:val="24"/>
              </w:rPr>
            </m:ctrlPr>
          </m:sup>
        </m:sSubSup>
      </m:oMath>
      <w:r>
        <w:rPr>
          <w:rFonts w:hint="eastAsia"/>
          <w:sz w:val="24"/>
        </w:rPr>
        <w:t>是在密文碎片上的部分计算结果。</w:t>
      </w:r>
    </w:p>
    <w:p w14:paraId="571D844F">
      <w:pPr>
        <w:spacing w:line="360" w:lineRule="auto"/>
        <w:ind w:firstLine="480" w:firstLineChars="200"/>
        <w:rPr>
          <w:sz w:val="24"/>
        </w:rPr>
      </w:pPr>
      <w:r>
        <w:rPr>
          <w:rFonts w:hint="eastAsia"/>
          <w:sz w:val="24"/>
        </w:rPr>
        <w:t>每一个</w:t>
      </w:r>
      <m:oMath>
        <m:sSub>
          <m:sSubPr>
            <m:ctrlPr>
              <w:rPr>
                <w:rFonts w:ascii="Cambria Math" w:hAnsi="Cambria Math"/>
                <w:i/>
                <w:sz w:val="24"/>
              </w:rPr>
            </m:ctrlPr>
          </m:sSubPr>
          <m:e>
            <m:r>
              <m:rPr/>
              <w:rPr>
                <w:rFonts w:ascii="Cambria Math" w:hAnsi="Cambria Math"/>
                <w:sz w:val="24"/>
              </w:rPr>
              <m:t>SER</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oMath>
      <w:r>
        <w:rPr>
          <w:rFonts w:hint="eastAsia"/>
          <w:sz w:val="24"/>
        </w:rPr>
        <w:t>将</w:t>
      </w:r>
      <m:oMath>
        <m:sSubSup>
          <m:sSubSupPr>
            <m:ctrlPr>
              <w:rPr>
                <w:rFonts w:ascii="Cambria Math" w:hAnsi="Cambria Math"/>
                <w:i/>
                <w:sz w:val="24"/>
              </w:rPr>
            </m:ctrlPr>
          </m:sSubSupPr>
          <m:e>
            <m:r>
              <m:rPr/>
              <w:rPr>
                <w:rFonts w:hint="eastAsia"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bld,(j)</m:t>
            </m:r>
            <m:ctrlPr>
              <w:rPr>
                <w:rFonts w:ascii="Cambria Math" w:hAnsi="Cambria Math"/>
                <w:i/>
                <w:sz w:val="24"/>
              </w:rPr>
            </m:ctrlPr>
          </m:sup>
        </m:sSubSup>
      </m:oMath>
      <w:r>
        <w:rPr>
          <w:rFonts w:hint="eastAsia"/>
          <w:sz w:val="24"/>
        </w:rPr>
        <w:t>发送给对应的</w:t>
      </w:r>
      <m:oMath>
        <m:sSub>
          <m:sSubPr>
            <m:ctrlPr>
              <w:rPr>
                <w:rFonts w:ascii="Cambria Math" w:hAnsi="Cambria Math"/>
                <w:i/>
                <w:sz w:val="24"/>
              </w:rPr>
            </m:ctrlPr>
          </m:sSubPr>
          <m:e>
            <m:r>
              <m:rPr/>
              <w:rPr>
                <w:rFonts w:hint="eastAsia" w:ascii="Cambria Math" w:hAnsi="Cambria Math"/>
                <w:sz w:val="24"/>
              </w:rPr>
              <m:t>CSP</m:t>
            </m:r>
            <m:ctrlPr>
              <w:rPr>
                <w:rFonts w:ascii="Cambria Math" w:hAnsi="Cambria Math"/>
                <w:i/>
                <w:sz w:val="24"/>
              </w:rPr>
            </m:ctrlPr>
          </m:e>
          <m:sub>
            <m:r>
              <m:rPr/>
              <w:rPr>
                <w:rFonts w:hint="eastAsia" w:ascii="Cambria Math" w:hAnsi="Cambria Math"/>
                <w:sz w:val="24"/>
              </w:rPr>
              <m:t>j</m:t>
            </m:r>
            <m:ctrlPr>
              <w:rPr>
                <w:rFonts w:ascii="Cambria Math" w:hAnsi="Cambria Math"/>
                <w:i/>
                <w:sz w:val="24"/>
              </w:rPr>
            </m:ctrlPr>
          </m:sub>
        </m:sSub>
      </m:oMath>
      <w:r>
        <w:rPr>
          <w:rFonts w:hint="eastAsia"/>
          <w:sz w:val="24"/>
        </w:rPr>
        <w:t>。</w:t>
      </w:r>
    </w:p>
    <w:p w14:paraId="2269BC84">
      <w:pPr>
        <w:spacing w:line="360" w:lineRule="auto"/>
        <w:rPr>
          <w:sz w:val="24"/>
        </w:rPr>
      </w:pPr>
      <m:oMath>
        <m:r>
          <m:rPr/>
          <w:rPr>
            <w:rFonts w:hint="eastAsia" w:ascii="Cambria Math" w:hAnsi="Cambria Math"/>
            <w:sz w:val="24"/>
            <w:u w:val="single"/>
          </w:rPr>
          <m:t>CSP</m:t>
        </m:r>
        <m:r>
          <m:rPr/>
          <w:rPr>
            <w:rFonts w:ascii="Cambria Math" w:hAnsi="Cambria Math"/>
            <w:sz w:val="24"/>
            <w:u w:val="single"/>
          </w:rPr>
          <m:t>2</m:t>
        </m:r>
      </m:oMath>
      <w:r>
        <w:rPr>
          <w:rFonts w:hint="eastAsia"/>
          <w:sz w:val="24"/>
        </w:rPr>
        <w:t>:</w:t>
      </w:r>
    </w:p>
    <w:p w14:paraId="4D71EA6B">
      <w:pPr>
        <w:spacing w:line="360" w:lineRule="auto"/>
        <w:ind w:firstLine="480" w:firstLineChars="200"/>
        <w:rPr>
          <w:sz w:val="24"/>
        </w:rPr>
      </w:pPr>
      <w:r>
        <w:rPr>
          <w:rFonts w:hint="eastAsia"/>
          <w:sz w:val="24"/>
        </w:rPr>
        <w:t>随后联盟</w:t>
      </w:r>
      <m:oMath>
        <m:sSub>
          <m:sSubPr>
            <m:ctrlPr>
              <w:rPr>
                <w:rFonts w:ascii="Cambria Math" w:hAnsi="Cambria Math"/>
                <w:i/>
                <w:sz w:val="24"/>
              </w:rPr>
            </m:ctrlPr>
          </m:sSubPr>
          <m:e>
            <m:r>
              <m:rPr/>
              <w:rPr>
                <w:rFonts w:hint="eastAsia"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oMath>
      <w:r>
        <w:rPr>
          <w:rFonts w:hint="eastAsia"/>
          <w:sz w:val="24"/>
        </w:rPr>
        <w:t>中的所有</w:t>
      </w:r>
      <m:oMath>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hint="eastAsia" w:ascii="Cambria Math" w:hAnsi="Cambria Math"/>
                <w:sz w:val="24"/>
              </w:rPr>
              <m:t>j</m:t>
            </m:r>
            <m:ctrlPr>
              <w:rPr>
                <w:rFonts w:ascii="Cambria Math" w:hAnsi="Cambria Math"/>
                <w:i/>
                <w:sz w:val="24"/>
              </w:rPr>
            </m:ctrlPr>
          </m:sub>
        </m:sSub>
      </m:oMath>
      <w:r>
        <w:rPr>
          <w:rFonts w:hint="eastAsia"/>
          <w:sz w:val="24"/>
        </w:rPr>
        <w:t>进行如下操作：</w:t>
      </w:r>
      <w:r>
        <w:rPr>
          <w:sz w:val="24"/>
        </w:rPr>
        <w:t xml:space="preserve"> </w:t>
      </w:r>
    </w:p>
    <w:p w14:paraId="263AFC3D">
      <w:pPr>
        <w:spacing w:line="360" w:lineRule="auto"/>
        <w:ind w:firstLine="480" w:firstLineChars="200"/>
        <w:rPr>
          <w:sz w:val="24"/>
        </w:rPr>
      </w:pPr>
      <w:r>
        <w:rPr>
          <w:rFonts w:hint="eastAsia"/>
          <w:sz w:val="24"/>
        </w:rPr>
        <w:t>已知</w:t>
      </w:r>
      <m:oMath>
        <m:sSub>
          <m:sSubPr>
            <m:ctrlPr>
              <w:rPr>
                <w:rFonts w:ascii="Cambria Math" w:hAnsi="Cambria Math"/>
                <w:i/>
                <w:sz w:val="24"/>
              </w:rPr>
            </m:ctrlPr>
          </m:sSubPr>
          <m:e>
            <m:r>
              <m:rPr/>
              <w:rPr>
                <w:rFonts w:hint="eastAsia"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oMath>
      <w:r>
        <w:rPr>
          <w:rFonts w:hint="eastAsia"/>
          <w:sz w:val="24"/>
        </w:rPr>
        <w:t>是为重构而聚集的联盟</w:t>
      </w:r>
      <m:oMath>
        <m:r>
          <m:rP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m:rPr/>
                  <w:rPr>
                    <w:rFonts w:hint="eastAsia"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e>
        </m:d>
        <m:r>
          <m:rPr/>
          <w:rPr>
            <w:rFonts w:ascii="Cambria Math" w:hAnsi="Cambria Math"/>
            <w:sz w:val="24"/>
          </w:rPr>
          <m:t>≥t</m:t>
        </m:r>
      </m:oMath>
      <w:r>
        <w:rPr>
          <w:rFonts w:hint="eastAsia"/>
          <w:sz w:val="24"/>
        </w:rPr>
        <w:t>)，令</w:t>
      </w:r>
      <m:oMath>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r>
          <m:rPr/>
          <w:rPr>
            <w:rFonts w:ascii="Cambria Math" w:hAnsi="Cambria Math"/>
            <w:sz w:val="24"/>
          </w:rPr>
          <m:t>=</m:t>
        </m:r>
        <m:nary>
          <m:naryPr>
            <m:chr m:val="∏"/>
            <m:limLoc m:val="undOvr"/>
            <m:supHide m:val="1"/>
            <m:ctrlPr>
              <w:rPr>
                <w:rFonts w:ascii="Cambria Math" w:hAnsi="Cambria Math"/>
                <w:i/>
                <w:sz w:val="24"/>
              </w:rPr>
            </m:ctrlPr>
          </m:naryPr>
          <m:sub>
            <m:r>
              <m:rPr/>
              <w:rPr>
                <w:rFonts w:ascii="Cambria Math" w:hAnsi="Cambria Math"/>
                <w:sz w:val="24"/>
              </w:rPr>
              <m:t>j∈</m:t>
            </m:r>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sub>
          <m:sup>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nary>
      </m:oMath>
      <w:r>
        <w:rPr>
          <w:rFonts w:hint="eastAsia"/>
          <w:sz w:val="24"/>
        </w:rPr>
        <w:t>，</w:t>
      </w:r>
      <m:oMath>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r>
          <m:rPr/>
          <w:rPr>
            <w:rFonts w:ascii="Cambria Math" w:hAnsi="Cambria Math"/>
            <w:sz w:val="24"/>
          </w:rPr>
          <m:t>=</m:t>
        </m:r>
        <m:nary>
          <m:naryPr>
            <m:chr m:val="∏"/>
            <m:limLoc m:val="undOvr"/>
            <m:supHide m:val="1"/>
            <m:ctrlPr>
              <w:rPr>
                <w:rFonts w:ascii="Cambria Math" w:hAnsi="Cambria Math"/>
                <w:i/>
                <w:sz w:val="24"/>
              </w:rPr>
            </m:ctrlPr>
          </m:naryPr>
          <m:sub>
            <m:r>
              <m:rPr/>
              <w:rPr>
                <w:rFonts w:hint="eastAsia" w:ascii="Cambria Math" w:hAnsi="Cambria Math"/>
                <w:sz w:val="24"/>
              </w:rPr>
              <m:t>j</m:t>
            </m:r>
            <m:r>
              <m:rPr/>
              <w:rPr>
                <w:rFonts w:ascii="Cambria Math" w:hAnsi="Cambria Math"/>
                <w:sz w:val="24"/>
              </w:rPr>
              <m:t>∈</m:t>
            </m:r>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,j≠i</m:t>
            </m:r>
            <m:ctrlPr>
              <w:rPr>
                <w:rFonts w:ascii="Cambria Math" w:hAnsi="Cambria Math"/>
                <w:i/>
                <w:sz w:val="24"/>
              </w:rPr>
            </m:ctrlPr>
          </m:sub>
          <m:sup>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nary>
      </m:oMath>
      <w:r>
        <w:rPr>
          <w:rFonts w:hint="eastAsia"/>
          <w:sz w:val="24"/>
        </w:rPr>
        <w:t>，</w:t>
      </w:r>
      <m:oMath>
        <m:sSubSup>
          <m:sSubSupPr>
            <m:ctrlPr>
              <w:rPr>
                <w:rFonts w:ascii="Cambria Math" w:hAnsi="Cambria Math"/>
                <w:i/>
                <w:sz w:val="24"/>
              </w:rPr>
            </m:ctrlPr>
          </m:sSubSupPr>
          <m:e>
            <m:r>
              <m:rPr/>
              <w:rPr>
                <w:rFonts w:ascii="Cambria Math" w:hAnsi="Cambria Math"/>
                <w:sz w:val="24"/>
              </w:rPr>
              <m:t>N</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\{j}</m:t>
                </m:r>
                <m:ctrlPr>
                  <w:rPr>
                    <w:rFonts w:ascii="Cambria Math" w:hAnsi="Cambria Math"/>
                    <w:i/>
                    <w:sz w:val="24"/>
                  </w:rPr>
                </m:ctrlPr>
              </m:sub>
            </m:sSub>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oMath>
      <w:r>
        <w:rPr>
          <w:rFonts w:hint="eastAsia"/>
          <w:sz w:val="24"/>
        </w:rPr>
        <w:t>是</w:t>
      </w:r>
      <m:oMath>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oMath>
      <w:r>
        <w:rPr>
          <w:rFonts w:hint="eastAsia"/>
          <w:sz w:val="24"/>
        </w:rPr>
        <w:t>在</w:t>
      </w:r>
      <m:oMath>
        <m:sSubSup>
          <m:sSubSupPr>
            <m:ctrlPr>
              <w:rPr>
                <w:rFonts w:ascii="Cambria Math" w:hAnsi="Cambria Math"/>
                <w:sz w:val="24"/>
              </w:rPr>
            </m:ctrlPr>
          </m:sSubSupPr>
          <m:e>
            <m:r>
              <m:rPr>
                <m:scr m:val="double-struck"/>
              </m:rPr>
              <w:rPr>
                <w:rFonts w:ascii="Cambria Math" w:hAnsi="Cambria Math"/>
                <w:sz w:val="24"/>
              </w:rPr>
              <m:t>ℤ</m:t>
            </m:r>
            <m:ctrlPr>
              <w:rPr>
                <w:rFonts w:ascii="Cambria Math" w:hAnsi="Cambria Math"/>
                <w:sz w:val="24"/>
              </w:rPr>
            </m:ctrlPr>
          </m:e>
          <m:sub>
            <m:r>
              <m:rPr/>
              <w:rPr>
                <w:rFonts w:ascii="Cambria Math" w:hAnsi="Cambria Math"/>
                <w:sz w:val="24"/>
              </w:rPr>
              <m:t>T</m:t>
            </m:r>
            <m:ctrlPr>
              <w:rPr>
                <w:rFonts w:ascii="Cambria Math" w:hAnsi="Cambria Math"/>
                <w:sz w:val="24"/>
              </w:rPr>
            </m:ctrlPr>
          </m:sub>
          <m:sup>
            <m:r>
              <m:rPr/>
              <w:rPr>
                <w:rFonts w:ascii="Cambria Math" w:hAnsi="Cambria Math"/>
                <w:sz w:val="24"/>
              </w:rPr>
              <m:t>∗</m:t>
            </m:r>
            <m:ctrlPr>
              <w:rPr>
                <w:rFonts w:ascii="Cambria Math" w:hAnsi="Cambria Math"/>
                <w:sz w:val="24"/>
              </w:rPr>
            </m:ctrlPr>
          </m:sup>
        </m:sSubSup>
      </m:oMath>
      <w:r>
        <w:rPr>
          <w:rFonts w:hint="eastAsia"/>
          <w:sz w:val="24"/>
        </w:rPr>
        <w:t>中的乘法逆，即</w:t>
      </w:r>
      <m:oMath>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sSubSup>
          <m:sSubSupPr>
            <m:ctrlPr>
              <w:rPr>
                <w:rFonts w:ascii="Cambria Math" w:hAnsi="Cambria Math"/>
                <w:i/>
                <w:sz w:val="24"/>
              </w:rPr>
            </m:ctrlPr>
          </m:sSubSupPr>
          <m:e>
            <m:r>
              <m:rPr/>
              <w:rPr>
                <w:rFonts w:ascii="Cambria Math" w:hAnsi="Cambria Math"/>
                <w:sz w:val="24"/>
              </w:rPr>
              <m:t>N</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\{j}</m:t>
                </m:r>
                <m:ctrlPr>
                  <w:rPr>
                    <w:rFonts w:ascii="Cambria Math" w:hAnsi="Cambria Math"/>
                    <w:i/>
                    <w:sz w:val="24"/>
                  </w:rPr>
                </m:ctrlPr>
              </m:sub>
            </m:sSub>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r>
          <m:rPr/>
          <w:rPr>
            <w:rFonts w:ascii="Cambria Math" w:hAnsi="Cambria Math"/>
            <w:sz w:val="24"/>
          </w:rPr>
          <m:t xml:space="preserve">≡1 </m:t>
        </m:r>
        <m:r>
          <m:rPr/>
          <w:rPr>
            <w:rFonts w:hint="eastAsia" w:ascii="Cambria Math" w:hAnsi="Cambria Math"/>
            <w:sz w:val="24"/>
          </w:rPr>
          <m:t>mod</m:t>
        </m:r>
        <m:r>
          <m:rPr/>
          <w:rPr>
            <w:rFonts w:ascii="Cambria Math" w:hAnsi="Cambria Math"/>
            <w:sz w:val="24"/>
          </w:rPr>
          <m:t xml:space="preserve"> </m:t>
        </m:r>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ctrlPr>
              <w:rPr>
                <w:rFonts w:ascii="Cambria Math" w:hAnsi="Cambria Math"/>
                <w:i/>
                <w:sz w:val="24"/>
              </w:rPr>
            </m:ctrlPr>
          </m:sub>
        </m:sSub>
      </m:oMath>
      <w:r>
        <w:rPr>
          <w:rFonts w:hint="eastAsia"/>
          <w:sz w:val="24"/>
        </w:rPr>
        <w:t>。</w:t>
      </w:r>
    </w:p>
    <w:p w14:paraId="3FEB832E">
      <w:pPr>
        <w:spacing w:line="360" w:lineRule="auto"/>
        <w:ind w:firstLine="480" w:firstLineChars="200"/>
        <w:rPr>
          <w:rFonts w:ascii="Cambria Math" w:hAnsi="Cambria Math"/>
          <w:i/>
          <w:sz w:val="24"/>
        </w:rPr>
      </w:pPr>
      <w:r>
        <w:rPr>
          <w:rFonts w:hint="eastAsia"/>
          <w:sz w:val="24"/>
        </w:rPr>
        <w:t>联盟中的各节点首先计算：</w:t>
      </w:r>
    </w:p>
    <w:p w14:paraId="49145F71">
      <w:pPr>
        <w:spacing w:line="360" w:lineRule="auto"/>
        <w:ind w:firstLine="480" w:firstLineChars="200"/>
        <w:rPr>
          <w:sz w:val="24"/>
        </w:rPr>
      </w:pPr>
      <m:oMathPara>
        <m:oMath>
          <m:sSubSup>
            <m:sSubSupPr>
              <m:ctrlPr>
                <w:rPr>
                  <w:rFonts w:ascii="Cambria Math" w:hAnsi="Cambria Math"/>
                  <w:i/>
                  <w:sz w:val="24"/>
                </w:rPr>
              </m:ctrlPr>
            </m:sSubSupPr>
            <m:e>
              <m:r>
                <m:rPr/>
                <w:rPr>
                  <w:rFonts w:hint="eastAsia"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CSP,1</m:t>
              </m:r>
              <m:ctrlPr>
                <w:rPr>
                  <w:rFonts w:ascii="Cambria Math" w:hAnsi="Cambria Math"/>
                  <w:i/>
                  <w:sz w:val="24"/>
                </w:rPr>
              </m:ctrlPr>
            </m:sup>
          </m:sSubSup>
          <m:r>
            <m:rPr/>
            <w:rPr>
              <w:rFonts w:ascii="Cambria Math" w:hAnsi="Cambria Math"/>
              <w:sz w:val="24"/>
            </w:rPr>
            <m:t>=</m:t>
          </m:r>
          <m:nary>
            <m:naryPr>
              <m:chr m:val="∑"/>
              <m:limLoc m:val="undOvr"/>
              <m:supHide m:val="1"/>
              <m:ctrlPr>
                <w:rPr>
                  <w:rFonts w:ascii="Cambria Math" w:hAnsi="Cambria Math"/>
                  <w:i/>
                  <w:sz w:val="24"/>
                </w:rPr>
              </m:ctrlPr>
            </m:naryPr>
            <m:sub>
              <m:r>
                <m:rPr/>
                <w:rPr>
                  <w:rFonts w:ascii="Cambria Math" w:hAnsi="Cambria Math"/>
                  <w:sz w:val="24"/>
                </w:rPr>
                <m:t>j∈</m:t>
              </m:r>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sub>
            <m:sup>
              <m:ctrlPr>
                <w:rPr>
                  <w:rFonts w:ascii="Cambria Math" w:hAnsi="Cambria Math"/>
                  <w:i/>
                  <w:sz w:val="24"/>
                </w:rPr>
              </m:ctrlPr>
            </m:sup>
            <m:e>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bld,(j)</m:t>
                  </m:r>
                  <m:ctrlPr>
                    <w:rPr>
                      <w:rFonts w:ascii="Cambria Math" w:hAnsi="Cambria Math"/>
                      <w:i/>
                      <w:sz w:val="24"/>
                    </w:rPr>
                  </m:ctrlPr>
                </m:sup>
              </m:sSubSup>
              <m:sSub>
                <m:sSubPr>
                  <m:ctrlPr>
                    <w:rPr>
                      <w:rFonts w:ascii="Cambria Math" w:hAnsi="Cambria Math"/>
                      <w:i/>
                      <w:sz w:val="24"/>
                    </w:rPr>
                  </m:ctrlPr>
                </m:sSubPr>
                <m:e>
                  <m:r>
                    <m:rPr/>
                    <w:rPr>
                      <w:rFonts w:ascii="Cambria Math" w:hAnsi="Cambria Math"/>
                      <w:sz w:val="24"/>
                    </w:rPr>
                    <m:t>N</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\{i}</m:t>
                      </m:r>
                      <m:ctrlPr>
                        <w:rPr>
                          <w:rFonts w:ascii="Cambria Math" w:hAnsi="Cambria Math"/>
                          <w:i/>
                          <w:sz w:val="24"/>
                        </w:rPr>
                      </m:ctrlPr>
                    </m:sub>
                  </m:sSub>
                  <m:ctrlPr>
                    <w:rPr>
                      <w:rFonts w:ascii="Cambria Math" w:hAnsi="Cambria Math"/>
                      <w:i/>
                      <w:sz w:val="24"/>
                    </w:rPr>
                  </m:ctrlPr>
                </m:sub>
              </m:sSub>
              <m:sSubSup>
                <m:sSubSupPr>
                  <m:ctrlPr>
                    <w:rPr>
                      <w:rFonts w:ascii="Cambria Math" w:hAnsi="Cambria Math"/>
                      <w:i/>
                      <w:sz w:val="24"/>
                    </w:rPr>
                  </m:ctrlPr>
                </m:sSubSupPr>
                <m:e>
                  <m:r>
                    <m:rPr/>
                    <w:rPr>
                      <w:rFonts w:ascii="Cambria Math" w:hAnsi="Cambria Math"/>
                      <w:sz w:val="24"/>
                    </w:rPr>
                    <m:t>N</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CSP</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\{j}</m:t>
                      </m:r>
                      <m:ctrlPr>
                        <w:rPr>
                          <w:rFonts w:ascii="Cambria Math" w:hAnsi="Cambria Math"/>
                          <w:i/>
                          <w:sz w:val="24"/>
                        </w:rPr>
                      </m:ctrlPr>
                    </m:sub>
                  </m:sSub>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r>
                <m:rPr/>
                <w:rPr>
                  <w:rFonts w:ascii="Cambria Math" w:hAnsi="Cambria Math"/>
                  <w:sz w:val="24"/>
                </w:rPr>
                <m:t xml:space="preserve"> mod </m:t>
              </m:r>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CSP</m:t>
                  </m:r>
                  <m:ctrlPr>
                    <w:rPr>
                      <w:rFonts w:ascii="Cambria Math" w:hAnsi="Cambria Math"/>
                      <w:i/>
                      <w:sz w:val="24"/>
                    </w:rPr>
                  </m:ctrlPr>
                </m:sub>
              </m:sSub>
              <m:ctrlPr>
                <w:rPr>
                  <w:rFonts w:ascii="Cambria Math" w:hAnsi="Cambria Math"/>
                  <w:i/>
                  <w:sz w:val="24"/>
                </w:rPr>
              </m:ctrlPr>
            </m:e>
          </m:nary>
          <m:r>
            <m:rPr/>
            <w:rPr>
              <w:rFonts w:ascii="Cambria Math" w:hAnsi="Cambria Math"/>
              <w:sz w:val="24"/>
            </w:rPr>
            <m:t xml:space="preserve"> mod </m:t>
          </m:r>
          <m:sSub>
            <m:sSubPr>
              <m:ctrlPr>
                <w:rPr>
                  <w:rFonts w:ascii="Cambria Math" w:hAnsi="Cambria Math"/>
                  <w:i/>
                  <w:sz w:val="24"/>
                </w:rPr>
              </m:ctrlPr>
            </m:sSubPr>
            <m:e>
              <m:r>
                <m:rPr>
                  <m:scr m:val="script"/>
                </m:rPr>
                <w:rPr>
                  <w:rFonts w:ascii="Cambria Math" w:hAnsi="Cambria Math"/>
                  <w:sz w:val="24"/>
                </w:rPr>
                <m:t>p</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m:oMathPara>
    </w:p>
    <w:p w14:paraId="2D9E42D3">
      <w:pPr>
        <w:spacing w:line="360" w:lineRule="auto"/>
        <w:ind w:firstLine="480" w:firstLineChars="200"/>
        <w:rPr>
          <w:sz w:val="24"/>
        </w:rPr>
      </w:pPr>
      <w:r>
        <w:rPr>
          <w:rFonts w:hint="eastAsia"/>
          <w:sz w:val="24"/>
        </w:rPr>
        <w:t>在这一步把部分计算结果聚合，再计算：</w:t>
      </w:r>
    </w:p>
    <w:p w14:paraId="2B766B26">
      <w:pPr>
        <w:spacing w:line="360" w:lineRule="auto"/>
        <w:ind w:firstLine="480" w:firstLineChars="200"/>
        <w:rPr>
          <w:sz w:val="24"/>
        </w:rPr>
      </w:pPr>
      <m:oMathPara>
        <m:oMath>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CSP,2</m:t>
              </m:r>
              <m:ctrlPr>
                <w:rPr>
                  <w:rFonts w:ascii="Cambria Math" w:hAnsi="Cambria Math"/>
                  <w:i/>
                  <w:sz w:val="24"/>
                </w:rPr>
              </m:ctrlPr>
            </m:sup>
          </m:sSubSup>
          <m:r>
            <m:rPr/>
            <w:rPr>
              <w:rFonts w:ascii="Cambria Math" w:hAnsi="Cambria Math"/>
              <w:sz w:val="24"/>
            </w:rPr>
            <m:t>=</m:t>
          </m:r>
          <m:sSub>
            <m:sSubPr>
              <m:ctrlPr>
                <w:rPr>
                  <w:rFonts w:ascii="Cambria Math" w:hAnsi="Cambria Math"/>
                  <w:i/>
                  <w:sz w:val="24"/>
                </w:rPr>
              </m:ctrlPr>
            </m:sSubPr>
            <m:e>
              <m:r>
                <m:rPr/>
                <w:rPr>
                  <w:rFonts w:ascii="Cambria Math" w:hAnsi="Cambria Math"/>
                  <w:sz w:val="24"/>
                </w:rPr>
                <m:t>f</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pk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ctrlPr>
                <w:rPr>
                  <w:rFonts w:ascii="Cambria Math" w:hAnsi="Cambria Math"/>
                  <w:i/>
                  <w:sz w:val="24"/>
                </w:rPr>
              </m:ctrlPr>
            </m:sub>
          </m:sSub>
          <m:r>
            <m:rPr/>
            <w:rPr>
              <w:rFonts w:ascii="Cambria Math" w:hAnsi="Cambria Math"/>
              <w:sz w:val="24"/>
            </w:rPr>
            <m:t>(</m:t>
          </m:r>
          <m:sSubSup>
            <m:sSubSupPr>
              <m:ctrlPr>
                <w:rPr>
                  <w:rFonts w:ascii="Cambria Math" w:hAnsi="Cambria Math"/>
                  <w:i/>
                  <w:sz w:val="24"/>
                </w:rPr>
              </m:ctrlPr>
            </m:sSubSupPr>
            <m:e>
              <m:r>
                <m:rPr/>
                <w:rPr>
                  <w:rFonts w:hint="eastAsia"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CSP,1</m:t>
              </m:r>
              <m:ctrlPr>
                <w:rPr>
                  <w:rFonts w:ascii="Cambria Math" w:hAnsi="Cambria Math"/>
                  <w:i/>
                  <w:sz w:val="24"/>
                </w:rPr>
              </m:ctrlPr>
            </m:sup>
          </m:sSubSup>
          <m:r>
            <m:rPr/>
            <w:rPr>
              <w:rFonts w:ascii="Cambria Math" w:hAnsi="Cambria Math"/>
              <w:sz w:val="24"/>
            </w:rPr>
            <m:t>)</m:t>
          </m:r>
        </m:oMath>
      </m:oMathPara>
    </w:p>
    <w:p w14:paraId="78F96A1E">
      <w:pPr>
        <w:spacing w:line="360" w:lineRule="auto"/>
        <w:ind w:firstLine="480" w:firstLineChars="200"/>
        <w:rPr>
          <w:sz w:val="24"/>
        </w:rPr>
      </w:pPr>
      <w:r>
        <w:rPr>
          <w:rFonts w:hint="eastAsia"/>
          <w:sz w:val="24"/>
        </w:rPr>
        <w:t>并将</w:t>
      </w:r>
      <m:oMath>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CSP,2</m:t>
            </m:r>
            <m:ctrlPr>
              <w:rPr>
                <w:rFonts w:ascii="Cambria Math" w:hAnsi="Cambria Math"/>
                <w:i/>
                <w:sz w:val="24"/>
              </w:rPr>
            </m:ctrlPr>
          </m:sup>
        </m:sSubSup>
      </m:oMath>
      <w:r>
        <w:rPr>
          <w:rFonts w:hint="eastAsia"/>
          <w:sz w:val="24"/>
        </w:rPr>
        <w:t>发送给</w:t>
      </w:r>
      <m:oMath>
        <m:r>
          <m:rPr/>
          <w:rPr>
            <w:rFonts w:hint="eastAsia" w:ascii="Cambria Math" w:hAnsi="Cambria Math"/>
            <w:sz w:val="24"/>
          </w:rPr>
          <m:t>REC</m:t>
        </m:r>
      </m:oMath>
      <w:r>
        <w:rPr>
          <w:rFonts w:hint="eastAsia"/>
          <w:sz w:val="24"/>
        </w:rPr>
        <w:t>;</w:t>
      </w:r>
    </w:p>
    <w:p w14:paraId="1368EE86">
      <w:pPr>
        <w:spacing w:line="360" w:lineRule="auto"/>
        <w:ind w:firstLine="480" w:firstLineChars="200"/>
        <w:rPr>
          <w:sz w:val="24"/>
        </w:rPr>
      </w:pPr>
      <w:r>
        <w:rPr>
          <w:rFonts w:hint="eastAsia"/>
          <w:sz w:val="24"/>
        </w:rPr>
        <w:t>另外，</w:t>
      </w:r>
      <m:oMath>
        <m:r>
          <m:rPr/>
          <w:rPr>
            <w:rFonts w:hint="eastAsia" w:ascii="Cambria Math" w:hAnsi="Cambria Math"/>
            <w:sz w:val="24"/>
          </w:rPr>
          <m:t>SER</m:t>
        </m:r>
      </m:oMath>
      <w:r>
        <w:rPr>
          <w:rFonts w:hint="eastAsia"/>
          <w:sz w:val="24"/>
        </w:rPr>
        <w:t>需要计算：</w:t>
      </w:r>
      <m:oMath>
        <m:sSub>
          <m:sSubPr>
            <m:ctrlPr>
              <w:rPr>
                <w:rFonts w:ascii="Cambria Math" w:hAnsi="Cambria Math"/>
                <w:i/>
                <w:sz w:val="24"/>
              </w:rPr>
            </m:ctrlPr>
          </m:sSubPr>
          <m:e>
            <m:r>
              <m:rPr/>
              <w:rPr>
                <w:rFonts w:hint="eastAsia" w:ascii="Cambria Math" w:hAnsi="Cambria Math"/>
                <w:sz w:val="24"/>
              </w:rPr>
              <m:t>C</m:t>
            </m:r>
            <m:ctrlPr>
              <w:rPr>
                <w:rFonts w:ascii="Cambria Math" w:hAnsi="Cambria Math"/>
                <w:i/>
                <w:sz w:val="24"/>
              </w:rPr>
            </m:ctrlPr>
          </m:e>
          <m:sub>
            <m:r>
              <m:rPr/>
              <w:rPr>
                <w:rFonts w:ascii="Cambria Math" w:hAnsi="Cambria Math"/>
                <w:sz w:val="24"/>
              </w:rPr>
              <m:t>rec,ser</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f</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pk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ctrlPr>
              <w:rPr>
                <w:rFonts w:ascii="Cambria Math" w:hAnsi="Cambria Math"/>
                <w:i/>
                <w:sz w:val="24"/>
              </w:rPr>
            </m:ctrlPr>
          </m:sub>
        </m:sSub>
        <m:r>
          <m:rPr/>
          <w:rPr>
            <w:rFonts w:ascii="Cambria Math" w:hAnsi="Cambria Math"/>
            <w:sz w:val="24"/>
          </w:rPr>
          <m:t>(r)</m:t>
        </m:r>
      </m:oMath>
      <w:r>
        <w:rPr>
          <w:rFonts w:hint="eastAsia"/>
          <w:sz w:val="24"/>
        </w:rPr>
        <w:t>并将其发送给接收方</w:t>
      </w:r>
      <m:oMath>
        <m:r>
          <m:rPr/>
          <w:rPr>
            <w:rFonts w:hint="eastAsia" w:ascii="Cambria Math" w:hAnsi="Cambria Math"/>
            <w:sz w:val="24"/>
          </w:rPr>
          <m:t>REC</m:t>
        </m:r>
      </m:oMath>
      <w:r>
        <w:rPr>
          <w:rFonts w:hint="eastAsia"/>
          <w:sz w:val="24"/>
        </w:rPr>
        <w:t>。</w:t>
      </w:r>
    </w:p>
    <w:p w14:paraId="3B933444">
      <w:pPr>
        <w:pStyle w:val="5"/>
      </w:pPr>
      <w:r>
        <w:rPr>
          <w:rFonts w:hint="eastAsia"/>
        </w:rPr>
        <w:t>⑤解密阶段</w:t>
      </w:r>
    </w:p>
    <w:p w14:paraId="1948E747">
      <w:pPr>
        <w:spacing w:line="360" w:lineRule="auto"/>
        <w:rPr>
          <w:sz w:val="24"/>
        </w:rPr>
      </w:pPr>
      <m:oMath>
        <m:r>
          <m:rPr/>
          <w:rPr>
            <w:rFonts w:ascii="Cambria Math" w:hAnsi="Cambria Math"/>
            <w:sz w:val="24"/>
          </w:rPr>
          <m:t>Dec</m:t>
        </m:r>
        <m:d>
          <m:dPr>
            <m:ctrlPr>
              <w:rPr>
                <w:rFonts w:ascii="Cambria Math" w:hAnsi="Cambria Math"/>
                <w:i/>
                <w:sz w:val="24"/>
              </w:rPr>
            </m:ctrlPr>
          </m:dPr>
          <m:e>
            <m:r>
              <m:rPr/>
              <w:rPr>
                <w:rFonts w:ascii="Cambria Math" w:hAnsi="Cambria Math"/>
                <w:sz w:val="24"/>
              </w:rPr>
              <m:t>PPR,</m:t>
            </m:r>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CSP,2</m:t>
                    </m:r>
                    <m:ctrlPr>
                      <w:rPr>
                        <w:rFonts w:ascii="Cambria Math" w:hAnsi="Cambria Math"/>
                        <w:i/>
                        <w:sz w:val="24"/>
                      </w:rPr>
                    </m:ctrlPr>
                  </m:sup>
                </m:sSubSup>
                <m:r>
                  <m:rPr/>
                  <w:rPr>
                    <w:rFonts w:ascii="Cambria Math" w:hAnsi="Cambria Math"/>
                    <w:sz w:val="24"/>
                  </w:rPr>
                  <m:t>,</m:t>
                </m:r>
                <m:r>
                  <m:rPr/>
                  <w:rPr>
                    <w:rFonts w:hint="eastAsia" w:ascii="Cambria Math" w:hAnsi="Cambria Math"/>
                    <w:sz w:val="24"/>
                  </w:rPr>
                  <m:t>C</m:t>
                </m:r>
                <m:ctrlPr>
                  <w:rPr>
                    <w:rFonts w:ascii="Cambria Math" w:hAnsi="Cambria Math"/>
                    <w:i/>
                    <w:sz w:val="24"/>
                  </w:rPr>
                </m:ctrlPr>
              </m:e>
              <m:sub>
                <m:r>
                  <m:rPr/>
                  <w:rPr>
                    <w:rFonts w:ascii="Cambria Math" w:hAnsi="Cambria Math"/>
                    <w:sz w:val="24"/>
                  </w:rPr>
                  <m:t>rec,ser</m:t>
                </m:r>
                <m:ctrlPr>
                  <w:rPr>
                    <w:rFonts w:ascii="Cambria Math" w:hAnsi="Cambria Math"/>
                    <w:i/>
                    <w:sz w:val="24"/>
                  </w:rPr>
                </m:ctrlPr>
              </m:sub>
            </m:sSub>
            <m:ctrlPr>
              <w:rPr>
                <w:rFonts w:ascii="Cambria Math" w:hAnsi="Cambria Math"/>
                <w:i/>
                <w:sz w:val="24"/>
              </w:rPr>
            </m:ctrlPr>
          </m:e>
        </m:d>
        <m:r>
          <m:rP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r>
              <m:rPr/>
              <w:rPr>
                <w:rFonts w:ascii="Cambria Math" w:hAnsi="Cambria Math"/>
                <w:sz w:val="24"/>
              </w:rPr>
              <m:t>,</m:t>
            </m:r>
            <m:r>
              <m:rPr/>
              <w:rPr>
                <w:rFonts w:hint="eastAsia" w:ascii="Cambria Math" w:hAnsi="Cambria Math"/>
                <w:sz w:val="24"/>
              </w:rPr>
              <m:t>…</m:t>
            </m:r>
            <m:r>
              <m:rPr/>
              <w:rPr>
                <w:rFonts w:ascii="Cambria Math" w:hAnsi="Cambria Math"/>
                <w:sz w:val="24"/>
              </w:rPr>
              <m:t>,</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ctrlPr>
              <w:rPr>
                <w:rFonts w:ascii="Cambria Math" w:hAnsi="Cambria Math"/>
                <w:i/>
                <w:sz w:val="24"/>
              </w:rPr>
            </m:ctrlPr>
          </m:e>
        </m:d>
      </m:oMath>
      <w:r>
        <w:rPr>
          <w:rFonts w:hint="eastAsia"/>
          <w:sz w:val="24"/>
        </w:rPr>
        <w:t xml:space="preserve"> </w:t>
      </w:r>
    </w:p>
    <w:p w14:paraId="1CDD48B7">
      <w:pPr>
        <w:spacing w:line="360" w:lineRule="auto"/>
        <w:ind w:firstLine="480" w:firstLineChars="200"/>
        <w:rPr>
          <w:sz w:val="24"/>
        </w:rPr>
      </w:pPr>
      <w:r>
        <w:rPr>
          <w:rFonts w:hint="eastAsia"/>
          <w:sz w:val="24"/>
        </w:rPr>
        <w:t>接收方</w:t>
      </w:r>
      <m:oMath>
        <m:r>
          <m:rPr/>
          <w:rPr>
            <w:rFonts w:ascii="Cambria Math" w:hAnsi="Cambria Math"/>
            <w:sz w:val="24"/>
          </w:rPr>
          <m:t>REC</m:t>
        </m:r>
      </m:oMath>
      <w:r>
        <w:rPr>
          <w:rFonts w:hint="eastAsia"/>
          <w:sz w:val="24"/>
        </w:rPr>
        <w:t>首先解密出</w:t>
      </w:r>
      <m:oMath>
        <m:sSubSup>
          <m:sSubSupPr>
            <m:ctrlPr>
              <w:rPr>
                <w:rFonts w:ascii="Cambria Math" w:hAnsi="Cambria Math"/>
                <w:i/>
                <w:sz w:val="24"/>
              </w:rPr>
            </m:ctrlPr>
          </m:sSubSupPr>
          <m:e>
            <m:r>
              <m:rPr/>
              <w:rPr>
                <w:rFonts w:hint="eastAsia"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CSP,1</m:t>
            </m:r>
            <m:ctrlPr>
              <w:rPr>
                <w:rFonts w:ascii="Cambria Math" w:hAnsi="Cambria Math"/>
                <w:i/>
                <w:sz w:val="24"/>
              </w:rPr>
            </m:ctrlPr>
          </m:sup>
        </m:sSubSup>
      </m:oMath>
      <w:r>
        <w:rPr>
          <w:rFonts w:hint="eastAsia"/>
          <w:sz w:val="24"/>
        </w:rPr>
        <w:t>和</w:t>
      </w:r>
      <m:oMath>
        <m:r>
          <m:rPr/>
          <w:rPr>
            <w:rFonts w:hint="eastAsia" w:ascii="Cambria Math" w:hAnsi="Cambria Math"/>
            <w:sz w:val="24"/>
          </w:rPr>
          <m:t>r</m:t>
        </m:r>
      </m:oMath>
      <w:r>
        <w:rPr>
          <w:rFonts w:hint="eastAsia"/>
          <w:sz w:val="24"/>
        </w:rPr>
        <w:t>：</w:t>
      </w:r>
    </w:p>
    <w:p w14:paraId="703B579D">
      <w:pPr>
        <w:spacing w:line="360" w:lineRule="auto"/>
        <w:ind w:firstLine="480" w:firstLineChars="200"/>
        <w:rPr>
          <w:sz w:val="24"/>
        </w:rPr>
      </w:pPr>
      <m:oMathPara>
        <m:oMath>
          <m:sSubSup>
            <m:sSubSupPr>
              <m:ctrlPr>
                <w:rPr>
                  <w:rFonts w:ascii="Cambria Math" w:hAnsi="Cambria Math"/>
                  <w:i/>
                  <w:sz w:val="24"/>
                </w:rPr>
              </m:ctrlPr>
            </m:sSubSupPr>
            <m:e>
              <m:r>
                <m:rPr/>
                <w:rPr>
                  <w:rFonts w:hint="eastAsia"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CSP,1</m:t>
              </m:r>
              <m:ctrlPr>
                <w:rPr>
                  <w:rFonts w:ascii="Cambria Math" w:hAnsi="Cambria Math"/>
                  <w:i/>
                  <w:sz w:val="24"/>
                </w:rPr>
              </m:ctrlPr>
            </m:sup>
          </m:sSubSup>
          <m:r>
            <m:rPr/>
            <w:rPr>
              <w:rFonts w:ascii="Cambria Math" w:hAnsi="Cambria Math"/>
              <w:sz w:val="24"/>
            </w:rPr>
            <m:t>=</m:t>
          </m:r>
          <m:sSubSup>
            <m:sSubSupPr>
              <m:ctrlPr>
                <w:rPr>
                  <w:rFonts w:ascii="Cambria Math" w:hAnsi="Cambria Math"/>
                  <w:i/>
                  <w:sz w:val="24"/>
                </w:rPr>
              </m:ctrlPr>
            </m:sSubSupPr>
            <m:e>
              <m:r>
                <m:rPr/>
                <w:rPr>
                  <w:rFonts w:hint="eastAsia" w:ascii="Cambria Math" w:hAnsi="Cambria Math"/>
                  <w:sz w:val="24"/>
                </w:rPr>
                <m:t>f</m:t>
              </m:r>
              <m:ctrlPr>
                <w:rPr>
                  <w:rFonts w:ascii="Cambria Math" w:hAnsi="Cambria Math"/>
                  <w:i/>
                  <w:sz w:val="24"/>
                </w:rPr>
              </m:ctrlPr>
            </m:e>
            <m:sub>
              <m:sSub>
                <m:sSubPr>
                  <m:ctrlPr>
                    <w:rPr>
                      <w:rFonts w:ascii="Cambria Math" w:hAnsi="Cambria Math"/>
                      <w:i/>
                      <w:sz w:val="24"/>
                    </w:rPr>
                  </m:ctrlPr>
                </m:sSubPr>
                <m:e>
                  <m:r>
                    <m:rPr/>
                    <w:rPr>
                      <w:rFonts w:hint="eastAsia" w:ascii="Cambria Math" w:hAnsi="Cambria Math"/>
                      <w:sz w:val="24"/>
                    </w:rPr>
                    <m:t>pv</m:t>
                  </m:r>
                  <m:r>
                    <m:rPr/>
                    <w:rPr>
                      <w:rFonts w:ascii="Cambria Math" w:hAnsi="Cambria Math"/>
                      <w:sz w:val="24"/>
                    </w:rPr>
                    <m:t>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r>
            <m:rPr/>
            <w:rPr>
              <w:rFonts w:ascii="Cambria Math" w:hAnsi="Cambria Math"/>
              <w:sz w:val="24"/>
            </w:rPr>
            <m:t>(</m:t>
          </m:r>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CSP,2</m:t>
              </m:r>
              <m:ctrlPr>
                <w:rPr>
                  <w:rFonts w:ascii="Cambria Math" w:hAnsi="Cambria Math"/>
                  <w:i/>
                  <w:sz w:val="24"/>
                </w:rPr>
              </m:ctrlPr>
            </m:sup>
          </m:sSubSup>
          <m:r>
            <m:rPr/>
            <w:rPr>
              <w:rFonts w:ascii="Cambria Math" w:hAnsi="Cambria Math"/>
              <w:sz w:val="24"/>
            </w:rPr>
            <m:t>)</m:t>
          </m:r>
        </m:oMath>
      </m:oMathPara>
    </w:p>
    <w:p w14:paraId="2F9D18A6">
      <w:pPr>
        <w:spacing w:line="360" w:lineRule="auto"/>
        <w:ind w:firstLine="480" w:firstLineChars="200"/>
        <w:rPr>
          <w:sz w:val="24"/>
        </w:rPr>
      </w:pPr>
      <m:oMathPara>
        <m:oMath>
          <m:r>
            <m:rPr/>
            <w:rPr>
              <w:rFonts w:ascii="Cambria Math" w:hAnsi="Cambria Math"/>
              <w:sz w:val="24"/>
            </w:rPr>
            <m:t>r=</m:t>
          </m:r>
          <m:sSubSup>
            <m:sSubSupPr>
              <m:ctrlPr>
                <w:rPr>
                  <w:rFonts w:ascii="Cambria Math" w:hAnsi="Cambria Math"/>
                  <w:i/>
                  <w:sz w:val="24"/>
                </w:rPr>
              </m:ctrlPr>
            </m:sSubSupPr>
            <m:e>
              <m:r>
                <m:rPr/>
                <w:rPr>
                  <w:rFonts w:hint="eastAsia" w:ascii="Cambria Math" w:hAnsi="Cambria Math"/>
                  <w:sz w:val="24"/>
                </w:rPr>
                <m:t>f</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pvk</m:t>
                  </m:r>
                  <m:ctrlPr>
                    <w:rPr>
                      <w:rFonts w:ascii="Cambria Math" w:hAnsi="Cambria Math"/>
                      <w:i/>
                      <w:sz w:val="24"/>
                    </w:rPr>
                  </m:ctrlPr>
                </m:e>
                <m:sub>
                  <m:r>
                    <m:rPr/>
                    <w:rPr>
                      <w:rFonts w:ascii="Cambria Math" w:hAnsi="Cambria Math"/>
                      <w:sz w:val="24"/>
                    </w:rPr>
                    <m:t>f,rec</m:t>
                  </m:r>
                  <m:ctrlPr>
                    <w:rPr>
                      <w:rFonts w:ascii="Cambria Math" w:hAnsi="Cambria Math"/>
                      <w:i/>
                      <w:sz w:val="24"/>
                    </w:rPr>
                  </m:ctrlPr>
                </m:sub>
              </m:sSub>
              <m:ctrlPr>
                <w:rPr>
                  <w:rFonts w:ascii="Cambria Math" w:hAnsi="Cambria Math"/>
                  <w:i/>
                  <w:sz w:val="24"/>
                </w:rPr>
              </m:ctrlPr>
            </m:sub>
            <m:sup>
              <m:r>
                <m:rPr/>
                <w:rPr>
                  <w:rFonts w:ascii="Cambria Math" w:hAnsi="Cambria Math"/>
                  <w:sz w:val="24"/>
                </w:rPr>
                <m:t>−1</m:t>
              </m:r>
              <m:ctrlPr>
                <w:rPr>
                  <w:rFonts w:ascii="Cambria Math" w:hAnsi="Cambria Math"/>
                  <w:i/>
                  <w:sz w:val="24"/>
                </w:rPr>
              </m:ctrlPr>
            </m:sup>
          </m:sSubSup>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C</m:t>
              </m:r>
              <m:ctrlPr>
                <w:rPr>
                  <w:rFonts w:ascii="Cambria Math" w:hAnsi="Cambria Math"/>
                  <w:i/>
                  <w:sz w:val="24"/>
                </w:rPr>
              </m:ctrlPr>
            </m:e>
            <m:sub>
              <m:r>
                <m:rPr/>
                <w:rPr>
                  <w:rFonts w:ascii="Cambria Math" w:hAnsi="Cambria Math"/>
                  <w:sz w:val="24"/>
                </w:rPr>
                <m:t>rec,ser</m:t>
              </m:r>
              <m:ctrlPr>
                <w:rPr>
                  <w:rFonts w:ascii="Cambria Math" w:hAnsi="Cambria Math"/>
                  <w:i/>
                  <w:sz w:val="24"/>
                </w:rPr>
              </m:ctrlPr>
            </m:sub>
          </m:sSub>
          <m:r>
            <m:rPr/>
            <w:rPr>
              <w:rFonts w:ascii="Cambria Math" w:hAnsi="Cambria Math"/>
              <w:sz w:val="24"/>
            </w:rPr>
            <m:t>)</m:t>
          </m:r>
        </m:oMath>
      </m:oMathPara>
    </w:p>
    <w:p w14:paraId="38C76076">
      <w:pPr>
        <w:spacing w:line="360" w:lineRule="auto"/>
        <w:ind w:firstLine="480" w:firstLineChars="200"/>
        <w:rPr>
          <w:sz w:val="24"/>
        </w:rPr>
      </w:pPr>
      <w:r>
        <w:rPr>
          <w:rFonts w:hint="eastAsia"/>
          <w:sz w:val="24"/>
        </w:rPr>
        <w:t>最后，</w:t>
      </w:r>
      <m:oMath>
        <m:r>
          <m:rPr/>
          <w:rPr>
            <w:rFonts w:ascii="Cambria Math" w:hAnsi="Cambria Math"/>
            <w:sz w:val="24"/>
          </w:rPr>
          <m:t>REC</m:t>
        </m:r>
      </m:oMath>
      <w:r>
        <w:rPr>
          <w:rFonts w:hint="eastAsia"/>
          <w:sz w:val="24"/>
        </w:rPr>
        <w:t>利用</w:t>
      </w:r>
      <m:oMath>
        <m:r>
          <m:rPr/>
          <w:rPr>
            <w:rFonts w:ascii="Cambria Math" w:hAnsi="Cambria Math"/>
            <w:sz w:val="24"/>
          </w:rPr>
          <m:t>r</m:t>
        </m:r>
      </m:oMath>
      <w:r>
        <w:rPr>
          <w:rFonts w:hint="eastAsia"/>
          <w:sz w:val="24"/>
        </w:rPr>
        <w:t>解密出最后的多元多项式结果：</w:t>
      </w:r>
    </w:p>
    <w:p w14:paraId="6363DEBA">
      <w:pPr>
        <w:spacing w:line="360" w:lineRule="auto"/>
        <w:ind w:firstLine="480" w:firstLineChars="200"/>
        <w:rPr>
          <w:sz w:val="24"/>
        </w:rPr>
      </w:pPr>
      <m:oMathPara>
        <m:oMath>
          <m:r>
            <m:rP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m:rPr/>
                    <w:rPr>
                      <w:rFonts w:hint="eastAsia" w:ascii="Cambria Math" w:hAnsi="Cambria Math"/>
                      <w:sz w:val="24"/>
                    </w:rPr>
                    <m:t>m</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r>
                <m:rPr/>
                <w:rPr>
                  <w:rFonts w:ascii="Cambria Math" w:hAnsi="Cambria Math"/>
                  <w:sz w:val="24"/>
                </w:rPr>
                <m:t>,</m:t>
              </m:r>
              <m:r>
                <m:rPr/>
                <w:rPr>
                  <w:rFonts w:hint="eastAsia" w:ascii="Cambria Math" w:hAnsi="Cambria Math"/>
                  <w:sz w:val="24"/>
                </w:rPr>
                <m:t>…</m:t>
              </m:r>
              <m:r>
                <m:rPr/>
                <w:rPr>
                  <w:rFonts w:ascii="Cambria Math" w:hAnsi="Cambria Math"/>
                  <w:sz w:val="24"/>
                </w:rPr>
                <m:t>,</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ctrlPr>
                <w:rPr>
                  <w:rFonts w:ascii="Cambria Math" w:hAnsi="Cambria Math"/>
                  <w:i/>
                  <w:sz w:val="24"/>
                </w:rPr>
              </m:ctrlPr>
            </m:e>
          </m:d>
          <m:r>
            <m:rPr/>
            <w:rPr>
              <w:rFonts w:ascii="Cambria Math" w:hAnsi="Cambria Math"/>
              <w:sz w:val="24"/>
            </w:rPr>
            <m:t>=</m:t>
          </m:r>
          <m:sSup>
            <m:sSupPr>
              <m:ctrlPr>
                <w:rPr>
                  <w:rFonts w:ascii="Cambria Math" w:hAnsi="Cambria Math"/>
                  <w:i/>
                  <w:sz w:val="24"/>
                </w:rPr>
              </m:ctrlPr>
            </m:sSupPr>
            <m:e>
              <m:r>
                <m:rPr/>
                <w:rPr>
                  <w:rFonts w:ascii="Cambria Math" w:hAnsi="Cambria Math"/>
                  <w:sz w:val="24"/>
                </w:rPr>
                <m:t>r</m:t>
              </m:r>
              <m:ctrlPr>
                <w:rPr>
                  <w:rFonts w:ascii="Cambria Math" w:hAnsi="Cambria Math"/>
                  <w:i/>
                  <w:sz w:val="24"/>
                </w:rPr>
              </m:ctrlPr>
            </m:e>
            <m:sup>
              <m:r>
                <m:rPr/>
                <w:rPr>
                  <w:rFonts w:ascii="Cambria Math" w:hAnsi="Cambria Math"/>
                  <w:sz w:val="24"/>
                </w:rPr>
                <m:t>−</m:t>
              </m:r>
              <m:sSub>
                <m:sSubPr>
                  <m:ctrlPr>
                    <w:rPr>
                      <w:rFonts w:ascii="Cambria Math" w:hAnsi="Cambria Math"/>
                      <w:i/>
                      <w:sz w:val="24"/>
                    </w:rPr>
                  </m:ctrlPr>
                </m:sSubPr>
                <m:e>
                  <m:r>
                    <m:rPr/>
                    <w:rPr>
                      <w:rFonts w:ascii="Cambria Math" w:hAnsi="Cambria Math"/>
                      <w:sz w:val="24"/>
                    </w:rPr>
                    <m:t>deg</m:t>
                  </m:r>
                  <m:ctrlPr>
                    <w:rPr>
                      <w:rFonts w:ascii="Cambria Math" w:hAnsi="Cambria Math"/>
                      <w:i/>
                      <w:sz w:val="24"/>
                    </w:rPr>
                  </m:ctrlPr>
                </m:e>
                <m:sub>
                  <m:r>
                    <m:rPr/>
                    <w:rPr>
                      <w:rFonts w:ascii="Cambria Math" w:hAnsi="Cambria Math"/>
                      <w:sz w:val="24"/>
                    </w:rPr>
                    <m:t>F</m:t>
                  </m:r>
                  <m:ctrlPr>
                    <w:rPr>
                      <w:rFonts w:ascii="Cambria Math" w:hAnsi="Cambria Math"/>
                      <w:i/>
                      <w:sz w:val="24"/>
                    </w:rPr>
                  </m:ctrlPr>
                </m:sub>
              </m:sSub>
              <m:ctrlPr>
                <w:rPr>
                  <w:rFonts w:ascii="Cambria Math" w:hAnsi="Cambria Math"/>
                  <w:i/>
                  <w:sz w:val="24"/>
                </w:rPr>
              </m:ctrlPr>
            </m:sup>
          </m:sSup>
          <m:sSubSup>
            <m:sSubSupPr>
              <m:ctrlPr>
                <w:rPr>
                  <w:rFonts w:ascii="Cambria Math" w:hAnsi="Cambria Math"/>
                  <w:i/>
                  <w:sz w:val="24"/>
                </w:rPr>
              </m:ctrlPr>
            </m:sSubSupPr>
            <m:e>
              <m:r>
                <m:rPr/>
                <w:rPr>
                  <w:rFonts w:hint="eastAsia" w:ascii="Cambria Math" w:hAnsi="Cambria Math"/>
                  <w:sz w:val="24"/>
                </w:rPr>
                <m:t>C</m:t>
              </m:r>
              <m:ctrlPr>
                <w:rPr>
                  <w:rFonts w:ascii="Cambria Math" w:hAnsi="Cambria Math"/>
                  <w:i/>
                  <w:sz w:val="24"/>
                </w:rPr>
              </m:ctrlPr>
            </m:e>
            <m:sub>
              <m:r>
                <m:rPr/>
                <w:rPr>
                  <w:rFonts w:ascii="Cambria Math" w:hAnsi="Cambria Math"/>
                  <w:sz w:val="24"/>
                </w:rPr>
                <m:t>F</m:t>
              </m:r>
              <m:ctrlPr>
                <w:rPr>
                  <w:rFonts w:ascii="Cambria Math" w:hAnsi="Cambria Math"/>
                  <w:i/>
                  <w:sz w:val="24"/>
                </w:rPr>
              </m:ctrlPr>
            </m:sub>
            <m:sup>
              <m:r>
                <m:rPr/>
                <w:rPr>
                  <w:rFonts w:ascii="Cambria Math" w:hAnsi="Cambria Math"/>
                  <w:sz w:val="24"/>
                </w:rPr>
                <m:t>CSP,1</m:t>
              </m:r>
              <m:ctrlPr>
                <w:rPr>
                  <w:rFonts w:ascii="Cambria Math" w:hAnsi="Cambria Math"/>
                  <w:i/>
                  <w:sz w:val="24"/>
                </w:rPr>
              </m:ctrlPr>
            </m:sup>
          </m:sSubSup>
        </m:oMath>
      </m:oMathPara>
    </w:p>
    <w:p w14:paraId="16D733C4">
      <w:pPr>
        <w:pStyle w:val="4"/>
        <w:spacing w:line="360" w:lineRule="auto"/>
      </w:pPr>
      <w:r>
        <w:t>2.2.2基于去中心化联邦学习的交通流量系统原理</w:t>
      </w:r>
    </w:p>
    <w:p w14:paraId="7A165A7D">
      <w:pPr>
        <w:spacing w:line="360" w:lineRule="auto"/>
        <w:ind w:firstLine="480" w:firstLineChars="200"/>
        <w:rPr>
          <w:sz w:val="24"/>
        </w:rPr>
      </w:pPr>
      <w:r>
        <w:rPr>
          <w:sz w:val="24"/>
        </w:rPr>
        <w:t>基于去中心化联邦学习的交通流量系统原理SecTraffic系统的核心目标是破解交通流量预测中“数据隐私保护”与“跨区域协同训练”的核心矛盾，为此将去中心化联邦学习、时空特征建模与密码学技术深度耦合，形成层层递进的技术逻辑——先通过架构设计破除中心依赖，再通过特征建模精准捕捉交通规律，最后通过密码协同保障全流程安全，最终实现“数据不动模型动”的隐私保护预测。</w:t>
      </w:r>
    </w:p>
    <w:p w14:paraId="66F65D1B">
      <w:pPr>
        <w:spacing w:line="360" w:lineRule="auto"/>
        <w:ind w:firstLine="480" w:firstLineChars="200"/>
        <w:rPr>
          <w:sz w:val="24"/>
        </w:rPr>
      </w:pPr>
      <w:r>
        <w:rPr>
          <w:sz w:val="24"/>
        </w:rPr>
        <w:t>要实现跨区域协同且不依赖中心服务器，系统首先在架构层面采用去中心化联邦学习设计，让各节点直接映射交通场景中的核心参与角色：本地节点（如车载终端、城市交通部门）作为数据采集与训练的终端，负责收集路段车速、车辆轨迹等原始交通数据并执行本地模型训练；加密服务提供商（CSP）与云服务器（SER）则替代传统中心服务器，承担分布式参数加密与聚合的核心任务；授权接收方（REC，如跨区域交通管理中心）作为最终结果使用者，需通过门限解密机制获取预测输出</w:t>
      </w:r>
      <w:r>
        <w:rPr>
          <w:rFonts w:hint="eastAsia"/>
          <w:sz w:val="24"/>
        </w:rPr>
        <w:t>，</w:t>
      </w:r>
      <w:r>
        <w:rPr>
          <w:sz w:val="24"/>
        </w:rPr>
        <w:t>这种架构从根源上规避了传统集中式系统中“中心服务器故障导致全系统瘫痪”的风险</w:t>
      </w:r>
      <w:r>
        <w:rPr>
          <w:rFonts w:hint="eastAsia"/>
          <w:sz w:val="24"/>
        </w:rPr>
        <w:t>。</w:t>
      </w:r>
    </w:p>
    <w:p w14:paraId="3D1B042D">
      <w:pPr>
        <w:spacing w:line="360" w:lineRule="auto"/>
        <w:ind w:firstLine="480" w:firstLineChars="200"/>
        <w:rPr>
          <w:sz w:val="24"/>
        </w:rPr>
      </w:pPr>
      <w:r>
        <w:rPr>
          <w:sz w:val="24"/>
        </w:rPr>
        <w:t>架构落地的关键在于模型能否精准捕捉交通流量的时空规律，因此系统引入时空Transformer网络（STTN）构建特征建模核心。本地节点的时空特征提取模块以标准化后的交通流量数据</w:t>
      </w:r>
      <m:oMath>
        <m:r>
          <m:rPr>
            <m:sty m:val="p"/>
          </m:rPr>
          <w:rPr>
            <w:rFonts w:ascii="Cambria Math" w:hAnsi="Cambria Math"/>
            <w:sz w:val="24"/>
          </w:rPr>
          <m:t>X</m:t>
        </m:r>
        <m:r>
          <m:rPr>
            <m:sty m:val="p"/>
          </m:rPr>
          <w:rPr>
            <w:rFonts w:hint="eastAsia" w:ascii="Cambria Math" w:hAnsi="Cambria Math"/>
            <w:sz w:val="24"/>
          </w:rPr>
          <m:t>∈</m:t>
        </m:r>
        <m:sSup>
          <m:sSupPr>
            <m:ctrlPr>
              <w:rPr>
                <w:rFonts w:ascii="Cambria Math" w:hAnsi="Cambria Math"/>
                <w:sz w:val="24"/>
              </w:rPr>
            </m:ctrlPr>
          </m:sSupPr>
          <m:e>
            <m:r>
              <m:rPr>
                <m:sty m:val="p"/>
              </m:rPr>
              <w:rPr>
                <w:rFonts w:ascii="Cambria Math" w:hAnsi="Cambria Math"/>
                <w:sz w:val="24"/>
              </w:rPr>
              <m:t>R</m:t>
            </m:r>
            <m:ctrlPr>
              <w:rPr>
                <w:rFonts w:ascii="Cambria Math" w:hAnsi="Cambria Math"/>
                <w:sz w:val="24"/>
              </w:rPr>
            </m:ctrlPr>
          </m:e>
          <m:sup>
            <m:r>
              <m:rPr>
                <m:sty m:val="p"/>
              </m:rPr>
              <w:rPr>
                <w:rFonts w:ascii="Cambria Math" w:hAnsi="Cambria Math"/>
                <w:sz w:val="24"/>
              </w:rPr>
              <m:t>M×N×</m:t>
            </m:r>
            <m:sSub>
              <m:sSubPr>
                <m:ctrlPr>
                  <w:rPr>
                    <w:rFonts w:ascii="Cambria Math" w:hAnsi="Cambria Math"/>
                    <w:sz w:val="24"/>
                  </w:rPr>
                </m:ctrlPr>
              </m:sSubPr>
              <m:e>
                <m:r>
                  <m:rPr>
                    <m:sty m:val="p"/>
                  </m:rPr>
                  <w:rPr>
                    <w:rFonts w:ascii="Cambria Math" w:hAnsi="Cambria Math"/>
                    <w:sz w:val="24"/>
                  </w:rPr>
                  <m:t>d</m:t>
                </m:r>
                <m:ctrlPr>
                  <w:rPr>
                    <w:rFonts w:ascii="Cambria Math" w:hAnsi="Cambria Math"/>
                    <w:sz w:val="24"/>
                  </w:rPr>
                </m:ctrlPr>
              </m:e>
              <m:sub>
                <m:r>
                  <m:rPr>
                    <m:sty m:val="p"/>
                  </m:rPr>
                  <w:rPr>
                    <w:rFonts w:ascii="Cambria Math" w:hAnsi="Cambria Math"/>
                    <w:sz w:val="24"/>
                  </w:rPr>
                  <m:t>G</m:t>
                </m:r>
                <m:ctrlPr>
                  <w:rPr>
                    <w:rFonts w:ascii="Cambria Math" w:hAnsi="Cambria Math"/>
                    <w:sz w:val="24"/>
                  </w:rPr>
                </m:ctrlPr>
              </m:sub>
            </m:sSub>
            <m:ctrlPr>
              <w:rPr>
                <w:rFonts w:ascii="Cambria Math" w:hAnsi="Cambria Math"/>
                <w:sz w:val="24"/>
              </w:rPr>
            </m:ctrlPr>
          </m:sup>
        </m:sSup>
      </m:oMath>
      <w:r>
        <w:rPr>
          <w:sz w:val="24"/>
        </w:rPr>
        <w:t>（</w:t>
      </w:r>
      <w:r>
        <w:rPr>
          <w:rFonts w:hint="eastAsia"/>
          <w:sz w:val="24"/>
        </w:rPr>
        <w:t>其中，</w:t>
      </w:r>
      <m:oMath>
        <m:r>
          <m:rPr/>
          <w:rPr>
            <w:rFonts w:hint="eastAsia" w:ascii="Cambria Math" w:hAnsi="Cambria Math"/>
            <w:sz w:val="24"/>
          </w:rPr>
          <m:t>M</m:t>
        </m:r>
      </m:oMath>
      <w:r>
        <w:rPr>
          <w:sz w:val="24"/>
        </w:rPr>
        <w:t>为历史时间步长，</w:t>
      </w:r>
      <m:oMath>
        <m:r>
          <m:rPr/>
          <w:rPr>
            <w:rFonts w:hint="eastAsia" w:ascii="Cambria Math" w:hAnsi="Cambria Math"/>
            <w:sz w:val="24"/>
          </w:rPr>
          <m:t>N</m:t>
        </m:r>
      </m:oMath>
      <w:r>
        <w:rPr>
          <w:sz w:val="24"/>
        </w:rPr>
        <w:t>为路段数量，</w:t>
      </w:r>
      <m:oMath>
        <m:sSub>
          <m:sSubPr>
            <m:ctrlPr>
              <w:rPr>
                <w:rFonts w:ascii="Cambria Math" w:hAnsi="Cambria Math"/>
                <w:sz w:val="24"/>
              </w:rPr>
            </m:ctrlPr>
          </m:sSubPr>
          <m:e>
            <m:r>
              <m:rPr>
                <m:sty m:val="p"/>
              </m:rPr>
              <w:rPr>
                <w:rFonts w:ascii="Cambria Math" w:hAnsi="Cambria Math"/>
                <w:sz w:val="24"/>
              </w:rPr>
              <m:t>d</m:t>
            </m:r>
            <m:ctrlPr>
              <w:rPr>
                <w:rFonts w:ascii="Cambria Math" w:hAnsi="Cambria Math"/>
                <w:sz w:val="24"/>
              </w:rPr>
            </m:ctrlPr>
          </m:e>
          <m:sub>
            <m:r>
              <m:rPr>
                <m:sty m:val="p"/>
              </m:rPr>
              <w:rPr>
                <w:rFonts w:ascii="Cambria Math" w:hAnsi="Cambria Math"/>
                <w:sz w:val="24"/>
              </w:rPr>
              <m:t>G</m:t>
            </m:r>
            <m:ctrlPr>
              <w:rPr>
                <w:rFonts w:ascii="Cambria Math" w:hAnsi="Cambria Math"/>
                <w:sz w:val="24"/>
              </w:rPr>
            </m:ctrlPr>
          </m:sub>
        </m:sSub>
      </m:oMath>
      <w:r>
        <w:rPr>
          <w:sz w:val="24"/>
        </w:rPr>
        <w:t>为特征维度）为输入，通过“空间依赖捕捉”与“时间依赖捕捉”的双重机制挖掘数据价值</w:t>
      </w:r>
      <w:r>
        <w:rPr>
          <w:rFonts w:hint="eastAsia"/>
          <w:sz w:val="24"/>
        </w:rPr>
        <w:t>。</w:t>
      </w:r>
    </w:p>
    <w:p w14:paraId="24E9D11F">
      <w:pPr>
        <w:spacing w:line="360" w:lineRule="auto"/>
        <w:ind w:firstLine="480" w:firstLineChars="200"/>
        <w:rPr>
          <w:sz w:val="24"/>
        </w:rPr>
      </w:pPr>
      <w:r>
        <w:rPr>
          <w:sz w:val="24"/>
        </w:rPr>
        <w:t>在空间维度，采用“固定图卷积层+动态图注意力层”的组合——固定图卷积层基于路网拓扑矩阵</w:t>
      </w:r>
      <m:oMath>
        <m:r>
          <m:rPr/>
          <w:rPr>
            <w:rFonts w:hint="eastAsia" w:ascii="Cambria Math" w:hAnsi="Cambria Math"/>
            <w:sz w:val="24"/>
          </w:rPr>
          <m:t>A</m:t>
        </m:r>
      </m:oMath>
      <w:r>
        <w:rPr>
          <w:sz w:val="24"/>
        </w:rPr>
        <w:t>，通过公式</w:t>
      </w:r>
      <w:r>
        <w:rPr>
          <w:rFonts w:hint="eastAsia"/>
          <w:sz w:val="24"/>
        </w:rPr>
        <w:t>2.2.2（1）</w:t>
      </w:r>
      <w:r>
        <w:rPr>
          <w:sz w:val="24"/>
        </w:rPr>
        <w:t>提取静态路网关联</w:t>
      </w:r>
      <w:r>
        <w:rPr>
          <w:rFonts w:hint="eastAsia"/>
          <w:sz w:val="24"/>
        </w:rPr>
        <w:t>。</w:t>
      </w:r>
    </w:p>
    <w:p w14:paraId="4436DF03">
      <w:pPr>
        <w:spacing w:line="360" w:lineRule="auto"/>
        <w:ind w:firstLine="480" w:firstLineChars="200"/>
        <w:jc w:val="center"/>
        <w:rPr>
          <w:sz w:val="24"/>
        </w:rPr>
      </w:pPr>
      <m:oMath>
        <m:sSup>
          <m:sSupPr>
            <m:ctrlPr>
              <w:rPr>
                <w:rFonts w:ascii="Cambria Math" w:hAnsi="Cambria Math"/>
                <w:sz w:val="24"/>
              </w:rPr>
            </m:ctrlPr>
          </m:sSupPr>
          <m:e>
            <m:r>
              <m:rPr>
                <m:sty m:val="p"/>
              </m:rPr>
              <w:rPr>
                <w:rFonts w:ascii="Cambria Math" w:hAnsi="Cambria Math"/>
                <w:sz w:val="24"/>
              </w:rPr>
              <m:t>X</m:t>
            </m:r>
            <m:ctrlPr>
              <w:rPr>
                <w:rFonts w:ascii="Cambria Math" w:hAnsi="Cambria Math"/>
                <w:sz w:val="24"/>
              </w:rPr>
            </m:ctrlPr>
          </m:e>
          <m:sup>
            <m:r>
              <m:rPr>
                <m:sty m:val="p"/>
              </m:rPr>
              <w:rPr>
                <w:rFonts w:ascii="Cambria Math" w:hAnsi="Cambria Math"/>
                <w:sz w:val="24"/>
              </w:rPr>
              <m:t>G</m:t>
            </m:r>
            <m:ctrlPr>
              <w:rPr>
                <w:rFonts w:ascii="Cambria Math" w:hAnsi="Cambria Math"/>
                <w:sz w:val="24"/>
              </w:rPr>
            </m:ctrlPr>
          </m:sup>
        </m:sSup>
        <m:r>
          <m:rPr>
            <m:sty m:val="p"/>
          </m:rPr>
          <w:rPr>
            <w:rFonts w:ascii="Cambria Math" w:hAnsi="Cambria Math"/>
            <w:sz w:val="24"/>
          </w:rPr>
          <m:t>=</m:t>
        </m:r>
        <m:nary>
          <m:naryPr>
            <m:chr m:val="∑"/>
            <m:ctrlPr>
              <w:rPr>
                <w:rFonts w:ascii="Cambria Math" w:hAnsi="Cambria Math"/>
                <w:sz w:val="24"/>
              </w:rPr>
            </m:ctrlPr>
          </m:naryPr>
          <m:sub>
            <m:r>
              <m:rPr>
                <m:sty m:val="p"/>
              </m:rPr>
              <w:rPr>
                <w:rFonts w:ascii="Cambria Math" w:hAnsi="Cambria Math"/>
                <w:sz w:val="24"/>
              </w:rPr>
              <m:t>γ=0</m:t>
            </m:r>
            <m:ctrlPr>
              <w:rPr>
                <w:rFonts w:ascii="Cambria Math" w:hAnsi="Cambria Math"/>
                <w:sz w:val="24"/>
              </w:rPr>
            </m:ctrlPr>
          </m:sub>
          <m:sup>
            <m:r>
              <m:rPr>
                <m:sty m:val="p"/>
              </m:rPr>
              <w:rPr>
                <w:rFonts w:ascii="Cambria Math" w:hAnsi="Cambria Math"/>
                <w:sz w:val="24"/>
              </w:rPr>
              <m:t>K</m:t>
            </m:r>
            <m:ctrlPr>
              <w:rPr>
                <w:rFonts w:ascii="Cambria Math" w:hAnsi="Cambria Math"/>
                <w:sz w:val="24"/>
              </w:rPr>
            </m:ctrlPr>
          </m:sup>
          <m:e>
            <m:sSub>
              <m:sSubPr>
                <m:ctrlPr>
                  <w:rPr>
                    <w:rFonts w:ascii="Cambria Math" w:hAnsi="Cambria Math"/>
                    <w:sz w:val="24"/>
                  </w:rPr>
                </m:ctrlPr>
              </m:sSubPr>
              <m:e>
                <m:r>
                  <m:rPr>
                    <m:sty m:val="p"/>
                  </m:rPr>
                  <w:rPr>
                    <w:rFonts w:ascii="Cambria Math" w:hAnsi="Cambria Math"/>
                    <w:sz w:val="24"/>
                  </w:rPr>
                  <m:t>π</m:t>
                </m:r>
                <m:ctrlPr>
                  <w:rPr>
                    <w:rFonts w:ascii="Cambria Math" w:hAnsi="Cambria Math"/>
                    <w:sz w:val="24"/>
                  </w:rPr>
                </m:ctrlPr>
              </m:e>
              <m:sub>
                <m:r>
                  <m:rPr>
                    <m:sty m:val="p"/>
                  </m:rPr>
                  <w:rPr>
                    <w:rFonts w:ascii="Cambria Math" w:hAnsi="Cambria Math"/>
                    <w:sz w:val="24"/>
                  </w:rPr>
                  <m:t>γ</m:t>
                </m:r>
                <m:ctrlPr>
                  <w:rPr>
                    <w:rFonts w:ascii="Cambria Math" w:hAnsi="Cambria Math"/>
                    <w:sz w:val="24"/>
                  </w:rPr>
                </m:ctrlPr>
              </m:sub>
            </m:sSub>
            <m:ctrlPr>
              <w:rPr>
                <w:rFonts w:ascii="Cambria Math" w:hAnsi="Cambria Math"/>
                <w:sz w:val="24"/>
              </w:rPr>
            </m:ctrlPr>
          </m:e>
        </m:nary>
        <m:r>
          <m:rPr>
            <m:sty m:val="p"/>
          </m:rPr>
          <w:rPr>
            <w:rFonts w:ascii="Cambria Math" w:hAnsi="Cambria Math"/>
            <w:sz w:val="24"/>
          </w:rPr>
          <m:t>⋅</m:t>
        </m:r>
        <m:sSub>
          <m:sSubPr>
            <m:ctrlPr>
              <w:rPr>
                <w:rFonts w:ascii="Cambria Math" w:hAnsi="Cambria Math"/>
                <w:sz w:val="24"/>
              </w:rPr>
            </m:ctrlPr>
          </m:sSubPr>
          <m:e>
            <m:r>
              <m:rPr>
                <m:sty m:val="p"/>
              </m:rPr>
              <w:rPr>
                <w:rFonts w:hint="eastAsia" w:ascii="Cambria Math" w:hAnsi="Cambria Math"/>
                <w:sz w:val="24"/>
              </w:rPr>
              <m:t>Γ</m:t>
            </m:r>
            <m:ctrlPr>
              <w:rPr>
                <w:rFonts w:ascii="Cambria Math" w:hAnsi="Cambria Math"/>
                <w:sz w:val="24"/>
              </w:rPr>
            </m:ctrlPr>
          </m:e>
          <m:sub>
            <m:r>
              <m:rPr>
                <m:sty m:val="p"/>
              </m:rPr>
              <w:rPr>
                <w:rFonts w:ascii="Cambria Math" w:hAnsi="Cambria Math"/>
                <w:sz w:val="24"/>
              </w:rPr>
              <m:t>γ</m:t>
            </m:r>
            <m:ctrlPr>
              <w:rPr>
                <w:rFonts w:ascii="Cambria Math" w:hAnsi="Cambria Math"/>
                <w:sz w:val="24"/>
              </w:rPr>
            </m:ctrlPr>
          </m:sub>
        </m:sSub>
        <m:d>
          <m:dPr>
            <m:ctrlPr>
              <w:rPr>
                <w:rFonts w:ascii="Cambria Math" w:hAnsi="Cambria Math"/>
                <w:sz w:val="24"/>
              </w:rPr>
            </m:ctrlPr>
          </m:dPr>
          <m:e>
            <m:acc>
              <m:accPr>
                <m:chr m:val="̃"/>
                <m:ctrlPr>
                  <w:rPr>
                    <w:rFonts w:ascii="Cambria Math" w:hAnsi="Cambria Math"/>
                    <w:sz w:val="24"/>
                  </w:rPr>
                </m:ctrlPr>
              </m:accPr>
              <m:e>
                <m:r>
                  <m:rPr>
                    <m:sty m:val="p"/>
                  </m:rPr>
                  <w:rPr>
                    <w:rFonts w:ascii="Cambria Math" w:hAnsi="Cambria Math"/>
                    <w:sz w:val="24"/>
                  </w:rPr>
                  <m:t>L</m:t>
                </m:r>
                <m:ctrlPr>
                  <w:rPr>
                    <w:rFonts w:ascii="Cambria Math" w:hAnsi="Cambria Math"/>
                    <w:sz w:val="24"/>
                  </w:rPr>
                </m:ctrlPr>
              </m:e>
            </m:acc>
            <m:ctrlPr>
              <w:rPr>
                <w:rFonts w:ascii="Cambria Math" w:hAnsi="Cambria Math"/>
                <w:sz w:val="24"/>
              </w:rPr>
            </m:ctrlPr>
          </m:e>
        </m:d>
        <m:r>
          <m:rPr>
            <m:sty m:val="p"/>
          </m:rPr>
          <w:rPr>
            <w:rFonts w:ascii="Cambria Math" w:hAnsi="Cambria Math"/>
            <w:sz w:val="24"/>
          </w:rPr>
          <m:t>⋅X</m:t>
        </m:r>
      </m:oMath>
      <w:r>
        <w:rPr>
          <w:rFonts w:hint="eastAsia"/>
          <w:sz w:val="24"/>
        </w:rPr>
        <w:t xml:space="preserve">  （2.2.2（1））</w:t>
      </w:r>
    </w:p>
    <w:p w14:paraId="5276267E">
      <w:pPr>
        <w:spacing w:line="360" w:lineRule="auto"/>
        <w:ind w:firstLine="480" w:firstLineChars="200"/>
        <w:rPr>
          <w:sz w:val="24"/>
        </w:rPr>
      </w:pPr>
      <w:r>
        <w:rPr>
          <w:sz w:val="24"/>
        </w:rPr>
        <w:t>其中</w:t>
      </w:r>
      <m:oMath>
        <m:acc>
          <m:accPr>
            <m:chr m:val="̃"/>
            <m:ctrlPr>
              <w:rPr>
                <w:rFonts w:ascii="Cambria Math" w:hAnsi="Cambria Math"/>
                <w:sz w:val="24"/>
              </w:rPr>
            </m:ctrlPr>
          </m:accPr>
          <m:e>
            <m:r>
              <m:rPr>
                <m:sty m:val="p"/>
              </m:rPr>
              <w:rPr>
                <w:rFonts w:ascii="Cambria Math" w:hAnsi="Cambria Math"/>
                <w:sz w:val="24"/>
              </w:rPr>
              <m:t>L</m:t>
            </m:r>
            <m:ctrlPr>
              <w:rPr>
                <w:rFonts w:ascii="Cambria Math" w:hAnsi="Cambria Math"/>
                <w:sz w:val="24"/>
              </w:rPr>
            </m:ctrlPr>
          </m:e>
        </m:acc>
        <m:r>
          <m:rPr>
            <m:sty m:val="p"/>
          </m:rPr>
          <w:rPr>
            <w:rFonts w:ascii="Cambria Math" w:hAnsi="Cambria Math"/>
            <w:sz w:val="24"/>
          </w:rPr>
          <m:t>=2L</m:t>
        </m:r>
        <m:r>
          <m:rPr>
            <m:lit/>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λ</m:t>
            </m:r>
            <m:ctrlPr>
              <w:rPr>
                <w:rFonts w:ascii="Cambria Math" w:hAnsi="Cambria Math"/>
                <w:sz w:val="24"/>
              </w:rPr>
            </m:ctrlPr>
          </m:e>
          <m:sub>
            <m:r>
              <m:rPr>
                <m:sty m:val="p"/>
              </m:rPr>
              <w:rPr>
                <w:rFonts w:ascii="Cambria Math" w:hAnsi="Cambria Math"/>
                <w:sz w:val="24"/>
              </w:rPr>
              <m:t>max</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I</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r>
          <m:rPr>
            <m:lit/>
            <m:sty m:val="p"/>
          </m:rPr>
          <w:rPr>
            <w:rFonts w:ascii="Cambria Math" w:hAnsi="Cambria Math"/>
            <w:sz w:val="24"/>
          </w:rPr>
          <m:t>)</m:t>
        </m:r>
        <m:r>
          <m:rPr>
            <m:sty m:val="p"/>
          </m:rPr>
          <w:rPr>
            <w:rFonts w:ascii="Cambria Math" w:hAnsi="Cambria Math"/>
            <w:sz w:val="24"/>
          </w:rPr>
          <m:t>，</m:t>
        </m:r>
        <m:r>
          <m:rPr>
            <m:lit/>
            <m:sty m:val="p"/>
          </m:rPr>
          <w:rPr>
            <w:rFonts w:ascii="Cambria Math" w:hAnsi="Cambria Math"/>
            <w:sz w:val="24"/>
          </w:rPr>
          <m:t>(</m:t>
        </m:r>
        <m:r>
          <m:rPr>
            <m:sty m:val="p"/>
          </m:rPr>
          <w:rPr>
            <w:rFonts w:ascii="Cambria Math" w:hAnsi="Cambria Math"/>
            <w:sz w:val="24"/>
          </w:rPr>
          <m:t>L=</m:t>
        </m:r>
        <m:sSub>
          <m:sSubPr>
            <m:ctrlPr>
              <w:rPr>
                <w:rFonts w:ascii="Cambria Math" w:hAnsi="Cambria Math"/>
                <w:sz w:val="24"/>
              </w:rPr>
            </m:ctrlPr>
          </m:sSubPr>
          <m:e>
            <m:r>
              <m:rPr>
                <m:sty m:val="p"/>
              </m:rPr>
              <w:rPr>
                <w:rFonts w:ascii="Cambria Math" w:hAnsi="Cambria Math"/>
                <w:sz w:val="24"/>
              </w:rPr>
              <m:t>I</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D</m:t>
            </m:r>
            <m:ctrlPr>
              <w:rPr>
                <w:rFonts w:ascii="Cambria Math" w:hAnsi="Cambria Math"/>
                <w:sz w:val="24"/>
              </w:rPr>
            </m:ctrlPr>
          </m:e>
          <m:sup>
            <m:r>
              <m:rPr>
                <m:sty m:val="p"/>
              </m:rPr>
              <w:rPr>
                <w:rFonts w:ascii="Cambria Math" w:hAnsi="Cambria Math"/>
                <w:sz w:val="24"/>
              </w:rPr>
              <m:t>−1</m:t>
            </m:r>
            <m:r>
              <m:rPr>
                <m:lit/>
                <m:sty m:val="p"/>
              </m:rPr>
              <w:rPr>
                <w:rFonts w:ascii="Cambria Math" w:hAnsi="Cambria Math"/>
                <w:sz w:val="24"/>
              </w:rPr>
              <m:t>/</m:t>
            </m:r>
            <m:r>
              <m:rPr>
                <m:sty m:val="p"/>
              </m:rPr>
              <w:rPr>
                <w:rFonts w:ascii="Cambria Math" w:hAnsi="Cambria Math"/>
                <w:sz w:val="24"/>
              </w:rPr>
              <m:t>2</m:t>
            </m:r>
            <m:ctrlPr>
              <w:rPr>
                <w:rFonts w:ascii="Cambria Math" w:hAnsi="Cambria Math"/>
                <w:sz w:val="24"/>
              </w:rPr>
            </m:ctrlPr>
          </m:sup>
        </m:sSup>
        <m:r>
          <m:rPr>
            <m:sty m:val="p"/>
          </m:rPr>
          <w:rPr>
            <w:rFonts w:ascii="Cambria Math" w:hAnsi="Cambria Math"/>
            <w:sz w:val="24"/>
          </w:rPr>
          <m:t>A</m:t>
        </m:r>
        <m:sSup>
          <m:sSupPr>
            <m:ctrlPr>
              <w:rPr>
                <w:rFonts w:ascii="Cambria Math" w:hAnsi="Cambria Math"/>
                <w:sz w:val="24"/>
              </w:rPr>
            </m:ctrlPr>
          </m:sSupPr>
          <m:e>
            <m:r>
              <m:rPr>
                <m:sty m:val="p"/>
              </m:rPr>
              <w:rPr>
                <w:rFonts w:ascii="Cambria Math" w:hAnsi="Cambria Math"/>
                <w:sz w:val="24"/>
              </w:rPr>
              <m:t>D</m:t>
            </m:r>
            <m:ctrlPr>
              <w:rPr>
                <w:rFonts w:ascii="Cambria Math" w:hAnsi="Cambria Math"/>
                <w:sz w:val="24"/>
              </w:rPr>
            </m:ctrlPr>
          </m:e>
          <m:sup>
            <m:r>
              <m:rPr>
                <m:sty m:val="p"/>
              </m:rPr>
              <w:rPr>
                <w:rFonts w:ascii="Cambria Math" w:hAnsi="Cambria Math"/>
                <w:sz w:val="24"/>
              </w:rPr>
              <m:t>−1</m:t>
            </m:r>
            <m:r>
              <m:rPr>
                <m:lit/>
                <m:sty m:val="p"/>
              </m:rPr>
              <w:rPr>
                <w:rFonts w:ascii="Cambria Math" w:hAnsi="Cambria Math"/>
                <w:sz w:val="24"/>
              </w:rPr>
              <m:t>/</m:t>
            </m:r>
            <m:r>
              <m:rPr>
                <m:sty m:val="p"/>
              </m:rPr>
              <w:rPr>
                <w:rFonts w:ascii="Cambria Math" w:hAnsi="Cambria Math"/>
                <w:sz w:val="24"/>
              </w:rPr>
              <m:t>2</m:t>
            </m:r>
            <m:ctrlPr>
              <w:rPr>
                <w:rFonts w:ascii="Cambria Math" w:hAnsi="Cambria Math"/>
                <w:sz w:val="24"/>
              </w:rPr>
            </m:ctrlPr>
          </m:sup>
        </m:sSup>
      </m:oMath>
      <w:r>
        <w:rPr>
          <w:sz w:val="24"/>
        </w:rPr>
        <w:t>为归一化拉普拉斯矩阵，</w:t>
      </w:r>
      <m:oMath>
        <m:sSub>
          <m:sSubPr>
            <m:ctrlPr>
              <w:rPr>
                <w:rFonts w:ascii="Cambria Math" w:hAnsi="Cambria Math"/>
                <w:sz w:val="24"/>
              </w:rPr>
            </m:ctrlPr>
          </m:sSubPr>
          <m:e>
            <m:r>
              <m:rPr>
                <m:sty m:val="p"/>
              </m:rPr>
              <w:rPr>
                <w:rFonts w:hint="eastAsia" w:ascii="Cambria Math" w:hAnsi="Cambria Math"/>
                <w:sz w:val="24"/>
              </w:rPr>
              <m:t>Γ</m:t>
            </m:r>
            <m:ctrlPr>
              <w:rPr>
                <w:rFonts w:hint="eastAsia" w:ascii="Cambria Math" w:hAnsi="Cambria Math"/>
                <w:sz w:val="24"/>
              </w:rPr>
            </m:ctrlPr>
          </m:e>
          <m:sub>
            <m:r>
              <m:rPr>
                <m:sty m:val="p"/>
              </m:rPr>
              <w:rPr>
                <w:rFonts w:ascii="Cambria Math" w:hAnsi="Cambria Math"/>
                <w:sz w:val="24"/>
              </w:rPr>
              <m:t>γ</m:t>
            </m:r>
            <m:ctrlPr>
              <w:rPr>
                <w:rFonts w:ascii="Cambria Math" w:hAnsi="Cambria Math"/>
                <w:sz w:val="24"/>
              </w:rPr>
            </m:ctrlPr>
          </m:sub>
        </m:sSub>
        <m:d>
          <m:dPr>
            <m:ctrlPr>
              <w:rPr>
                <w:rFonts w:ascii="Cambria Math" w:hAnsi="Cambria Math"/>
                <w:sz w:val="24"/>
              </w:rPr>
            </m:ctrlPr>
          </m:dPr>
          <m:e>
            <m:r>
              <m:rPr>
                <m:sty m:val="p"/>
              </m:rPr>
              <w:rPr>
                <w:rFonts w:ascii="Cambria Math" w:hAnsi="Cambria Math"/>
                <w:sz w:val="24"/>
              </w:rPr>
              <m:t>⋅</m:t>
            </m:r>
            <m:ctrlPr>
              <w:rPr>
                <w:rFonts w:ascii="Cambria Math" w:hAnsi="Cambria Math"/>
                <w:sz w:val="24"/>
              </w:rPr>
            </m:ctrlPr>
          </m:e>
        </m:d>
      </m:oMath>
      <w:r>
        <w:rPr>
          <w:sz w:val="24"/>
        </w:rPr>
        <w:t>为Chebyshev多项式）</w:t>
      </w:r>
      <w:r>
        <w:rPr>
          <w:rFonts w:hint="eastAsia"/>
          <w:sz w:val="24"/>
        </w:rPr>
        <w:t>。</w:t>
      </w:r>
    </w:p>
    <w:p w14:paraId="79C921EF">
      <w:pPr>
        <w:spacing w:line="360" w:lineRule="auto"/>
        <w:ind w:firstLine="480" w:firstLineChars="200"/>
        <w:rPr>
          <w:sz w:val="24"/>
        </w:rPr>
      </w:pPr>
      <w:r>
        <w:rPr>
          <w:sz w:val="24"/>
        </w:rPr>
        <w:t>动态图注意力层则通过</w:t>
      </w:r>
      <w:r>
        <w:rPr>
          <w:rFonts w:hint="eastAsia"/>
          <w:sz w:val="24"/>
        </w:rPr>
        <w:t>（2.2.2（2））</w:t>
      </w:r>
      <w:r>
        <w:rPr>
          <w:sz w:val="24"/>
        </w:rPr>
        <w:t>实时调整路段关联权重，捕捉拥堵传播等动态空间特征；</w:t>
      </w:r>
    </w:p>
    <w:p w14:paraId="7C837DAA">
      <w:pPr>
        <w:spacing w:line="360" w:lineRule="auto"/>
        <w:ind w:firstLine="480" w:firstLineChars="200"/>
        <w:jc w:val="center"/>
        <w:rPr>
          <w:sz w:val="24"/>
        </w:rPr>
      </w:pPr>
      <m:oMath>
        <m:sSup>
          <m:sSupPr>
            <m:ctrlPr>
              <w:rPr>
                <w:rFonts w:ascii="Cambria Math" w:hAnsi="Cambria Math"/>
                <w:sz w:val="24"/>
              </w:rPr>
            </m:ctrlPr>
          </m:sSupPr>
          <m:e>
            <m:r>
              <m:rPr>
                <m:sty m:val="p"/>
              </m:rPr>
              <w:rPr>
                <w:rFonts w:ascii="Cambria Math" w:hAnsi="Cambria Math"/>
                <w:sz w:val="24"/>
              </w:rPr>
              <m:t>M</m:t>
            </m:r>
            <m:ctrlPr>
              <w:rPr>
                <w:rFonts w:ascii="Cambria Math" w:hAnsi="Cambria Math"/>
                <w:sz w:val="24"/>
              </w:rPr>
            </m:ctrlPr>
          </m:e>
          <m:sup>
            <m:r>
              <m:rPr>
                <m:sty m:val="p"/>
              </m:rPr>
              <w:rPr>
                <w:rFonts w:ascii="Cambria Math" w:hAnsi="Cambria Math"/>
                <w:sz w:val="24"/>
              </w:rPr>
              <m:t>S</m:t>
            </m:r>
            <m:ctrlPr>
              <w:rPr>
                <w:rFonts w:ascii="Cambria Math" w:hAnsi="Cambria Math"/>
                <w:sz w:val="24"/>
              </w:rPr>
            </m:ctrlPr>
          </m:sup>
        </m:sSup>
        <m:r>
          <m:rPr>
            <m:sty m:val="p"/>
          </m:rPr>
          <w:rPr>
            <w:rFonts w:ascii="Cambria Math" w:hAnsi="Cambria Math"/>
            <w:sz w:val="24"/>
          </w:rPr>
          <m:t>=Softmax</m:t>
        </m:r>
        <m:d>
          <m:dPr>
            <m:ctrlPr>
              <w:rPr>
                <w:rFonts w:ascii="Cambria Math" w:hAnsi="Cambria Math"/>
                <w:sz w:val="24"/>
              </w:rPr>
            </m:ctrlPr>
          </m:dPr>
          <m:e>
            <m:f>
              <m:fPr>
                <m:ctrlPr>
                  <w:rPr>
                    <w:rFonts w:ascii="Cambria Math" w:hAnsi="Cambria Math"/>
                    <w:sz w:val="24"/>
                  </w:rPr>
                </m:ctrlPr>
              </m:fPr>
              <m:num>
                <m:d>
                  <m:dPr>
                    <m:ctrlPr>
                      <w:rPr>
                        <w:rFonts w:ascii="Cambria Math" w:hAnsi="Cambria Math"/>
                        <w:sz w:val="24"/>
                      </w:rPr>
                    </m:ctrlPr>
                  </m:dPr>
                  <m:e>
                    <m:r>
                      <m:rPr>
                        <m:sty m:val="p"/>
                      </m:rPr>
                      <w:rPr>
                        <w:rFonts w:ascii="Cambria Math" w:hAnsi="Cambria Math"/>
                        <w:sz w:val="24"/>
                      </w:rPr>
                      <m:t>X</m:t>
                    </m:r>
                    <m:sSub>
                      <m:sSubPr>
                        <m:ctrlPr>
                          <w:rPr>
                            <w:rFonts w:ascii="Cambria Math" w:hAnsi="Cambria Math"/>
                            <w:sz w:val="24"/>
                          </w:rPr>
                        </m:ctrlPr>
                      </m:sSubPr>
                      <m:e>
                        <m:r>
                          <m:rPr>
                            <m:sty m:val="p"/>
                          </m:rPr>
                          <w:rPr>
                            <w:rFonts w:ascii="Cambria Math" w:hAnsi="Cambria Math"/>
                            <w:sz w:val="24"/>
                          </w:rPr>
                          <m:t>W</m:t>
                        </m:r>
                        <m:ctrlPr>
                          <w:rPr>
                            <w:rFonts w:ascii="Cambria Math" w:hAnsi="Cambria Math"/>
                            <w:sz w:val="24"/>
                          </w:rPr>
                        </m:ctrlPr>
                      </m:e>
                      <m:sub>
                        <m:r>
                          <m:rPr>
                            <m:sty m:val="p"/>
                          </m:rPr>
                          <w:rPr>
                            <w:rFonts w:ascii="Cambria Math" w:hAnsi="Cambria Math"/>
                            <w:sz w:val="24"/>
                          </w:rPr>
                          <m:t>q</m:t>
                        </m:r>
                        <m:ctrlPr>
                          <w:rPr>
                            <w:rFonts w:ascii="Cambria Math" w:hAnsi="Cambria Math"/>
                            <w:sz w:val="24"/>
                          </w:rPr>
                        </m:ctrlPr>
                      </m:sub>
                    </m:sSub>
                    <m:ctrlPr>
                      <w:rPr>
                        <w:rFonts w:ascii="Cambria Math" w:hAnsi="Cambria Math"/>
                        <w:sz w:val="24"/>
                      </w:rPr>
                    </m:ctrlPr>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b>
                          <m:sSubPr>
                            <m:ctrlPr>
                              <w:rPr>
                                <w:rFonts w:ascii="Cambria Math" w:hAnsi="Cambria Math"/>
                                <w:sz w:val="24"/>
                              </w:rPr>
                            </m:ctrlPr>
                          </m:sSubPr>
                          <m:e>
                            <m:r>
                              <m:rPr>
                                <m:sty m:val="p"/>
                              </m:rPr>
                              <w:rPr>
                                <w:rFonts w:ascii="Cambria Math" w:hAnsi="Cambria Math"/>
                                <w:sz w:val="24"/>
                              </w:rPr>
                              <m:t>W</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ctrlPr>
                          <w:rPr>
                            <w:rFonts w:ascii="Cambria Math" w:hAnsi="Cambria Math"/>
                            <w:sz w:val="24"/>
                          </w:rPr>
                        </m:ctrlPr>
                      </m:e>
                    </m:d>
                    <m:ctrlPr>
                      <w:rPr>
                        <w:rFonts w:ascii="Cambria Math" w:hAnsi="Cambria Math"/>
                        <w:sz w:val="24"/>
                      </w:rPr>
                    </m:ctrlPr>
                  </m:e>
                  <m:sup>
                    <m:r>
                      <m:rPr>
                        <m:sty m:val="p"/>
                      </m:rPr>
                      <w:rPr>
                        <w:rFonts w:ascii="Cambria Math" w:hAnsi="Cambria Math"/>
                        <w:sz w:val="24"/>
                      </w:rPr>
                      <m:t>⊤</m:t>
                    </m:r>
                    <m:ctrlPr>
                      <w:rPr>
                        <w:rFonts w:ascii="Cambria Math" w:hAnsi="Cambria Math"/>
                        <w:sz w:val="24"/>
                      </w:rPr>
                    </m:ctrlPr>
                  </m:sup>
                </m:sSup>
                <m:ctrlPr>
                  <w:rPr>
                    <w:rFonts w:ascii="Cambria Math" w:hAnsi="Cambria Math"/>
                    <w:sz w:val="24"/>
                  </w:rPr>
                </m:ctrlPr>
              </m:num>
              <m:den>
                <m:rad>
                  <m:radPr>
                    <m:degHide m:val="1"/>
                    <m:ctrlPr>
                      <w:rPr>
                        <w:rFonts w:ascii="Cambria Math" w:hAnsi="Cambria Math"/>
                        <w:sz w:val="24"/>
                      </w:rPr>
                    </m:ctrlPr>
                  </m:radPr>
                  <m:deg>
                    <m:ctrlPr>
                      <w:rPr>
                        <w:rFonts w:ascii="Cambria Math" w:hAnsi="Cambria Math"/>
                        <w:i/>
                        <w:sz w:val="24"/>
                      </w:rPr>
                    </m:ctrlPr>
                  </m:deg>
                  <m:e>
                    <m:sSub>
                      <m:sSubPr>
                        <m:ctrlPr>
                          <w:rPr>
                            <w:rFonts w:ascii="Cambria Math" w:hAnsi="Cambria Math"/>
                            <w:sz w:val="24"/>
                          </w:rPr>
                        </m:ctrlPr>
                      </m:sSubPr>
                      <m:e>
                        <m:r>
                          <m:rPr>
                            <m:sty m:val="p"/>
                          </m:rPr>
                          <w:rPr>
                            <w:rFonts w:ascii="Cambria Math" w:hAnsi="Cambria Math"/>
                            <w:sz w:val="24"/>
                          </w:rPr>
                          <m:t>d</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ctrlPr>
                      <w:rPr>
                        <w:rFonts w:ascii="Cambria Math" w:hAnsi="Cambria Math"/>
                        <w:sz w:val="24"/>
                      </w:rPr>
                    </m:ctrlPr>
                  </m:e>
                </m:rad>
                <m:ctrlPr>
                  <w:rPr>
                    <w:rFonts w:ascii="Cambria Math" w:hAnsi="Cambria Math"/>
                    <w:sz w:val="24"/>
                  </w:rPr>
                </m:ctrlPr>
              </m:den>
            </m:f>
            <m:ctrlPr>
              <w:rPr>
                <w:rFonts w:ascii="Cambria Math" w:hAnsi="Cambria Math"/>
                <w:sz w:val="24"/>
              </w:rPr>
            </m:ctrlP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X</m:t>
            </m:r>
            <m:sSub>
              <m:sSubPr>
                <m:ctrlPr>
                  <w:rPr>
                    <w:rFonts w:ascii="Cambria Math" w:hAnsi="Cambria Math"/>
                    <w:sz w:val="24"/>
                  </w:rPr>
                </m:ctrlPr>
              </m:sSubPr>
              <m:e>
                <m:r>
                  <m:rPr>
                    <m:sty m:val="p"/>
                  </m:rPr>
                  <w:rPr>
                    <w:rFonts w:ascii="Cambria Math" w:hAnsi="Cambria Math"/>
                    <w:sz w:val="24"/>
                  </w:rPr>
                  <m:t>W</m:t>
                </m:r>
                <m:ctrlPr>
                  <w:rPr>
                    <w:rFonts w:ascii="Cambria Math" w:hAnsi="Cambria Math"/>
                    <w:sz w:val="24"/>
                  </w:rPr>
                </m:ctrlPr>
              </m:e>
              <m:sub>
                <m:r>
                  <m:rPr>
                    <m:sty m:val="p"/>
                  </m:rPr>
                  <w:rPr>
                    <w:rFonts w:ascii="Cambria Math" w:hAnsi="Cambria Math"/>
                    <w:sz w:val="24"/>
                  </w:rPr>
                  <m:t>v</m:t>
                </m:r>
                <m:ctrlPr>
                  <w:rPr>
                    <w:rFonts w:ascii="Cambria Math" w:hAnsi="Cambria Math"/>
                    <w:sz w:val="24"/>
                  </w:rPr>
                </m:ctrlPr>
              </m:sub>
            </m:sSub>
            <m:ctrlPr>
              <w:rPr>
                <w:rFonts w:ascii="Cambria Math" w:hAnsi="Cambria Math"/>
                <w:sz w:val="24"/>
              </w:rPr>
            </m:ctrlPr>
          </m:e>
        </m:d>
      </m:oMath>
      <w:r>
        <w:rPr>
          <w:rFonts w:hint="eastAsia"/>
          <w:sz w:val="24"/>
        </w:rPr>
        <w:t>（2.2.2（2））</w:t>
      </w:r>
    </w:p>
    <w:p w14:paraId="25102AE9">
      <w:pPr>
        <w:spacing w:line="360" w:lineRule="auto"/>
        <w:ind w:firstLine="480" w:firstLineChars="200"/>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W</m:t>
            </m:r>
            <m:ctrlPr>
              <w:rPr>
                <w:rFonts w:ascii="Cambria Math" w:hAnsi="Cambria Math"/>
                <w:sz w:val="24"/>
              </w:rPr>
            </m:ctrlPr>
          </m:e>
          <m:sub>
            <m:r>
              <m:rPr>
                <m:sty m:val="p"/>
              </m:rPr>
              <w:rPr>
                <w:rFonts w:ascii="Cambria Math" w:hAnsi="Cambria Math"/>
                <w:sz w:val="24"/>
              </w:rPr>
              <m:t>q</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W</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W</m:t>
            </m:r>
            <m:ctrlPr>
              <w:rPr>
                <w:rFonts w:ascii="Cambria Math" w:hAnsi="Cambria Math"/>
                <w:sz w:val="24"/>
              </w:rPr>
            </m:ctrlPr>
          </m:e>
          <m:sub>
            <m:r>
              <m:rPr>
                <m:sty m:val="p"/>
              </m:rPr>
              <w:rPr>
                <w:rFonts w:ascii="Cambria Math" w:hAnsi="Cambria Math"/>
                <w:sz w:val="24"/>
              </w:rPr>
              <m:t>v</m:t>
            </m:r>
            <m:ctrlPr>
              <w:rPr>
                <w:rFonts w:ascii="Cambria Math" w:hAnsi="Cambria Math"/>
                <w:sz w:val="24"/>
              </w:rPr>
            </m:ctrlPr>
          </m:sub>
        </m:sSub>
      </m:oMath>
      <w:r>
        <w:rPr>
          <w:sz w:val="24"/>
        </w:rPr>
        <w:t>为注意力权重矩阵，</w:t>
      </w:r>
      <m:oMath>
        <m:sSub>
          <m:sSubPr>
            <m:ctrlPr>
              <w:rPr>
                <w:rFonts w:ascii="Cambria Math" w:hAnsi="Cambria Math"/>
                <w:sz w:val="24"/>
              </w:rPr>
            </m:ctrlPr>
          </m:sSubPr>
          <m:e>
            <m:r>
              <m:rPr>
                <m:sty m:val="p"/>
              </m:rPr>
              <w:rPr>
                <w:rFonts w:ascii="Cambria Math" w:hAnsi="Cambria Math"/>
                <w:sz w:val="24"/>
              </w:rPr>
              <m:t>d</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oMath>
      <w:r>
        <w:rPr>
          <w:sz w:val="24"/>
        </w:rPr>
        <w:t>为注意力头维度</w:t>
      </w:r>
      <w:r>
        <w:rPr>
          <w:rFonts w:hint="eastAsia"/>
          <w:sz w:val="24"/>
        </w:rPr>
        <w:t>。</w:t>
      </w:r>
    </w:p>
    <w:p w14:paraId="47173D97">
      <w:pPr>
        <w:spacing w:line="360" w:lineRule="auto"/>
        <w:ind w:firstLine="480" w:firstLineChars="200"/>
        <w:rPr>
          <w:sz w:val="24"/>
        </w:rPr>
      </w:pPr>
      <w:r>
        <w:rPr>
          <w:sz w:val="24"/>
        </w:rPr>
        <w:t>在时间维度，同样基于Transformer注意力机制，重点挖掘交通流量的长周期规律（如早晚高峰的周期性波动），最终通过两层1×1卷积层输出多时间步预测结果。</w:t>
      </w:r>
    </w:p>
    <w:p w14:paraId="7CCB74A1">
      <w:pPr>
        <w:spacing w:line="360" w:lineRule="auto"/>
        <w:ind w:firstLine="480" w:firstLineChars="200"/>
        <w:rPr>
          <w:sz w:val="24"/>
        </w:rPr>
      </w:pPr>
      <w:r>
        <w:rPr>
          <w:sz w:val="24"/>
        </w:rPr>
        <w:t>这套特征建模机制让模型既能适配路网的固定拓扑，又能响应实时交通状态变化，为后续协同训练提供精准的局部模型支撑。</w:t>
      </w:r>
    </w:p>
    <w:p w14:paraId="42E3EE69">
      <w:pPr>
        <w:spacing w:line="360" w:lineRule="auto"/>
        <w:ind w:firstLine="480" w:firstLineChars="200"/>
        <w:rPr>
          <w:sz w:val="24"/>
        </w:rPr>
      </w:pPr>
      <w:r>
        <w:rPr>
          <w:color w:val="0000FF"/>
          <w:sz w:val="24"/>
        </w:rPr>
        <w:t>高效的协同则依赖于定制化的参数聚合机制</w:t>
      </w:r>
      <w:r>
        <w:rPr>
          <w:sz w:val="24"/>
        </w:rPr>
        <w:t>：设定参与节点集合为</w:t>
      </w:r>
      <m:oMath>
        <m:r>
          <m:rPr>
            <m:sty m:val="p"/>
          </m:rPr>
          <w:rPr>
            <w:rFonts w:ascii="Cambria Math" w:hAnsi="Cambria Math"/>
            <w:sz w:val="24"/>
          </w:rPr>
          <m:t xml:space="preserve">C = </m:t>
        </m:r>
        <m:r>
          <m:rPr>
            <m:lit/>
            <m:sty m:val="p"/>
          </m:rPr>
          <w:rPr>
            <w:rFonts w:ascii="Cambria Math" w:hAnsi="Cambria Math"/>
            <w:sz w:val="24"/>
          </w:rPr>
          <m:t>{</m:t>
        </m:r>
        <m:r>
          <m:rPr>
            <m:sty m:val="p"/>
          </m:rPr>
          <w:rPr>
            <w:rFonts w:ascii="Cambria Math" w:hAnsi="Cambria Math"/>
            <w:sz w:val="24"/>
          </w:rPr>
          <m:t>1,2,⋯,n</m:t>
        </m:r>
        <m:r>
          <m:rPr>
            <m:lit/>
            <m:sty m:val="p"/>
          </m:rPr>
          <w:rPr>
            <w:rFonts w:ascii="Cambria Math" w:hAnsi="Cambria Math"/>
            <w:sz w:val="24"/>
          </w:rPr>
          <m:t>}</m:t>
        </m:r>
      </m:oMath>
      <w:r>
        <w:rPr>
          <w:sz w:val="24"/>
        </w:rPr>
        <w:t>，节点</w:t>
      </w:r>
      <m:oMath>
        <m:r>
          <m:rPr/>
          <w:rPr>
            <w:rFonts w:hint="eastAsia" w:ascii="Cambria Math" w:hAnsi="Cambria Math"/>
            <w:sz w:val="24"/>
          </w:rPr>
          <m:t>i</m:t>
        </m:r>
      </m:oMath>
      <w:r>
        <w:rPr>
          <w:sz w:val="24"/>
        </w:rPr>
        <w:t>在第</w:t>
      </w:r>
      <m:oMath>
        <m:r>
          <m:rPr>
            <m:sty m:val="p"/>
          </m:rPr>
          <w:rPr>
            <w:rFonts w:ascii="Cambria Math" w:hAnsi="Cambria Math"/>
            <w:sz w:val="24"/>
          </w:rPr>
          <m:t>τ</m:t>
        </m:r>
      </m:oMath>
      <w:r>
        <w:rPr>
          <w:sz w:val="24"/>
        </w:rPr>
        <w:t>轮的本地模型参数为</w:t>
      </w:r>
      <m:oMath>
        <m:sSub>
          <m:sSubPr>
            <m:ctrlPr>
              <w:rPr>
                <w:rFonts w:ascii="Cambria Math" w:hAnsi="Cambria Math"/>
                <w:sz w:val="24"/>
              </w:rPr>
            </m:ctrlPr>
          </m:sSubPr>
          <m:e>
            <m:r>
              <m:rPr>
                <m:sty m:val="p"/>
              </m:rPr>
              <w:rPr>
                <w:rFonts w:ascii="Cambria Math" w:hAnsi="Cambria Math"/>
                <w:sz w:val="24"/>
              </w:rPr>
              <m:t>θ</m:t>
            </m:r>
            <m:ctrlPr>
              <w:rPr>
                <w:rFonts w:ascii="Cambria Math" w:hAnsi="Cambria Math"/>
                <w:sz w:val="24"/>
              </w:rPr>
            </m:ctrlPr>
          </m:e>
          <m:sub>
            <m:r>
              <m:rPr>
                <m:sty m:val="p"/>
              </m:rPr>
              <w:rPr>
                <w:rFonts w:ascii="Cambria Math" w:hAnsi="Cambria Math"/>
                <w:sz w:val="24"/>
              </w:rPr>
              <m:t>i,τ</m:t>
            </m:r>
            <m:ctrlPr>
              <w:rPr>
                <w:rFonts w:ascii="Cambria Math" w:hAnsi="Cambria Math"/>
                <w:sz w:val="24"/>
              </w:rPr>
            </m:ctrlPr>
          </m:sub>
        </m:sSub>
      </m:oMath>
      <w:r>
        <w:rPr>
          <w:sz w:val="24"/>
        </w:rPr>
        <w:t>，第</w:t>
      </w:r>
      <m:oMath>
        <m:r>
          <m:rPr>
            <m:sty m:val="p"/>
          </m:rPr>
          <w:rPr>
            <w:rFonts w:ascii="Cambria Math" w:hAnsi="Cambria Math"/>
            <w:sz w:val="24"/>
          </w:rPr>
          <m:t>τ+ 1</m:t>
        </m:r>
      </m:oMath>
      <w:r>
        <w:rPr>
          <w:sz w:val="24"/>
        </w:rPr>
        <w:t>轮参数更新公式为</w:t>
      </w:r>
    </w:p>
    <w:p w14:paraId="674E0BF0">
      <w:pPr>
        <w:spacing w:line="360" w:lineRule="auto"/>
        <w:ind w:firstLine="480" w:firstLineChars="200"/>
        <w:rPr>
          <w:sz w:val="24"/>
        </w:rPr>
      </w:pPr>
      <m:oMathPara>
        <m:oMath>
          <m:sSub>
            <m:sSubPr>
              <m:ctrlPr>
                <w:rPr>
                  <w:rFonts w:ascii="Cambria Math" w:hAnsi="Cambria Math"/>
                  <w:sz w:val="24"/>
                </w:rPr>
              </m:ctrlPr>
            </m:sSubPr>
            <m:e>
              <m:r>
                <m:rPr>
                  <m:sty m:val="p"/>
                </m:rPr>
                <w:rPr>
                  <w:rFonts w:ascii="Cambria Math" w:hAnsi="Cambria Math"/>
                  <w:sz w:val="24"/>
                </w:rPr>
                <m:t>θ</m:t>
              </m:r>
              <m:ctrlPr>
                <w:rPr>
                  <w:rFonts w:ascii="Cambria Math" w:hAnsi="Cambria Math"/>
                  <w:sz w:val="24"/>
                </w:rPr>
              </m:ctrlPr>
            </m:e>
            <m:sub>
              <m:r>
                <m:rPr>
                  <m:sty m:val="p"/>
                </m:rPr>
                <w:rPr>
                  <w:rFonts w:ascii="Cambria Math" w:hAnsi="Cambria Math"/>
                  <w:sz w:val="24"/>
                </w:rPr>
                <m:t>i,τ+1</m:t>
              </m:r>
              <m:ctrlPr>
                <w:rPr>
                  <w:rFonts w:ascii="Cambria Math" w:hAnsi="Cambria Math"/>
                  <w:sz w:val="24"/>
                </w:rPr>
              </m:ctrlPr>
            </m:sub>
          </m:sSub>
          <m:r>
            <m:rPr>
              <m:sty m:val="p"/>
            </m:rPr>
            <w:rPr>
              <w:rFonts w:ascii="Cambria Math" w:hAnsi="Cambria Math"/>
              <w:sz w:val="24"/>
            </w:rPr>
            <m:t>=</m:t>
          </m:r>
          <m:nary>
            <m:naryPr>
              <m:chr m:val="∑"/>
              <m:supHide m:val="1"/>
              <m:ctrlPr>
                <w:rPr>
                  <w:rFonts w:ascii="Cambria Math" w:hAnsi="Cambria Math"/>
                  <w:sz w:val="24"/>
                </w:rPr>
              </m:ctrlPr>
            </m:naryPr>
            <m:sub>
              <m:r>
                <m:rPr>
                  <m:sty m:val="p"/>
                </m:rPr>
                <w:rPr>
                  <w:rFonts w:ascii="Cambria Math" w:hAnsi="Cambria Math"/>
                  <w:sz w:val="24"/>
                </w:rPr>
                <m:t>j</m:t>
              </m:r>
              <m:r>
                <m:rPr>
                  <m:sty m:val="p"/>
                </m:rPr>
                <w:rPr>
                  <w:rFonts w:hint="eastAsia" w:ascii="Cambria Math" w:hAnsi="Cambria Math"/>
                  <w:sz w:val="24"/>
                </w:rPr>
                <m:t>∈</m:t>
              </m:r>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i</m:t>
                  </m:r>
                  <m:ctrlPr>
                    <w:rPr>
                      <w:rFonts w:ascii="Cambria Math" w:hAnsi="Cambria Math"/>
                      <w:sz w:val="24"/>
                    </w:rPr>
                  </m:ctrlPr>
                </m:e>
              </m:d>
              <m:ctrlPr>
                <w:rPr>
                  <w:rFonts w:ascii="Cambria Math" w:hAnsi="Cambria Math"/>
                  <w:sz w:val="24"/>
                </w:rPr>
              </m:ctrlPr>
            </m:sub>
            <m:sup>
              <m:ctrlPr>
                <w:rPr>
                  <w:rFonts w:ascii="Cambria Math" w:hAnsi="Cambria Math"/>
                  <w:sz w:val="24"/>
                </w:rPr>
              </m:ctrlPr>
            </m:sup>
            <m:e>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i,j</m:t>
                  </m:r>
                  <m:ctrlPr>
                    <w:rPr>
                      <w:rFonts w:ascii="Cambria Math" w:hAnsi="Cambria Math"/>
                      <w:sz w:val="24"/>
                    </w:rPr>
                  </m:ctrlPr>
                </m:sub>
              </m:sSub>
              <m:ctrlPr>
                <w:rPr>
                  <w:rFonts w:ascii="Cambria Math" w:hAnsi="Cambria Math"/>
                  <w:sz w:val="24"/>
                </w:rPr>
              </m:ctrlPr>
            </m:e>
          </m:nary>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θ</m:t>
              </m:r>
              <m:ctrlPr>
                <w:rPr>
                  <w:rFonts w:ascii="Cambria Math" w:hAnsi="Cambria Math"/>
                  <w:sz w:val="24"/>
                </w:rPr>
              </m:ctrlPr>
            </m:e>
            <m:sub>
              <m:r>
                <m:rPr>
                  <m:sty m:val="p"/>
                </m:rPr>
                <w:rPr>
                  <w:rFonts w:ascii="Cambria Math" w:hAnsi="Cambria Math"/>
                  <w:sz w:val="24"/>
                </w:rPr>
                <m:t>j,τ</m:t>
              </m:r>
              <m:ctrlPr>
                <w:rPr>
                  <w:rFonts w:ascii="Cambria Math" w:hAnsi="Cambria Math"/>
                  <w:sz w:val="24"/>
                </w:rPr>
              </m:ctrlPr>
            </m:sub>
          </m:sSub>
        </m:oMath>
      </m:oMathPara>
    </w:p>
    <w:p w14:paraId="7315E4C2">
      <w:pPr>
        <w:spacing w:line="360" w:lineRule="auto"/>
        <w:ind w:firstLine="480" w:firstLineChars="200"/>
        <w:rPr>
          <w:sz w:val="24"/>
        </w:rPr>
      </w:pPr>
      <w:r>
        <w:rPr>
          <w:sz w:val="24"/>
        </w:rPr>
        <w:t>其中</w:t>
      </w:r>
      <m:oMath>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i</m:t>
            </m:r>
            <m:ctrlPr>
              <w:rPr>
                <w:rFonts w:ascii="Cambria Math" w:hAnsi="Cambria Math"/>
                <w:sz w:val="24"/>
              </w:rPr>
            </m:ctrlPr>
          </m:e>
        </m:d>
      </m:oMath>
      <w:r>
        <w:rPr>
          <w:sz w:val="24"/>
        </w:rPr>
        <w:t>是节点</w:t>
      </w:r>
      <m:oMath>
        <m:r>
          <m:rPr/>
          <w:rPr>
            <w:rFonts w:hint="eastAsia" w:ascii="Cambria Math" w:hAnsi="Cambria Math"/>
            <w:sz w:val="24"/>
          </w:rPr>
          <m:t>i</m:t>
        </m:r>
      </m:oMath>
      <w:r>
        <w:rPr>
          <w:sz w:val="24"/>
        </w:rPr>
        <w:t>的邻居节点集合，混合权重</w:t>
      </w:r>
      <m:oMath>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i,j</m:t>
            </m:r>
            <m:ctrlPr>
              <w:rPr>
                <w:rFonts w:ascii="Cambria Math" w:hAnsi="Cambria Math"/>
                <w:sz w:val="24"/>
              </w:rPr>
            </m:ctrlPr>
          </m:sub>
        </m:sSub>
      </m:oMath>
      <w:r>
        <w:rPr>
          <w:sz w:val="24"/>
        </w:rPr>
        <w:t>既满足</w:t>
      </w:r>
      <m:oMath>
        <m:nary>
          <m:naryPr>
            <m:chr m:val="∑"/>
            <m:supHide m:val="1"/>
            <m:ctrlPr>
              <w:rPr>
                <w:rFonts w:ascii="Cambria Math" w:hAnsi="Cambria Math"/>
                <w:sz w:val="24"/>
              </w:rPr>
            </m:ctrlPr>
          </m:naryPr>
          <m:sub>
            <m:r>
              <m:rPr>
                <m:sty m:val="p"/>
              </m:rPr>
              <w:rPr>
                <w:rFonts w:ascii="Cambria Math" w:hAnsi="Cambria Math"/>
                <w:sz w:val="24"/>
              </w:rPr>
              <m:t>j</m:t>
            </m:r>
            <m:r>
              <m:rPr>
                <m:sty m:val="p"/>
              </m:rPr>
              <w:rPr>
                <w:rFonts w:hint="eastAsia" w:ascii="Cambria Math" w:hAnsi="Cambria Math"/>
                <w:sz w:val="24"/>
              </w:rPr>
              <m:t>∈</m:t>
            </m:r>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i</m:t>
                </m:r>
                <m:ctrlPr>
                  <w:rPr>
                    <w:rFonts w:ascii="Cambria Math" w:hAnsi="Cambria Math"/>
                    <w:sz w:val="24"/>
                  </w:rPr>
                </m:ctrlPr>
              </m:e>
            </m:d>
            <m:ctrlPr>
              <w:rPr>
                <w:rFonts w:ascii="Cambria Math" w:hAnsi="Cambria Math"/>
                <w:sz w:val="24"/>
              </w:rPr>
            </m:ctrlPr>
          </m:sub>
          <m:sup>
            <m:ctrlPr>
              <w:rPr>
                <w:rFonts w:ascii="Cambria Math" w:hAnsi="Cambria Math"/>
                <w:sz w:val="24"/>
              </w:rPr>
            </m:ctrlPr>
          </m:sup>
          <m:e>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i,j</m:t>
                </m:r>
                <m:ctrlPr>
                  <w:rPr>
                    <w:rFonts w:ascii="Cambria Math" w:hAnsi="Cambria Math"/>
                    <w:sz w:val="24"/>
                  </w:rPr>
                </m:ctrlPr>
              </m:sub>
            </m:sSub>
            <m:ctrlPr>
              <w:rPr>
                <w:rFonts w:ascii="Cambria Math" w:hAnsi="Cambria Math"/>
                <w:sz w:val="24"/>
              </w:rPr>
            </m:ctrlPr>
          </m:e>
        </m:nary>
        <m:r>
          <m:rPr>
            <m:sty m:val="p"/>
          </m:rPr>
          <w:rPr>
            <w:rFonts w:ascii="Cambria Math" w:hAnsi="Cambria Math"/>
            <w:sz w:val="24"/>
          </w:rPr>
          <m:t>=1</m:t>
        </m:r>
      </m:oMath>
      <w:r>
        <w:rPr>
          <w:sz w:val="24"/>
        </w:rPr>
        <w:t xml:space="preserve">的归一化条件，又能基于节点数据量动态调整——这一设计恰好贴合交通流量“局部关联性强”的特性（如相邻城市路段的车流相互影响更显著），在提升聚合效率的同时，进一步强化了“无单点依赖”的系统鲁棒性，为多城市协同预测筑牢架构基础。 </w:t>
      </w:r>
    </w:p>
    <w:p w14:paraId="68F346A4">
      <w:pPr>
        <w:spacing w:line="360" w:lineRule="auto"/>
        <w:ind w:firstLine="480" w:firstLineChars="200"/>
        <w:rPr>
          <w:sz w:val="24"/>
        </w:rPr>
      </w:pPr>
      <w:r>
        <w:rPr>
          <w:sz w:val="24"/>
        </w:rPr>
        <w:t>而要在协同训练中保障数据隐私，就需要将联邦学习流程与密码学机制深度绑定，形成“加密输入-密文聚合-门限解密”的全链路安全闭环。</w:t>
      </w:r>
    </w:p>
    <w:p w14:paraId="40C4DE66">
      <w:pPr>
        <w:spacing w:line="360" w:lineRule="auto"/>
        <w:ind w:firstLine="480" w:firstLineChars="200"/>
        <w:rPr>
          <w:sz w:val="24"/>
        </w:rPr>
      </w:pPr>
      <w:r>
        <w:rPr>
          <w:sz w:val="24"/>
        </w:rPr>
        <w:t>在数据输入阶段，</w:t>
      </w:r>
      <w:r>
        <w:rPr>
          <w:b/>
          <w:bCs/>
          <w:color w:val="C00000"/>
          <w:sz w:val="24"/>
        </w:rPr>
        <w:t>本地交通数据</w:t>
      </w:r>
      <w:r>
        <w:rPr>
          <w:sz w:val="24"/>
        </w:rPr>
        <w:t>会被加密算法拆分为基于中国剩余定理（CRT）的秘密份额</w:t>
      </w:r>
      <m:oMath>
        <m:sSub>
          <m:sSubPr>
            <m:ctrlPr>
              <w:rPr>
                <w:rFonts w:ascii="Cambria Math" w:hAnsi="Cambria Math"/>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hAnsi="Cambria Math"/>
                <w:sz w:val="24"/>
              </w:rPr>
              <m:t>i,1</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hAnsi="Cambria Math"/>
                <w:sz w:val="24"/>
              </w:rPr>
              <m:t>i,2</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hAnsi="Cambria Math"/>
                <w:sz w:val="24"/>
              </w:rPr>
              <m:t>i,n</m:t>
            </m:r>
            <m:ctrlPr>
              <w:rPr>
                <w:rFonts w:ascii="Cambria Math" w:hAnsi="Cambria Math"/>
                <w:sz w:val="24"/>
              </w:rPr>
            </m:ctrlPr>
          </m:sub>
        </m:sSub>
      </m:oMath>
      <w:r>
        <w:rPr>
          <w:sz w:val="24"/>
        </w:rPr>
        <w:t>，满足</w:t>
      </w:r>
      <m:oMath>
        <m:r>
          <m:rPr>
            <m:sty m:val="p"/>
          </m:rPr>
          <w:rPr>
            <w:rFonts w:ascii="Cambria Math" w:hAnsi="Cambria Math"/>
            <w:sz w:val="24"/>
          </w:rPr>
          <m:t>m</m:t>
        </m:r>
        <m:r>
          <m:rPr>
            <m:sty m:val="p"/>
          </m:rPr>
          <w:rPr>
            <w:rFonts w:hint="eastAsia" w:ascii="Cambria Math" w:hAnsi="Cambria Math"/>
            <w:sz w:val="24"/>
          </w:rPr>
          <m:t>≡</m:t>
        </m:r>
        <m:sSub>
          <m:sSubPr>
            <m:ctrlPr>
              <w:rPr>
                <w:rFonts w:ascii="Cambria Math" w:hAnsi="Cambria Math"/>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hAnsi="Cambria Math"/>
                <w:sz w:val="24"/>
              </w:rPr>
              <m:t>i,j</m:t>
            </m:r>
            <m:ctrlPr>
              <w:rPr>
                <w:rFonts w:ascii="Cambria Math" w:hAnsi="Cambria Math"/>
                <w:sz w:val="24"/>
              </w:rPr>
            </m:ctrlPr>
          </m:sub>
        </m:sSub>
        <m:r>
          <m:rPr>
            <m:sty m:val="p"/>
          </m:rPr>
          <w:rPr>
            <w:rFonts w:ascii="Cambria Math" w:hAnsi="Cambria Math"/>
            <w:sz w:val="24"/>
          </w:rPr>
          <m:t>\p</m:t>
        </m:r>
        <m:r>
          <m:rPr>
            <m:sty m:val="p"/>
          </m:rPr>
          <w:rPr>
            <w:rFonts w:hint="default" w:ascii="Cambria Math" w:hAnsi="Cambria Math"/>
            <w:sz w:val="24"/>
            <w:lang w:val="en-US" w:eastAsia="zh-CN"/>
          </w:rPr>
          <m:t xml:space="preserve"> </m:t>
        </m:r>
        <m:r>
          <m:rPr>
            <m:sty m:val="p"/>
          </m:rPr>
          <w:rPr>
            <w:rFonts w:ascii="Cambria Math" w:hAnsi="Cambria Math"/>
            <w:sz w:val="24"/>
          </w:rPr>
          <m:t>mod</m:t>
        </m:r>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i,j</m:t>
            </m:r>
            <m:ctrlPr>
              <w:rPr>
                <w:rFonts w:ascii="Cambria Math" w:hAnsi="Cambria Math"/>
                <w:sz w:val="24"/>
              </w:rPr>
            </m:ctrlPr>
          </m:sub>
        </m:sSub>
      </m:oMath>
      <w:r>
        <w:rPr>
          <w:sz w:val="24"/>
        </w:rPr>
        <w:t>（</w:t>
      </w:r>
      <m:oMath>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i,j</m:t>
            </m:r>
            <m:ctrlPr>
              <w:rPr>
                <w:rFonts w:ascii="Cambria Math" w:hAnsi="Cambria Math"/>
                <w:sz w:val="24"/>
              </w:rPr>
            </m:ctrlPr>
          </m:sub>
        </m:sSub>
      </m:oMath>
      <w:r>
        <w:rPr>
          <w:sz w:val="24"/>
        </w:rPr>
        <w:t>为CRT素数），确保原始</w:t>
      </w:r>
      <w:r>
        <w:rPr>
          <w:b/>
          <w:bCs/>
          <w:color w:val="C00000"/>
          <w:sz w:val="24"/>
        </w:rPr>
        <w:t>数据</w:t>
      </w:r>
      <w:r>
        <w:rPr>
          <w:sz w:val="24"/>
        </w:rPr>
        <w:t>不直接传输；</w:t>
      </w:r>
    </w:p>
    <w:p w14:paraId="3B882CFA">
      <w:pPr>
        <w:spacing w:line="360" w:lineRule="auto"/>
        <w:ind w:firstLine="480" w:firstLineChars="200"/>
        <w:rPr>
          <w:sz w:val="24"/>
        </w:rPr>
      </w:pPr>
      <w:r>
        <w:rPr>
          <w:sz w:val="24"/>
        </w:rPr>
        <w:t>在参数聚合阶段，局部模型参数无需解密，可直接在密文域通过评估算法完成计算——支持同态加法与乘法运算</w:t>
      </w:r>
      <w:r>
        <w:rPr>
          <w:rFonts w:hint="eastAsia"/>
          <w:sz w:val="24"/>
          <w:lang w:eastAsia="zh-CN"/>
        </w:rPr>
        <w:t>，</w:t>
      </w:r>
      <w:r>
        <w:rPr>
          <w:sz w:val="24"/>
        </w:rPr>
        <w:t>即</w:t>
      </w:r>
    </w:p>
    <w:p w14:paraId="0C43AC30">
      <w:pPr>
        <w:spacing w:line="360" w:lineRule="auto"/>
        <w:ind w:firstLine="480" w:firstLineChars="200"/>
        <w:rPr>
          <w:rFonts w:hAnsi="Cambria Math"/>
          <w:b w:val="0"/>
          <w:i w:val="0"/>
          <w:sz w:val="24"/>
        </w:rPr>
      </w:pPr>
      <m:oMathPara>
        <m:oMath>
          <m:r>
            <m:rPr>
              <m:sty m:val="p"/>
            </m:rPr>
            <w:rPr>
              <w:rFonts w:ascii="Cambria Math" w:hAnsi="Cambria Math"/>
              <w:sz w:val="24"/>
            </w:rPr>
            <m:t>Eval</m:t>
          </m:r>
          <m:d>
            <m:dPr>
              <m:ctrlPr>
                <w:rPr>
                  <w:rFonts w:ascii="Cambria Math" w:hAnsi="Cambria Math"/>
                  <w:sz w:val="24"/>
                </w:rPr>
              </m:ctrlPr>
            </m:dPr>
            <m:e>
              <m:r>
                <m:rPr>
                  <m:sty m:val="p"/>
                </m:rPr>
                <w:rPr>
                  <w:rFonts w:ascii="Cambria Math" w:hAnsi="Cambria Math"/>
                  <w:sz w:val="24"/>
                </w:rPr>
                <m:t>+,Enc</m:t>
              </m:r>
              <m:d>
                <m:dPr>
                  <m:ctrlPr>
                    <w:rPr>
                      <w:rFonts w:ascii="Cambria Math" w:hAnsi="Cambria Math"/>
                      <w:sz w:val="24"/>
                    </w:rPr>
                  </m:ctrlPr>
                </m:dPr>
                <m:e>
                  <m:r>
                    <m:rPr>
                      <m:sty m:val="p"/>
                    </m:rPr>
                    <w:rPr>
                      <w:rFonts w:ascii="Cambria Math" w:hAnsi="Cambria Math"/>
                      <w:sz w:val="24"/>
                    </w:rPr>
                    <m:t>a</m:t>
                  </m:r>
                  <m:ctrlPr>
                    <w:rPr>
                      <w:rFonts w:ascii="Cambria Math" w:hAnsi="Cambria Math"/>
                      <w:sz w:val="24"/>
                    </w:rPr>
                  </m:ctrlPr>
                </m:e>
              </m:d>
              <m:r>
                <m:rPr>
                  <m:sty m:val="p"/>
                </m:rPr>
                <w:rPr>
                  <w:rFonts w:ascii="Cambria Math" w:hAnsi="Cambria Math"/>
                  <w:sz w:val="24"/>
                </w:rPr>
                <m:t>,Enc</m:t>
              </m:r>
              <m:d>
                <m:dPr>
                  <m:ctrlPr>
                    <w:rPr>
                      <w:rFonts w:ascii="Cambria Math" w:hAnsi="Cambria Math"/>
                      <w:sz w:val="24"/>
                    </w:rPr>
                  </m:ctrlPr>
                </m:dPr>
                <m:e>
                  <m:r>
                    <m:rPr>
                      <m:sty m:val="p"/>
                    </m:rPr>
                    <w:rPr>
                      <w:rFonts w:ascii="Cambria Math" w:hAnsi="Cambria Math"/>
                      <w:sz w:val="24"/>
                    </w:rPr>
                    <m:t>b</m:t>
                  </m:r>
                  <m:ctrlPr>
                    <w:rPr>
                      <w:rFonts w:ascii="Cambria Math" w:hAnsi="Cambria Math"/>
                      <w:sz w:val="24"/>
                    </w:rPr>
                  </m:ctrlPr>
                </m:e>
              </m:d>
              <m:ctrlPr>
                <w:rPr>
                  <w:rFonts w:ascii="Cambria Math" w:hAnsi="Cambria Math"/>
                  <w:sz w:val="24"/>
                </w:rPr>
              </m:ctrlPr>
            </m:e>
          </m:d>
          <m:r>
            <m:rPr>
              <m:sty m:val="p"/>
            </m:rPr>
            <w:rPr>
              <w:rFonts w:ascii="Cambria Math" w:hAnsi="Cambria Math"/>
              <w:sz w:val="24"/>
            </w:rPr>
            <m:t>=Enc</m:t>
          </m:r>
          <m:d>
            <m:dPr>
              <m:ctrlPr>
                <w:rPr>
                  <w:rFonts w:ascii="Cambria Math" w:hAnsi="Cambria Math"/>
                  <w:sz w:val="24"/>
                </w:rPr>
              </m:ctrlPr>
            </m:dPr>
            <m:e>
              <m:r>
                <m:rPr>
                  <m:sty m:val="p"/>
                </m:rPr>
                <w:rPr>
                  <w:rFonts w:ascii="Cambria Math" w:hAnsi="Cambria Math"/>
                  <w:sz w:val="24"/>
                </w:rPr>
                <m:t>a+b</m:t>
              </m:r>
              <m:ctrlPr>
                <w:rPr>
                  <w:rFonts w:ascii="Cambria Math" w:hAnsi="Cambria Math"/>
                  <w:sz w:val="24"/>
                </w:rPr>
              </m:ctrlPr>
            </m:e>
          </m:d>
        </m:oMath>
      </m:oMathPara>
    </w:p>
    <w:p w14:paraId="7A057739">
      <w:pPr>
        <w:spacing w:line="360" w:lineRule="auto"/>
        <w:ind w:firstLine="480" w:firstLineChars="200"/>
        <w:rPr>
          <w:sz w:val="24"/>
        </w:rPr>
      </w:pPr>
      <m:oMathPara>
        <m:oMath>
          <m:r>
            <m:rPr>
              <m:sty m:val="p"/>
            </m:rPr>
            <w:rPr>
              <w:rFonts w:ascii="Cambria Math" w:hAnsi="Cambria Math"/>
              <w:sz w:val="24"/>
            </w:rPr>
            <m:t>Eval</m:t>
          </m:r>
          <m:d>
            <m:dPr>
              <m:ctrlPr>
                <w:rPr>
                  <w:rFonts w:ascii="Cambria Math" w:hAnsi="Cambria Math"/>
                  <w:sz w:val="24"/>
                </w:rPr>
              </m:ctrlPr>
            </m:dPr>
            <m:e>
              <m:r>
                <m:rPr>
                  <m:sty m:val="p"/>
                </m:rPr>
                <w:rPr>
                  <w:rFonts w:ascii="Cambria Math" w:hAnsi="Cambria Math"/>
                  <w:sz w:val="24"/>
                </w:rPr>
                <m:t>∗,Enc</m:t>
              </m:r>
              <m:d>
                <m:dPr>
                  <m:ctrlPr>
                    <w:rPr>
                      <w:rFonts w:ascii="Cambria Math" w:hAnsi="Cambria Math"/>
                      <w:sz w:val="24"/>
                    </w:rPr>
                  </m:ctrlPr>
                </m:dPr>
                <m:e>
                  <m:r>
                    <m:rPr>
                      <m:sty m:val="p"/>
                    </m:rPr>
                    <w:rPr>
                      <w:rFonts w:ascii="Cambria Math" w:hAnsi="Cambria Math"/>
                      <w:sz w:val="24"/>
                    </w:rPr>
                    <m:t>a</m:t>
                  </m:r>
                  <m:ctrlPr>
                    <w:rPr>
                      <w:rFonts w:ascii="Cambria Math" w:hAnsi="Cambria Math"/>
                      <w:sz w:val="24"/>
                    </w:rPr>
                  </m:ctrlPr>
                </m:e>
              </m:d>
              <m:r>
                <m:rPr>
                  <m:sty m:val="p"/>
                </m:rPr>
                <w:rPr>
                  <w:rFonts w:ascii="Cambria Math" w:hAnsi="Cambria Math"/>
                  <w:sz w:val="24"/>
                </w:rPr>
                <m:t>,Enc</m:t>
              </m:r>
              <m:d>
                <m:dPr>
                  <m:ctrlPr>
                    <w:rPr>
                      <w:rFonts w:ascii="Cambria Math" w:hAnsi="Cambria Math"/>
                      <w:sz w:val="24"/>
                    </w:rPr>
                  </m:ctrlPr>
                </m:dPr>
                <m:e>
                  <m:r>
                    <m:rPr>
                      <m:sty m:val="p"/>
                    </m:rPr>
                    <w:rPr>
                      <w:rFonts w:ascii="Cambria Math" w:hAnsi="Cambria Math"/>
                      <w:sz w:val="24"/>
                    </w:rPr>
                    <m:t>b</m:t>
                  </m:r>
                  <m:ctrlPr>
                    <w:rPr>
                      <w:rFonts w:ascii="Cambria Math" w:hAnsi="Cambria Math"/>
                      <w:sz w:val="24"/>
                    </w:rPr>
                  </m:ctrlPr>
                </m:e>
              </m:d>
              <m:ctrlPr>
                <w:rPr>
                  <w:rFonts w:ascii="Cambria Math" w:hAnsi="Cambria Math"/>
                  <w:sz w:val="24"/>
                </w:rPr>
              </m:ctrlPr>
            </m:e>
          </m:d>
          <m:r>
            <m:rPr>
              <m:sty m:val="p"/>
            </m:rPr>
            <w:rPr>
              <w:rFonts w:ascii="Cambria Math" w:hAnsi="Cambria Math"/>
              <w:sz w:val="24"/>
            </w:rPr>
            <m:t>=Enc</m:t>
          </m:r>
          <m:d>
            <m:dPr>
              <m:ctrlPr>
                <w:rPr>
                  <w:rFonts w:ascii="Cambria Math" w:hAnsi="Cambria Math"/>
                  <w:sz w:val="24"/>
                </w:rPr>
              </m:ctrlPr>
            </m:dPr>
            <m:e>
              <m:r>
                <m:rPr>
                  <m:sty m:val="p"/>
                </m:rPr>
                <w:rPr>
                  <w:rFonts w:ascii="Cambria Math" w:hAnsi="Cambria Math"/>
                  <w:sz w:val="24"/>
                </w:rPr>
                <m:t>a∗b</m:t>
              </m:r>
              <m:ctrlPr>
                <w:rPr>
                  <w:rFonts w:ascii="Cambria Math" w:hAnsi="Cambria Math"/>
                  <w:sz w:val="24"/>
                </w:rPr>
              </m:ctrlPr>
            </m:e>
          </m:d>
        </m:oMath>
      </m:oMathPara>
    </w:p>
    <w:p w14:paraId="5363FC54">
      <w:pPr>
        <w:spacing w:line="360" w:lineRule="auto"/>
        <w:rPr>
          <w:sz w:val="24"/>
        </w:rPr>
      </w:pPr>
      <w:r>
        <w:rPr>
          <w:sz w:val="24"/>
        </w:rPr>
        <w:t>既保证聚合精度，又避免参数泄露风险；</w:t>
      </w:r>
    </w:p>
    <w:p w14:paraId="48D17969">
      <w:pPr>
        <w:spacing w:line="360" w:lineRule="auto"/>
        <w:ind w:firstLine="480" w:firstLineChars="200"/>
        <w:rPr>
          <w:sz w:val="24"/>
        </w:rPr>
      </w:pPr>
      <w:r>
        <w:rPr>
          <w:sz w:val="24"/>
        </w:rPr>
        <w:t>在结果输出阶段，预测结果需经门限解密：至少</w:t>
      </w:r>
      <m:oMath>
        <m:r>
          <m:rPr/>
          <w:rPr>
            <w:rFonts w:hint="eastAsia" w:ascii="Cambria Math" w:hAnsi="Cambria Math"/>
            <w:sz w:val="24"/>
          </w:rPr>
          <m:t>t</m:t>
        </m:r>
      </m:oMath>
      <w:r>
        <w:rPr>
          <w:sz w:val="24"/>
        </w:rPr>
        <w:t>个CSP节点协同计算</w:t>
      </w:r>
      <m:oMath>
        <m:r>
          <m:rPr>
            <m:sty m:val="p"/>
          </m:rPr>
          <w:rPr>
            <w:rFonts w:ascii="Cambria Math" w:hAnsi="Cambria Math"/>
            <w:sz w:val="24"/>
          </w:rPr>
          <m:t>m=CRT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hAnsi="Cambria Math"/>
                    <w:sz w:val="24"/>
                  </w:rPr>
                  <m:t>i,</m:t>
                </m:r>
                <m:sSubSup>
                  <m:sSubSupPr>
                    <m:ctrlPr>
                      <w:rPr>
                        <w:rFonts w:ascii="Cambria Math" w:hAnsi="Cambria Math"/>
                        <w:sz w:val="24"/>
                      </w:rPr>
                    </m:ctrlPr>
                  </m:sSubSupPr>
                  <m:e>
                    <m:r>
                      <m:rPr>
                        <m:sty m:val="p"/>
                      </m:rPr>
                      <w:rPr>
                        <w:rFonts w:ascii="Cambria Math" w:hAnsi="Cambria Math"/>
                        <w:sz w:val="24"/>
                      </w:rPr>
                      <m:t>j</m:t>
                    </m:r>
                    <m:ctrlPr>
                      <w:rPr>
                        <w:rFonts w:ascii="Cambria Math" w:hAnsi="Cambria Math"/>
                        <w:sz w:val="24"/>
                      </w:rPr>
                    </m:ctrlPr>
                  </m:e>
                  <m:sub>
                    <m:r>
                      <m:rPr>
                        <m:sty m:val="p"/>
                      </m:rPr>
                      <w:rPr>
                        <w:rFonts w:ascii="Cambria Math" w:hAnsi="Cambria Math"/>
                        <w:sz w:val="24"/>
                      </w:rPr>
                      <m:t>j=1</m:t>
                    </m:r>
                    <m:ctrlPr>
                      <w:rPr>
                        <w:rFonts w:ascii="Cambria Math" w:hAnsi="Cambria Math"/>
                        <w:sz w:val="24"/>
                      </w:rPr>
                    </m:ctrlPr>
                  </m:sub>
                  <m:sup>
                    <m:r>
                      <m:rPr>
                        <m:sty m:val="p"/>
                      </m:rPr>
                      <w:rPr>
                        <w:rFonts w:ascii="Cambria Math" w:hAnsi="Cambria Math"/>
                        <w:sz w:val="24"/>
                      </w:rPr>
                      <m:t>t</m:t>
                    </m:r>
                    <m:ctrlPr>
                      <w:rPr>
                        <w:rFonts w:ascii="Cambria Math" w:hAnsi="Cambria Math"/>
                        <w:sz w:val="24"/>
                      </w:rPr>
                    </m:ctrlPr>
                  </m:sup>
                </m:sSubSup>
                <m:ctrlPr>
                  <w:rPr>
                    <w:rFonts w:ascii="Cambria Math" w:hAnsi="Cambria Math"/>
                    <w:sz w:val="24"/>
                  </w:rPr>
                </m:ctrlPr>
              </m:sub>
            </m:sSub>
            <m:ctrlPr>
              <w:rPr>
                <w:rFonts w:ascii="Cambria Math" w:hAnsi="Cambria Math"/>
                <w:sz w:val="24"/>
              </w:rPr>
            </m:ctrlPr>
          </m:e>
        </m:d>
      </m:oMath>
      <w:r>
        <w:rPr>
          <w:sz w:val="24"/>
        </w:rPr>
        <w:t>，才能还原出最终预测值，仅有授权接收方（REC）可发起解密流程。这种密码协同机制让“数据隐私”与“协同训练”不再矛盾，为系统安全提供了底层保障。</w:t>
      </w:r>
    </w:p>
    <w:p w14:paraId="110F338B">
      <w:pPr>
        <w:spacing w:line="360" w:lineRule="auto"/>
        <w:ind w:firstLine="480" w:firstLineChars="200"/>
        <w:rPr>
          <w:sz w:val="24"/>
        </w:rPr>
      </w:pPr>
      <w:r>
        <w:rPr>
          <w:sz w:val="24"/>
        </w:rPr>
        <w:t>上述环节最终通过“初始化-本地训练-参数聚合-预测解密”的完整流程落地：首先由可信密钥分发中心（PKG）向所有节点分发系统参数与密钥，确保各环节加密标准一致；随后本地节点对交通数据预处理（如归一化、异常值剔除），基于时空Transformer网络训练局部模型，训练过程中所有数据均在本地密文状态下处理；每轮本地训练结束后，节点将加密后的局部参数发送至邻居节点，通过</w:t>
      </w:r>
    </w:p>
    <w:p w14:paraId="1830ACF3">
      <w:pPr>
        <w:spacing w:line="360" w:lineRule="auto"/>
        <w:ind w:firstLine="480" w:firstLineChars="200"/>
        <w:rPr>
          <w:sz w:val="24"/>
        </w:rPr>
      </w:pPr>
      <m:oMathPara>
        <m:oMath>
          <m:sSub>
            <m:sSubPr>
              <m:ctrlPr>
                <w:rPr>
                  <w:rFonts w:ascii="Cambria Math" w:hAnsi="Cambria Math"/>
                  <w:sz w:val="24"/>
                </w:rPr>
              </m:ctrlPr>
            </m:sSubPr>
            <m:e>
              <m:r>
                <m:rPr>
                  <m:sty m:val="p"/>
                </m:rPr>
                <w:rPr>
                  <w:rFonts w:ascii="Cambria Math" w:hAnsi="Cambria Math"/>
                  <w:sz w:val="24"/>
                </w:rPr>
                <m:t>θ</m:t>
              </m:r>
              <m:ctrlPr>
                <w:rPr>
                  <w:rFonts w:ascii="Cambria Math" w:hAnsi="Cambria Math"/>
                  <w:sz w:val="24"/>
                </w:rPr>
              </m:ctrlPr>
            </m:e>
            <m:sub>
              <m:r>
                <m:rPr>
                  <m:sty m:val="p"/>
                </m:rPr>
                <w:rPr>
                  <w:rFonts w:ascii="Cambria Math" w:hAnsi="Cambria Math"/>
                  <w:sz w:val="24"/>
                </w:rPr>
                <m:t>i,τ+1</m:t>
              </m:r>
              <m:ctrlPr>
                <w:rPr>
                  <w:rFonts w:ascii="Cambria Math" w:hAnsi="Cambria Math"/>
                  <w:sz w:val="24"/>
                </w:rPr>
              </m:ctrlPr>
            </m:sub>
          </m:sSub>
          <m:r>
            <m:rPr>
              <m:sty m:val="p"/>
            </m:rPr>
            <w:rPr>
              <w:rFonts w:ascii="Cambria Math" w:hAnsi="Cambria Math"/>
              <w:sz w:val="24"/>
            </w:rPr>
            <m:t>=</m:t>
          </m:r>
          <m:nary>
            <m:naryPr>
              <m:chr m:val="∑"/>
              <m:supHide m:val="1"/>
              <m:ctrlPr>
                <w:rPr>
                  <w:rFonts w:ascii="Cambria Math" w:hAnsi="Cambria Math"/>
                  <w:sz w:val="24"/>
                </w:rPr>
              </m:ctrlPr>
            </m:naryPr>
            <m:sub>
              <m:r>
                <m:rPr>
                  <m:sty m:val="p"/>
                </m:rPr>
                <w:rPr>
                  <w:rFonts w:ascii="Cambria Math" w:hAnsi="Cambria Math"/>
                  <w:sz w:val="24"/>
                </w:rPr>
                <m:t>j</m:t>
              </m:r>
              <m:r>
                <m:rPr>
                  <m:sty m:val="p"/>
                </m:rPr>
                <w:rPr>
                  <w:rFonts w:hint="eastAsia" w:ascii="Cambria Math" w:hAnsi="Cambria Math"/>
                  <w:sz w:val="24"/>
                </w:rPr>
                <m:t>∈</m:t>
              </m:r>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i</m:t>
                  </m:r>
                  <m:ctrlPr>
                    <w:rPr>
                      <w:rFonts w:ascii="Cambria Math" w:hAnsi="Cambria Math"/>
                      <w:sz w:val="24"/>
                    </w:rPr>
                  </m:ctrlPr>
                </m:e>
              </m:d>
              <m:ctrlPr>
                <w:rPr>
                  <w:rFonts w:ascii="Cambria Math" w:hAnsi="Cambria Math"/>
                  <w:sz w:val="24"/>
                </w:rPr>
              </m:ctrlPr>
            </m:sub>
            <m:sup>
              <m:ctrlPr>
                <w:rPr>
                  <w:rFonts w:ascii="Cambria Math" w:hAnsi="Cambria Math"/>
                  <w:sz w:val="24"/>
                </w:rPr>
              </m:ctrlPr>
            </m:sup>
            <m:e>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i,j</m:t>
                  </m:r>
                  <m:ctrlPr>
                    <w:rPr>
                      <w:rFonts w:ascii="Cambria Math" w:hAnsi="Cambria Math"/>
                      <w:sz w:val="24"/>
                    </w:rPr>
                  </m:ctrlPr>
                </m:sub>
              </m:sSub>
              <m:ctrlPr>
                <w:rPr>
                  <w:rFonts w:ascii="Cambria Math" w:hAnsi="Cambria Math"/>
                  <w:sz w:val="24"/>
                </w:rPr>
              </m:ctrlPr>
            </m:e>
          </m:nary>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θ</m:t>
              </m:r>
              <m:ctrlPr>
                <w:rPr>
                  <w:rFonts w:ascii="Cambria Math" w:hAnsi="Cambria Math"/>
                  <w:sz w:val="24"/>
                </w:rPr>
              </m:ctrlPr>
            </m:e>
            <m:sub>
              <m:r>
                <m:rPr>
                  <m:sty m:val="p"/>
                </m:rPr>
                <w:rPr>
                  <w:rFonts w:ascii="Cambria Math" w:hAnsi="Cambria Math"/>
                  <w:sz w:val="24"/>
                </w:rPr>
                <m:t>j,τ</m:t>
              </m:r>
              <m:ctrlPr>
                <w:rPr>
                  <w:rFonts w:ascii="Cambria Math" w:hAnsi="Cambria Math"/>
                  <w:sz w:val="24"/>
                </w:rPr>
              </m:ctrlPr>
            </m:sub>
          </m:sSub>
        </m:oMath>
      </m:oMathPara>
    </w:p>
    <w:p w14:paraId="40138A0B">
      <w:pPr>
        <w:spacing w:line="360" w:lineRule="auto"/>
        <w:ind w:firstLine="480" w:firstLineChars="200"/>
        <w:rPr>
          <w:sz w:val="24"/>
        </w:rPr>
      </w:pPr>
      <w:r>
        <w:rPr>
          <w:sz w:val="24"/>
        </w:rPr>
        <w:t>公式完成参数聚合，生成新一轮本地模型参数；待预设通信轮次（如</w:t>
      </w:r>
      <m:oMath>
        <m:sSub>
          <m:sSubPr>
            <m:ctrlPr>
              <w:rPr>
                <w:rFonts w:ascii="Cambria Math" w:hAnsi="Cambria Math"/>
                <w:sz w:val="24"/>
              </w:rPr>
            </m:ctrlPr>
          </m:sSubPr>
          <m:e>
            <m:r>
              <m:rPr>
                <m:sty m:val="p"/>
              </m:rPr>
              <w:rPr>
                <w:rFonts w:ascii="Cambria Math" w:hAnsi="Cambria Math"/>
                <w:sz w:val="24"/>
              </w:rPr>
              <m:t>T</m:t>
            </m:r>
            <m:ctrlPr>
              <w:rPr>
                <w:rFonts w:ascii="Cambria Math" w:hAnsi="Cambria Math"/>
                <w:sz w:val="24"/>
              </w:rPr>
            </m:ctrlPr>
          </m:e>
          <m:sub>
            <m:r>
              <m:rPr>
                <m:sty m:val="p"/>
              </m:rPr>
              <w:rPr>
                <w:rFonts w:ascii="Cambria Math" w:hAnsi="Cambria Math"/>
                <w:sz w:val="24"/>
              </w:rPr>
              <m:t>g</m:t>
            </m:r>
            <m:ctrlPr>
              <w:rPr>
                <w:rFonts w:ascii="Cambria Math" w:hAnsi="Cambria Math"/>
                <w:sz w:val="24"/>
              </w:rPr>
            </m:ctrlPr>
          </m:sub>
        </m:sSub>
        <m:r>
          <m:rPr>
            <m:sty m:val="p"/>
          </m:rPr>
          <w:rPr>
            <w:rFonts w:ascii="Cambria Math" w:hAnsi="Cambria Math"/>
            <w:sz w:val="24"/>
          </w:rPr>
          <m:t>=200</m:t>
        </m:r>
      </m:oMath>
      <w:r>
        <w:rPr>
          <w:sz w:val="24"/>
        </w:rPr>
        <w:t>轮）结束后，REC联合满足门限数量的CSP节点解密获取最终预测结果。</w:t>
      </w:r>
    </w:p>
    <w:p w14:paraId="62C4A74D">
      <w:pPr>
        <w:spacing w:line="360" w:lineRule="auto"/>
        <w:ind w:firstLine="480" w:firstLineChars="200"/>
        <w:rPr>
          <w:rFonts w:hint="eastAsia"/>
          <w:sz w:val="24"/>
        </w:rPr>
      </w:pPr>
      <w:r>
        <w:rPr>
          <w:sz w:val="24"/>
        </w:rPr>
        <w:t>这套流程既实现了跨区域交通流量的精准预测，又全程保障数据隐私，为多城市协同交通管理提供了兼具安全性与实用性的技术方案。</w:t>
      </w:r>
    </w:p>
    <w:p w14:paraId="0CBF0C56">
      <w:pPr>
        <w:pStyle w:val="3"/>
        <w:bidi w:val="0"/>
        <w:rPr>
          <w:rFonts w:hint="eastAsia"/>
        </w:rPr>
      </w:pPr>
      <w:r>
        <w:rPr>
          <w:rFonts w:hint="eastAsia"/>
          <w:lang w:val="en-US" w:eastAsia="zh-CN"/>
        </w:rPr>
        <w:t>2.3</w:t>
      </w:r>
      <w:r>
        <w:rPr>
          <w:rFonts w:hint="eastAsia"/>
        </w:rPr>
        <w:t>软件流程</w:t>
      </w:r>
    </w:p>
    <w:p w14:paraId="1DACCF45">
      <w:pPr>
        <w:rPr>
          <w:rFonts w:hint="eastAsia"/>
        </w:rPr>
      </w:pPr>
      <w:r>
        <w:rPr>
          <w:rFonts w:hint="eastAsia"/>
        </w:rPr>
        <w:t>本文设计的软件系统以去中心化联邦交通预测为核心应用场景，在此基础上引入多密钥门限加密方案，以确保跨域参数交换与模型聚合过程中的隐私保护与安全性。系统整体流程如图 X 所示，主要包含五个阶段：系统初始化 → 本地训练与加密 → 密文传输与评估 → 门限解密与密钥治理 → 模型上线与预测。</w:t>
      </w:r>
    </w:p>
    <w:p w14:paraId="09065F12">
      <w:pPr>
        <w:pStyle w:val="4"/>
        <w:bidi w:val="0"/>
        <w:rPr>
          <w:rFonts w:hint="eastAsia"/>
          <w:lang w:val="en-US" w:eastAsia="zh-CN"/>
        </w:rPr>
      </w:pPr>
      <w:r>
        <w:rPr>
          <w:rFonts w:hint="eastAsia"/>
          <w:lang w:val="en-US" w:eastAsia="zh-CN"/>
        </w:rPr>
        <w:t>2.3.1 系统初始化</w:t>
      </w:r>
    </w:p>
    <w:p w14:paraId="37463770">
      <w:pPr>
        <w:rPr>
          <w:rFonts w:hint="default"/>
          <w:lang w:val="en-US" w:eastAsia="zh-CN"/>
        </w:rPr>
      </w:pPr>
      <w:r>
        <w:rPr>
          <w:rFonts w:hint="default"/>
          <w:lang w:val="en-US" w:eastAsia="zh-CN"/>
        </w:rPr>
        <w:t>在部署初始阶段，由可信密钥中心（PKG）协助完成：</w:t>
      </w:r>
    </w:p>
    <w:p w14:paraId="410C7535">
      <w:pPr>
        <w:rPr>
          <w:rFonts w:hint="default"/>
          <w:lang w:val="en-US" w:eastAsia="zh-CN"/>
        </w:rPr>
      </w:pPr>
      <w:r>
        <w:rPr>
          <w:rFonts w:hint="eastAsia"/>
          <w:lang w:val="en-US" w:eastAsia="zh-CN"/>
        </w:rPr>
        <w:t>（1）</w:t>
      </w:r>
      <w:r>
        <w:rPr>
          <w:rFonts w:hint="default"/>
          <w:lang w:val="en-US" w:eastAsia="zh-CN"/>
        </w:rPr>
        <w:t>参数生成：生成公开参数组 PPR 与系统大素数；</w:t>
      </w:r>
    </w:p>
    <w:p w14:paraId="35BA5C0D">
      <w:pPr>
        <w:rPr>
          <w:rFonts w:hint="default"/>
          <w:lang w:val="en-US" w:eastAsia="zh-CN"/>
        </w:rPr>
      </w:pPr>
      <w:r>
        <w:rPr>
          <w:rFonts w:hint="eastAsia"/>
          <w:lang w:val="en-US" w:eastAsia="zh-CN"/>
        </w:rPr>
        <w:t>（2）</w:t>
      </w:r>
      <w:r>
        <w:rPr>
          <w:rFonts w:hint="default"/>
          <w:lang w:val="en-US" w:eastAsia="zh-CN"/>
        </w:rPr>
        <w:t>密钥分发：各城市节点、云侧服务方（CSP、SER）、接收方（REC）分别生成本地公私钥；</w:t>
      </w:r>
    </w:p>
    <w:p w14:paraId="40CA907C">
      <w:pPr>
        <w:rPr>
          <w:rFonts w:hint="default"/>
          <w:lang w:val="en-US" w:eastAsia="zh-CN"/>
        </w:rPr>
      </w:pPr>
      <w:r>
        <w:rPr>
          <w:rFonts w:hint="eastAsia"/>
          <w:lang w:val="en-US" w:eastAsia="zh-CN"/>
        </w:rPr>
        <w:t>（3）</w:t>
      </w:r>
      <w:r>
        <w:rPr>
          <w:rFonts w:hint="default"/>
          <w:lang w:val="en-US" w:eastAsia="zh-CN"/>
        </w:rPr>
        <w:t>门限设定：利用 CRT-SS 机制设置解密门限 t，保证少于 t 个节点的合谋无法恢复明文。</w:t>
      </w:r>
    </w:p>
    <w:p w14:paraId="79B528E1">
      <w:pPr>
        <w:rPr>
          <w:rFonts w:hint="default"/>
          <w:lang w:val="en-US" w:eastAsia="zh-CN"/>
        </w:rPr>
      </w:pPr>
      <w:r>
        <w:rPr>
          <w:rFonts w:hint="default"/>
          <w:lang w:val="en-US" w:eastAsia="zh-CN"/>
        </w:rPr>
        <w:t>该阶段完成后，系统进入可运行状态，各参与方持有独立密钥。</w:t>
      </w:r>
    </w:p>
    <w:p w14:paraId="31A83CF9">
      <w:pPr>
        <w:pStyle w:val="4"/>
        <w:bidi w:val="0"/>
        <w:rPr>
          <w:rFonts w:hint="eastAsia"/>
          <w:lang w:val="en-US" w:eastAsia="zh-CN"/>
        </w:rPr>
      </w:pPr>
      <w:r>
        <w:rPr>
          <w:rFonts w:hint="eastAsia"/>
          <w:lang w:val="en-US" w:eastAsia="zh-CN"/>
        </w:rPr>
        <w:t>2.3.2 本地训练与加密</w:t>
      </w:r>
    </w:p>
    <w:p w14:paraId="00B4B397">
      <w:pPr>
        <w:rPr>
          <w:rFonts w:hint="default"/>
          <w:lang w:val="en-US" w:eastAsia="zh-CN"/>
        </w:rPr>
      </w:pPr>
      <w:r>
        <w:rPr>
          <w:rFonts w:hint="default"/>
          <w:lang w:val="en-US" w:eastAsia="zh-CN"/>
        </w:rPr>
        <w:t>各城市节点在本地持有交通数据（如 METR-LA、PEMS-BAY），独立执行以下步骤：</w:t>
      </w:r>
    </w:p>
    <w:p w14:paraId="030B9759">
      <w:pPr>
        <w:rPr>
          <w:rFonts w:hint="default"/>
          <w:lang w:val="en-US" w:eastAsia="zh-CN"/>
        </w:rPr>
      </w:pPr>
      <w:r>
        <w:rPr>
          <w:rFonts w:hint="eastAsia"/>
          <w:lang w:val="en-US" w:eastAsia="zh-CN"/>
        </w:rPr>
        <w:t>（1）</w:t>
      </w:r>
      <w:r>
        <w:rPr>
          <w:rFonts w:hint="default"/>
          <w:lang w:val="en-US" w:eastAsia="zh-CN"/>
        </w:rPr>
        <w:t>本地训练：在本地数据上运行时空预测模型（如 STTN），计算局部参数更新或梯度；</w:t>
      </w:r>
    </w:p>
    <w:p w14:paraId="4489A1C5">
      <w:pPr>
        <w:rPr>
          <w:rFonts w:hint="default"/>
          <w:lang w:val="en-US" w:eastAsia="zh-CN"/>
        </w:rPr>
      </w:pPr>
      <w:r>
        <w:rPr>
          <w:rFonts w:hint="eastAsia"/>
          <w:lang w:val="en-US" w:eastAsia="zh-CN"/>
        </w:rPr>
        <w:t>（2）</w:t>
      </w:r>
      <w:r>
        <w:rPr>
          <w:rFonts w:hint="default"/>
          <w:lang w:val="en-US" w:eastAsia="zh-CN"/>
        </w:rPr>
        <w:t>加密操作：调用 Enc 模块，将参数/梯度打包为三类密文：</w:t>
      </w:r>
    </w:p>
    <w:p w14:paraId="001BD88A">
      <w:pPr>
        <w:ind w:left="420" w:leftChars="0"/>
        <w:rPr>
          <w:rFonts w:hint="default"/>
          <w:lang w:val="en-US" w:eastAsia="zh-CN"/>
        </w:rPr>
      </w:pPr>
      <w:r>
        <w:rPr>
          <w:rFonts w:hint="eastAsia"/>
          <w:lang w:val="en-US" w:eastAsia="zh-CN"/>
        </w:rPr>
        <w:t>A.</w:t>
      </w:r>
      <w:r>
        <w:rPr>
          <w:rFonts w:hint="default"/>
          <w:lang w:val="en-US" w:eastAsia="zh-CN"/>
        </w:rPr>
        <w:t>门限加密的随机量 r；</w:t>
      </w:r>
    </w:p>
    <w:p w14:paraId="4059ED14">
      <w:pPr>
        <w:ind w:left="420" w:leftChars="0"/>
        <w:rPr>
          <w:rFonts w:hint="default"/>
          <w:lang w:val="en-US" w:eastAsia="zh-CN"/>
        </w:rPr>
      </w:pPr>
      <w:r>
        <w:rPr>
          <w:rFonts w:hint="eastAsia"/>
          <w:lang w:val="en-US" w:eastAsia="zh-CN"/>
        </w:rPr>
        <w:t>B.</w:t>
      </w:r>
      <w:r>
        <w:rPr>
          <w:rFonts w:hint="default"/>
          <w:lang w:val="en-US" w:eastAsia="zh-CN"/>
        </w:rPr>
        <w:t>点对点加密的素数与系数；</w:t>
      </w:r>
    </w:p>
    <w:p w14:paraId="618E9B36">
      <w:pPr>
        <w:ind w:left="420" w:leftChars="0"/>
        <w:rPr>
          <w:rFonts w:hint="default"/>
          <w:lang w:val="en-US" w:eastAsia="zh-CN"/>
        </w:rPr>
      </w:pPr>
      <w:r>
        <w:rPr>
          <w:rFonts w:hint="eastAsia"/>
          <w:lang w:val="en-US" w:eastAsia="zh-CN"/>
        </w:rPr>
        <w:t>C.</w:t>
      </w:r>
      <w:r>
        <w:rPr>
          <w:rFonts w:hint="default"/>
          <w:lang w:val="en-US" w:eastAsia="zh-CN"/>
        </w:rPr>
        <w:t>含公开参数的辅助信息。</w:t>
      </w:r>
    </w:p>
    <w:p w14:paraId="27D6EE8F">
      <w:pPr>
        <w:rPr>
          <w:rFonts w:hint="default"/>
          <w:lang w:val="en-US" w:eastAsia="zh-CN"/>
        </w:rPr>
      </w:pPr>
      <w:r>
        <w:rPr>
          <w:rFonts w:hint="default"/>
          <w:lang w:val="en-US" w:eastAsia="zh-CN"/>
        </w:rPr>
        <w:t>该设计确保即使中间密文被窃取，攻击者也无法恢复明文。</w:t>
      </w:r>
    </w:p>
    <w:p w14:paraId="4012FEFA">
      <w:pPr>
        <w:pStyle w:val="4"/>
        <w:bidi w:val="0"/>
        <w:rPr>
          <w:rFonts w:hint="default"/>
          <w:lang w:val="en-US" w:eastAsia="zh-CN"/>
        </w:rPr>
      </w:pPr>
      <w:r>
        <w:rPr>
          <w:rFonts w:hint="eastAsia"/>
          <w:lang w:val="en-US" w:eastAsia="zh-CN"/>
        </w:rPr>
        <w:t xml:space="preserve">2.3.3 </w:t>
      </w:r>
      <w:r>
        <w:rPr>
          <w:rFonts w:hint="default"/>
          <w:lang w:val="en-US" w:eastAsia="zh-CN"/>
        </w:rPr>
        <w:t>密文传输与评估</w:t>
      </w:r>
    </w:p>
    <w:p w14:paraId="57F855F0">
      <w:pPr>
        <w:rPr>
          <w:rFonts w:hint="default"/>
          <w:lang w:val="en-US" w:eastAsia="zh-CN"/>
        </w:rPr>
      </w:pPr>
      <w:r>
        <w:rPr>
          <w:rFonts w:hint="default"/>
          <w:lang w:val="en-US" w:eastAsia="zh-CN"/>
        </w:rPr>
        <w:t>在模型训练的参数交换阶段，系统采用去中心化的通信结构以避免单点依赖。各节点在完成本地加密后，将密文参数按照预定义的随机混合矩阵（Gossip 矩阵）进行传输，从而实现参数在网络中的多路径传播与聚合，保证通信过程的鲁棒性与可扩展性。</w:t>
      </w:r>
    </w:p>
    <w:p w14:paraId="0DBBA175">
      <w:pPr>
        <w:rPr>
          <w:rFonts w:hint="default"/>
          <w:lang w:val="en-US" w:eastAsia="zh-CN"/>
        </w:rPr>
      </w:pPr>
      <w:r>
        <w:rPr>
          <w:rFonts w:hint="default"/>
          <w:lang w:val="en-US" w:eastAsia="zh-CN"/>
        </w:rPr>
        <w:t>在评估环节，由服务端执行 Eval 模块，完成对多密钥密文的统一计算。该过程包括三个核心步骤：首先，对门限密文采用中国剩余定理的秘密共享机制（CRT-SS）进行安全处理，以保证在阈值条件下的可解性；其次，引入联合随机秘密共享（JRSS）协议生成全局随机因子，从而确保在去中心化环境下仍能维持随机性与不可预测性；最后，在密文域内完成聚合与多项式计算，并通过密钥统一机制将结果映射到接收方（REC）可解密的密钥域中。</w:t>
      </w:r>
    </w:p>
    <w:p w14:paraId="0C3511CE">
      <w:pPr>
        <w:pStyle w:val="4"/>
        <w:bidi w:val="0"/>
        <w:rPr>
          <w:rFonts w:hint="default"/>
          <w:lang w:val="en-US" w:eastAsia="zh-CN"/>
        </w:rPr>
      </w:pPr>
      <w:r>
        <w:rPr>
          <w:rFonts w:hint="eastAsia"/>
          <w:lang w:val="en-US" w:eastAsia="zh-CN"/>
        </w:rPr>
        <w:t xml:space="preserve">2.3.4 </w:t>
      </w:r>
      <w:r>
        <w:t>门限解密与密钥治理</w:t>
      </w:r>
    </w:p>
    <w:p w14:paraId="7D541D6B">
      <w:pPr>
        <w:rPr>
          <w:rFonts w:hint="default"/>
          <w:lang w:val="en-US" w:eastAsia="zh-CN"/>
        </w:rPr>
      </w:pPr>
      <w:r>
        <w:rPr>
          <w:rFonts w:hint="default"/>
          <w:lang w:val="en-US" w:eastAsia="zh-CN"/>
        </w:rPr>
        <w:t>在全局聚合结果生成后，系统通过门限解密机制恢复最终的模型更新参数。具体而言，只有当参与节点的数量达到预设门限 t 时，接收方（REC）才能调用 Rec 模块 进行解密；而当合谋规模小于 t 时，任意节点集合均无法恢复有效信息，从而保证了机密性与抗合谋攻击能力。</w:t>
      </w:r>
    </w:p>
    <w:p w14:paraId="064FA402">
      <w:pPr>
        <w:rPr>
          <w:rFonts w:hint="default"/>
          <w:lang w:val="en-US" w:eastAsia="zh-CN"/>
        </w:rPr>
      </w:pPr>
      <w:r>
        <w:rPr>
          <w:rFonts w:hint="default"/>
          <w:lang w:val="en-US" w:eastAsia="zh-CN"/>
        </w:rPr>
        <w:t>同时，系统支持灵活的密钥治理机制。当节点的私钥因过期或泄露而失效时，可通过密钥吊销与轮换机制实现更新。在此过程中，系统能够确保解密流程不中断，不可用窗口保持在 5 分钟以内。该设计在保证长期安全性的同时，显著提升了方案的工程可用性与可持续部署能力。</w:t>
      </w:r>
    </w:p>
    <w:p w14:paraId="08FCD758">
      <w:pPr>
        <w:pStyle w:val="4"/>
        <w:bidi w:val="0"/>
      </w:pPr>
      <w:r>
        <w:rPr>
          <w:rFonts w:hint="eastAsia"/>
          <w:lang w:val="en-US" w:eastAsia="zh-CN"/>
        </w:rPr>
        <w:t xml:space="preserve">2.3.5 </w:t>
      </w:r>
      <w:r>
        <w:t>模型上线与预测</w:t>
      </w:r>
    </w:p>
    <w:p w14:paraId="4B05417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完成解密后的参数将被用于更新全局模型，并在所有节点间同步，形成一次完整的训练迭代。该过程持续重复直至模型收敛，最终得到的全局模型在隐私保护机制的保障下实现端到端安全训练。</w:t>
      </w:r>
    </w:p>
    <w:p w14:paraId="4652389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模型上线阶段，系统将训练完成的加密保护模型部署于实际交通流量预测任务中。此时，用户或应用只需输入实时交通观测数据，即可获得预测结果，为交通调度、拥堵管理与智能出行提供决策支持。与传统方法相比，本方案在保证预测精度的同时，进一步确保了全流程的数据与模型隐私安全。</w:t>
      </w:r>
    </w:p>
    <w:p w14:paraId="08C194AF">
      <w:pPr>
        <w:pStyle w:val="3"/>
        <w:bidi w:val="0"/>
        <w:rPr>
          <w:rFonts w:hint="default"/>
          <w:lang w:val="en-US" w:eastAsia="zh-CN"/>
        </w:rPr>
      </w:pPr>
      <w:r>
        <w:rPr>
          <w:rFonts w:hint="eastAsia"/>
          <w:lang w:val="en-US" w:eastAsia="zh-CN"/>
        </w:rPr>
        <w:t>2.4 实现功能</w:t>
      </w:r>
    </w:p>
    <w:p w14:paraId="07B5159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本项目设计与实现的软件系统以交通流量预测为应用场景，基于所提出的多密钥门限加密方案和隐私保护联邦学习协议，具备以下主要功能：</w:t>
      </w:r>
    </w:p>
    <w:p w14:paraId="6D948E4D">
      <w:pPr>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default" w:ascii="宋体" w:hAnsi="宋体" w:eastAsia="宋体" w:cs="宋体"/>
          <w:sz w:val="24"/>
          <w:szCs w:val="24"/>
          <w:lang w:val="en-US" w:eastAsia="zh-CN"/>
        </w:rPr>
        <w:t>安全数据训练功能：支持多用户（多密钥）环境下的本地模型训练，各参与节点可在不泄露原始交通数据的前提下完成梯度或参数更新。</w:t>
      </w:r>
    </w:p>
    <w:p w14:paraId="1807E8E2">
      <w:pPr>
        <w:rPr>
          <w:rFonts w:hint="default" w:ascii="宋体" w:hAnsi="宋体" w:eastAsia="宋体" w:cs="宋体"/>
          <w:sz w:val="24"/>
          <w:szCs w:val="24"/>
          <w:lang w:val="en-US" w:eastAsia="zh-CN"/>
        </w:rPr>
      </w:pPr>
      <w:r>
        <w:rPr>
          <w:rFonts w:hint="eastAsia" w:ascii="宋体" w:hAnsi="宋体" w:cs="宋体"/>
          <w:sz w:val="24"/>
          <w:szCs w:val="24"/>
          <w:lang w:val="en-US" w:eastAsia="zh-CN"/>
        </w:rPr>
        <w:t>（2）</w:t>
      </w:r>
      <w:r>
        <w:rPr>
          <w:rFonts w:hint="default" w:ascii="宋体" w:hAnsi="宋体" w:eastAsia="宋体" w:cs="宋体"/>
          <w:sz w:val="24"/>
          <w:szCs w:val="24"/>
          <w:lang w:val="en-US" w:eastAsia="zh-CN"/>
        </w:rPr>
        <w:t>加密传输与安全聚合功能：通过门限加密与多密钥统一机制，实现跨节点的安全参数传输与密文聚合，有效抵御窃听、重放与合谋攻击。</w:t>
      </w:r>
    </w:p>
    <w:p w14:paraId="4AE42D36">
      <w:pPr>
        <w:rPr>
          <w:rFonts w:hint="default" w:ascii="宋体" w:hAnsi="宋体" w:eastAsia="宋体" w:cs="宋体"/>
          <w:sz w:val="24"/>
          <w:szCs w:val="24"/>
          <w:lang w:val="en-US" w:eastAsia="zh-CN"/>
        </w:rPr>
      </w:pPr>
      <w:r>
        <w:rPr>
          <w:rFonts w:hint="eastAsia" w:ascii="宋体" w:hAnsi="宋体" w:cs="宋体"/>
          <w:sz w:val="24"/>
          <w:szCs w:val="24"/>
          <w:lang w:val="en-US" w:eastAsia="zh-CN"/>
        </w:rPr>
        <w:t>（3）</w:t>
      </w:r>
      <w:r>
        <w:rPr>
          <w:rFonts w:hint="default" w:ascii="宋体" w:hAnsi="宋体" w:eastAsia="宋体" w:cs="宋体"/>
          <w:sz w:val="24"/>
          <w:szCs w:val="24"/>
          <w:lang w:val="en-US" w:eastAsia="zh-CN"/>
        </w:rPr>
        <w:t>去中心化模型更新功能：系统采用多服务器/去中心化的通信架构，避免单点故障与信任依赖，保证训练过程的鲁棒性与可扩展性。</w:t>
      </w:r>
    </w:p>
    <w:p w14:paraId="29B9463C">
      <w:pPr>
        <w:rPr>
          <w:rFonts w:hint="default" w:ascii="宋体" w:hAnsi="宋体" w:eastAsia="宋体" w:cs="宋体"/>
          <w:sz w:val="24"/>
          <w:szCs w:val="24"/>
          <w:lang w:val="en-US" w:eastAsia="zh-CN"/>
        </w:rPr>
      </w:pPr>
      <w:r>
        <w:rPr>
          <w:rFonts w:hint="eastAsia" w:ascii="宋体" w:hAnsi="宋体" w:cs="宋体"/>
          <w:sz w:val="24"/>
          <w:szCs w:val="24"/>
          <w:lang w:val="en-US" w:eastAsia="zh-CN"/>
        </w:rPr>
        <w:t>（4）</w:t>
      </w:r>
      <w:r>
        <w:rPr>
          <w:rFonts w:hint="default" w:ascii="宋体" w:hAnsi="宋体" w:eastAsia="宋体" w:cs="宋体"/>
          <w:sz w:val="24"/>
          <w:szCs w:val="24"/>
          <w:lang w:val="en-US" w:eastAsia="zh-CN"/>
        </w:rPr>
        <w:t>安全解密与结果分发功能：仅在达到预设门限 t 的条件下，接收方才能解密全局模型参数，确保只有授权方能够获取预测结果。</w:t>
      </w:r>
    </w:p>
    <w:p w14:paraId="1310AFC5">
      <w:pPr>
        <w:rPr>
          <w:rFonts w:hint="default" w:ascii="宋体" w:hAnsi="宋体" w:eastAsia="宋体" w:cs="宋体"/>
          <w:sz w:val="24"/>
          <w:szCs w:val="24"/>
          <w:lang w:val="en-US" w:eastAsia="zh-CN"/>
        </w:rPr>
      </w:pPr>
      <w:r>
        <w:rPr>
          <w:rFonts w:hint="eastAsia" w:ascii="宋体" w:hAnsi="宋体" w:cs="宋体"/>
          <w:sz w:val="24"/>
          <w:szCs w:val="24"/>
          <w:lang w:val="en-US" w:eastAsia="zh-CN"/>
        </w:rPr>
        <w:t>（5）</w:t>
      </w:r>
      <w:r>
        <w:rPr>
          <w:rFonts w:hint="default" w:ascii="宋体" w:hAnsi="宋体" w:eastAsia="宋体" w:cs="宋体"/>
          <w:sz w:val="24"/>
          <w:szCs w:val="24"/>
          <w:lang w:val="en-US" w:eastAsia="zh-CN"/>
        </w:rPr>
        <w:t>可视化预测功能：在模型训练完成后，系统通过前端网页界面展示交通预测结果，支持对实时路况的动态分析与可视化。</w:t>
      </w:r>
    </w:p>
    <w:p w14:paraId="4A69FFE4">
      <w:pPr>
        <w:rPr>
          <w:rFonts w:hint="default" w:ascii="宋体" w:hAnsi="宋体" w:eastAsia="宋体" w:cs="宋体"/>
          <w:sz w:val="24"/>
          <w:szCs w:val="24"/>
          <w:lang w:val="en-US" w:eastAsia="zh-CN"/>
        </w:rPr>
      </w:pPr>
      <w:r>
        <w:rPr>
          <w:rFonts w:hint="eastAsia" w:ascii="宋体" w:hAnsi="宋体" w:cs="宋体"/>
          <w:sz w:val="24"/>
          <w:szCs w:val="24"/>
          <w:lang w:val="en-US" w:eastAsia="zh-CN"/>
        </w:rPr>
        <w:t>（6）</w:t>
      </w:r>
      <w:r>
        <w:rPr>
          <w:rFonts w:hint="default" w:ascii="宋体" w:hAnsi="宋体" w:eastAsia="宋体" w:cs="宋体"/>
          <w:sz w:val="24"/>
          <w:szCs w:val="24"/>
          <w:lang w:val="en-US" w:eastAsia="zh-CN"/>
        </w:rPr>
        <w:t>密钥治理功能：支持密钥吊销与轮换，在部分节点密钥失效时系统仍能维持连续可用性。</w:t>
      </w:r>
    </w:p>
    <w:p w14:paraId="51FF985D">
      <w:pPr>
        <w:pStyle w:val="3"/>
        <w:bidi w:val="0"/>
        <w:rPr>
          <w:rFonts w:hint="eastAsia"/>
          <w:lang w:val="en-US" w:eastAsia="zh-CN"/>
        </w:rPr>
      </w:pPr>
      <w:r>
        <w:rPr>
          <w:rFonts w:hint="eastAsia"/>
          <w:lang w:val="en-US" w:eastAsia="zh-CN"/>
        </w:rPr>
        <w:t>2.5 安全性验证</w:t>
      </w:r>
    </w:p>
    <w:p w14:paraId="78606D20">
      <w:pPr>
        <w:pStyle w:val="4"/>
        <w:bidi w:val="0"/>
        <w:rPr>
          <w:rFonts w:hint="eastAsia"/>
          <w:lang w:val="en-US" w:eastAsia="zh-CN"/>
        </w:rPr>
      </w:pPr>
      <w:r>
        <w:rPr>
          <w:rFonts w:hint="eastAsia"/>
          <w:lang w:val="en-US" w:eastAsia="zh-CN"/>
        </w:rPr>
        <w:t>2.5.1 定义与假设</w:t>
      </w:r>
    </w:p>
    <w:p w14:paraId="14056069">
      <w:pPr>
        <w:bidi w:val="0"/>
        <w:rPr>
          <w:ins w:id="22" w:author="broken" w:date="2025-09-19T15:35:21Z"/>
          <w:rFonts w:hint="eastAsia"/>
          <w:lang w:val="en-US" w:eastAsia="zh-CN"/>
        </w:rPr>
      </w:pPr>
      <w:r>
        <w:rPr>
          <w:rFonts w:hint="default"/>
          <w:lang w:val="en-US" w:eastAsia="zh-CN"/>
        </w:rPr>
        <w:t>我们在组件级别采用 IND-CCA 安全模型（ROM），并在协议级别采用 UC 框架。攻击者被建模为 PPT（多项式时间有界）算法，能够进行自适应密文查询和协议交互。协议安全参数记为</w:t>
      </w:r>
      <w:r>
        <w:rPr>
          <w:rFonts w:hint="eastAsia"/>
          <w:lang w:val="en-US" w:eastAsia="zh-CN"/>
        </w:rPr>
        <w:t xml:space="preserve"> </w:t>
      </w:r>
      <m:oMath>
        <m:r>
          <m:rPr>
            <m:sty m:val="p"/>
          </m:rPr>
          <w:rPr>
            <w:rFonts w:ascii="Times New Roman" w:hAnsi="Times New Roman"/>
            <w:lang w:val="en-US"/>
          </w:rPr>
          <m:t>κ</m:t>
        </m:r>
      </m:oMath>
      <w:r>
        <w:rPr>
          <w:rFonts w:hint="eastAsia"/>
          <w:lang w:val="en-US" w:eastAsia="zh-CN"/>
        </w:rPr>
        <w:t>。</w:t>
      </w:r>
    </w:p>
    <w:p w14:paraId="32D6304C">
      <w:pPr>
        <w:bidi w:val="0"/>
        <w:rPr>
          <w:rFonts w:hint="default"/>
          <w:lang w:val="en-US" w:eastAsia="zh-CN"/>
        </w:rPr>
      </w:pPr>
      <w:ins w:id="23" w:author="broken" w:date="2025-09-19T15:35:23Z">
        <w:r>
          <w:rPr>
            <w:rFonts w:hint="eastAsia"/>
            <w:lang w:val="en-US" w:eastAsia="zh-CN"/>
          </w:rPr>
          <w:t>CP</w:t>
        </w:r>
      </w:ins>
      <w:ins w:id="24" w:author="broken" w:date="2025-09-19T15:35:24Z">
        <w:r>
          <w:rPr>
            <w:rFonts w:hint="eastAsia"/>
            <w:lang w:val="en-US" w:eastAsia="zh-CN"/>
          </w:rPr>
          <w:t>A</w:t>
        </w:r>
      </w:ins>
    </w:p>
    <w:p w14:paraId="1333DF77">
      <w:pPr>
        <w:pStyle w:val="5"/>
        <w:bidi w:val="0"/>
        <w:rPr>
          <w:rFonts w:hint="eastAsia"/>
          <w:lang w:val="en-US" w:eastAsia="zh-CN"/>
        </w:rPr>
      </w:pPr>
      <w:r>
        <w:rPr>
          <w:rFonts w:hint="eastAsia"/>
          <w:lang w:val="en-US" w:eastAsia="zh-CN"/>
        </w:rPr>
        <w:t>（1）IND-CCA 安全性定义</w:t>
      </w:r>
    </w:p>
    <w:p w14:paraId="1273431D">
      <w:pPr>
        <w:bidi w:val="0"/>
        <w:rPr>
          <w:rFonts w:hint="eastAsia" w:hAnsi="Cambria Math"/>
          <w:i w:val="0"/>
          <w:lang w:val="en-US" w:eastAsia="zh-CN"/>
        </w:rPr>
      </w:pPr>
      <w:r>
        <w:rPr>
          <w:rFonts w:hint="eastAsia"/>
          <w:lang w:val="en-US" w:eastAsia="zh-CN"/>
        </w:rPr>
        <w:t>设攻击者</w:t>
      </w:r>
      <m:oMath>
        <m:r>
          <m:rPr>
            <m:scr m:val="script"/>
          </m:rPr>
          <w:rPr>
            <w:rFonts w:hint="default" w:ascii="Cambria Math" w:hAnsi="Cambria Math" w:eastAsia="MS Mincho"/>
          </w:rPr>
          <m:t>A</m:t>
        </m:r>
      </m:oMath>
      <w:r>
        <w:rPr>
          <w:rFonts w:hint="eastAsia" w:hAnsi="Cambria Math"/>
          <w:i w:val="0"/>
          <w:lang w:val="en-US" w:eastAsia="zh-CN"/>
        </w:rPr>
        <w:t>选择两个等长消息</w:t>
      </w:r>
      <m:oMath>
        <m:r>
          <m:rPr/>
          <w:rPr>
            <w:rFonts w:hint="default" w:ascii="Cambria Math" w:hAnsi="Cambria Math"/>
          </w:rPr>
          <m:t>(</m:t>
        </m:r>
        <m:sSub>
          <m:sSubPr>
            <m:ctrlPr>
              <w:rPr>
                <w:rFonts w:hint="default" w:ascii="Cambria Math" w:hAnsi="Cambria Math"/>
              </w:rPr>
            </m:ctrlPr>
          </m:sSubPr>
          <m:e>
            <m:r>
              <m:rPr/>
              <w:rPr>
                <w:rFonts w:hint="default" w:ascii="Cambria Math" w:hAnsi="Cambria Math"/>
              </w:rPr>
              <m:t>m</m:t>
            </m:r>
            <m:ctrlPr>
              <w:rPr>
                <w:rFonts w:ascii="Cambria Math" w:hAnsi="Cambria Math"/>
              </w:rPr>
            </m:ctrlPr>
          </m:e>
          <m:sub>
            <m:r>
              <m:rPr/>
              <w:rPr>
                <w:rFonts w:hint="default" w:ascii="Cambria Math" w:hAnsi="Cambria Math"/>
              </w:rPr>
              <m:t>0</m:t>
            </m:r>
            <m:ctrlPr>
              <w:rPr>
                <w:rFonts w:ascii="Cambria Math" w:hAnsi="Cambria Math"/>
              </w:rPr>
            </m:ctrlPr>
          </m:sub>
        </m:sSub>
        <m:r>
          <m:rPr/>
          <w:rPr>
            <w:rFonts w:hint="default" w:ascii="Cambria Math" w:hAnsi="Cambria Math"/>
          </w:rPr>
          <m:t>,</m:t>
        </m:r>
        <m:sSub>
          <m:sSubPr>
            <m:ctrlPr>
              <w:rPr>
                <w:rFonts w:hint="default" w:ascii="Cambria Math" w:hAnsi="Cambria Math"/>
              </w:rPr>
            </m:ctrlPr>
          </m:sSubPr>
          <m:e>
            <m:r>
              <m:rPr/>
              <w:rPr>
                <w:rFonts w:hint="default" w:ascii="Cambria Math" w:hAnsi="Cambria Math"/>
              </w:rPr>
              <m:t>m</m:t>
            </m:r>
            <m:ctrlPr>
              <w:rPr>
                <w:rFonts w:ascii="Cambria Math" w:hAnsi="Cambria Math"/>
              </w:rPr>
            </m:ctrlPr>
          </m:e>
          <m:sub>
            <m:r>
              <m:rPr/>
              <w:rPr>
                <w:rFonts w:hint="default" w:ascii="Cambria Math" w:hAnsi="Cambria Math"/>
              </w:rPr>
              <m:t>1</m:t>
            </m:r>
            <m:ctrlPr>
              <w:rPr>
                <w:rFonts w:ascii="Cambria Math" w:hAnsi="Cambria Math"/>
              </w:rPr>
            </m:ctrlPr>
          </m:sub>
        </m:sSub>
        <m:r>
          <m:rPr/>
          <w:rPr>
            <w:rFonts w:hint="default" w:ascii="Cambria Math" w:hAnsi="Cambria Math"/>
          </w:rPr>
          <m:t>)</m:t>
        </m:r>
      </m:oMath>
      <w:r>
        <w:rPr>
          <w:rFonts w:hint="eastAsia" w:hAnsi="Cambria Math"/>
          <w:i w:val="0"/>
          <w:lang w:eastAsia="zh-CN"/>
        </w:rPr>
        <w:t>，</w:t>
      </w:r>
      <w:r>
        <w:rPr>
          <w:rFonts w:hint="eastAsia" w:hAnsi="Cambria Math"/>
          <w:i w:val="0"/>
          <w:lang w:val="en-US" w:eastAsia="zh-CN"/>
        </w:rPr>
        <w:t>挑战者返回</w:t>
      </w:r>
      <m:oMath>
        <m:sSup>
          <m:sSupPr>
            <m:ctrlPr>
              <w:rPr>
                <w:rFonts w:hint="default" w:ascii="Cambria Math" w:hAnsi="Cambria Math"/>
              </w:rPr>
            </m:ctrlPr>
          </m:sSupPr>
          <m:e>
            <m:r>
              <m:rPr/>
              <w:rPr>
                <w:rFonts w:hint="default" w:ascii="Cambria Math" w:hAnsi="Cambria Math"/>
              </w:rPr>
              <m:t>c</m:t>
            </m:r>
            <m:ctrlPr>
              <w:rPr>
                <w:rFonts w:ascii="Cambria Math" w:hAnsi="Cambria Math"/>
              </w:rPr>
            </m:ctrlPr>
          </m:e>
          <m:sup>
            <m:r>
              <m:rPr/>
              <w:rPr>
                <w:rFonts w:hint="default" w:ascii="Cambria Math" w:hAnsi="Cambria Math"/>
              </w:rPr>
              <m:t>∗</m:t>
            </m:r>
            <m:ctrlPr>
              <w:rPr>
                <w:rFonts w:ascii="Cambria Math" w:hAnsi="Cambria Math"/>
              </w:rPr>
            </m:ctrlPr>
          </m:sup>
        </m:sSup>
        <m:r>
          <m:rPr/>
          <w:rPr>
            <w:rFonts w:hint="default" w:ascii="Cambria Math" w:hAnsi="Cambria Math"/>
          </w:rPr>
          <m:t>←</m:t>
        </m:r>
        <m:r>
          <m:rPr>
            <m:sty m:val="p"/>
          </m:rPr>
          <w:rPr>
            <w:rFonts w:hint="default" w:ascii="Cambria Math" w:hAnsi="Cambria Math"/>
          </w:rPr>
          <m:t>Enc</m:t>
        </m:r>
        <m:r>
          <m:rPr/>
          <w:rPr>
            <w:rFonts w:hint="default" w:ascii="Cambria Math" w:hAnsi="Cambria Math"/>
          </w:rPr>
          <m:t>(pk,</m:t>
        </m:r>
        <m:sSub>
          <m:sSubPr>
            <m:ctrlPr>
              <w:rPr>
                <w:rFonts w:hint="default" w:ascii="Cambria Math" w:hAnsi="Cambria Math"/>
              </w:rPr>
            </m:ctrlPr>
          </m:sSubPr>
          <m:e>
            <m:r>
              <m:rPr/>
              <w:rPr>
                <w:rFonts w:hint="default" w:ascii="Cambria Math" w:hAnsi="Cambria Math"/>
              </w:rPr>
              <m:t>m</m:t>
            </m:r>
            <m:ctrlPr>
              <w:rPr>
                <w:rFonts w:ascii="Cambria Math" w:hAnsi="Cambria Math"/>
              </w:rPr>
            </m:ctrlPr>
          </m:e>
          <m:sub>
            <m:r>
              <m:rPr/>
              <w:rPr>
                <w:rFonts w:hint="default" w:ascii="Cambria Math" w:hAnsi="Cambria Math"/>
              </w:rPr>
              <m:t>b</m:t>
            </m:r>
            <m:ctrlPr>
              <w:rPr>
                <w:rFonts w:ascii="Cambria Math" w:hAnsi="Cambria Math"/>
              </w:rPr>
            </m:ctrlPr>
          </m:sub>
        </m:sSub>
        <m:r>
          <m:rPr/>
          <w:rPr>
            <w:rFonts w:hint="default" w:ascii="Cambria Math" w:hAnsi="Cambria Math"/>
          </w:rPr>
          <m:t>)</m:t>
        </m:r>
      </m:oMath>
      <w:r>
        <w:rPr>
          <w:rFonts w:hint="eastAsia" w:hAnsi="Cambria Math"/>
          <w:i w:val="0"/>
          <w:lang w:eastAsia="zh-CN"/>
        </w:rPr>
        <w:t>，</w:t>
      </w:r>
      <w:r>
        <w:rPr>
          <w:rFonts w:hint="eastAsia" w:hAnsi="Cambria Math"/>
          <w:i w:val="0"/>
          <w:lang w:val="en-US" w:eastAsia="zh-CN"/>
        </w:rPr>
        <w:t>其中</w:t>
      </w:r>
      <m:oMath>
        <m:r>
          <m:rPr/>
          <w:rPr>
            <w:rFonts w:hint="default" w:ascii="Cambria Math" w:hAnsi="Cambria Math"/>
          </w:rPr>
          <m:t>b∈{0,1}</m:t>
        </m:r>
      </m:oMath>
      <w:r>
        <w:rPr>
          <w:rFonts w:hint="eastAsia" w:hAnsi="Cambria Math"/>
          <w:i w:val="0"/>
          <w:lang w:val="en-US" w:eastAsia="zh-CN"/>
        </w:rPr>
        <w:t xml:space="preserve"> 随机。攻击者可继续进行解密查询，但不能查询 </w:t>
      </w:r>
      <m:oMath>
        <m:sSup>
          <m:sSupPr>
            <m:ctrlPr>
              <w:rPr>
                <w:rFonts w:hint="default" w:ascii="Cambria Math" w:hAnsi="Cambria Math"/>
              </w:rPr>
            </m:ctrlPr>
          </m:sSupPr>
          <m:e>
            <m:r>
              <m:rPr/>
              <w:rPr>
                <w:rFonts w:hint="default" w:ascii="Cambria Math" w:hAnsi="Cambria Math"/>
              </w:rPr>
              <m:t>c</m:t>
            </m:r>
            <m:ctrlPr>
              <w:rPr>
                <w:rFonts w:ascii="Cambria Math" w:hAnsi="Cambria Math"/>
              </w:rPr>
            </m:ctrlPr>
          </m:e>
          <m:sup>
            <m:r>
              <m:rPr/>
              <w:rPr>
                <w:rFonts w:hint="default" w:ascii="Cambria Math" w:hAnsi="Cambria Math"/>
              </w:rPr>
              <m:t>∗</m:t>
            </m:r>
            <m:ctrlPr>
              <w:rPr>
                <w:rFonts w:ascii="Cambria Math" w:hAnsi="Cambria Math"/>
              </w:rPr>
            </m:ctrlPr>
          </m:sup>
        </m:sSup>
      </m:oMath>
      <w:r>
        <w:rPr>
          <w:rFonts w:hint="eastAsia" w:hAnsi="Cambria Math"/>
          <w:i w:val="0"/>
          <w:lang w:eastAsia="zh-CN"/>
        </w:rPr>
        <w:t>。</w:t>
      </w:r>
      <w:r>
        <w:rPr>
          <w:rFonts w:hint="eastAsia" w:hAnsi="Cambria Math"/>
          <w:i w:val="0"/>
          <w:lang w:val="en-US" w:eastAsia="zh-CN"/>
        </w:rPr>
        <w:t>最终攻击者输出</w:t>
      </w:r>
      <m:oMath>
        <m:sSup>
          <m:sSupPr>
            <m:ctrlPr>
              <w:rPr>
                <w:rFonts w:ascii="Cambria Math" w:hAnsi="Cambria Math"/>
                <w:i/>
                <w:lang w:val="en-US"/>
              </w:rPr>
            </m:ctrlPr>
          </m:sSupPr>
          <m:e>
            <m:r>
              <m:rPr/>
              <w:rPr>
                <w:rFonts w:hint="default" w:ascii="Cambria Math" w:hAnsi="Cambria Math"/>
                <w:lang w:val="en-US" w:eastAsia="zh-CN"/>
              </w:rPr>
              <m:t>b</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。攻击优势为：</w:t>
      </w:r>
    </w:p>
    <w:p w14:paraId="71D6A68C">
      <w:pPr>
        <w:bidi w:val="0"/>
        <w:rPr>
          <w:rFonts w:hint="default" w:hAnsi="Cambria Math"/>
          <w:i w:val="0"/>
        </w:rPr>
      </w:pPr>
      <m:oMathPara>
        <m:oMath>
          <m:sSubSup>
            <m:sSubSupPr>
              <m:ctrlPr>
                <w:rPr>
                  <w:rFonts w:hint="default" w:ascii="Cambria Math" w:hAnsi="Cambria Math"/>
                </w:rPr>
              </m:ctrlPr>
            </m:sSubSupPr>
            <m:e>
              <m:r>
                <m:rPr>
                  <m:sty m:val="p"/>
                </m:rPr>
                <w:rPr>
                  <w:rFonts w:hint="default" w:ascii="Cambria Math" w:hAnsi="Cambria Math"/>
                </w:rPr>
                <m:t>Adv</m:t>
              </m:r>
              <m:ctrlPr>
                <w:rPr>
                  <w:rFonts w:ascii="Cambria Math" w:hAnsi="Cambria Math"/>
                </w:rPr>
              </m:ctrlPr>
            </m:e>
            <m:sub>
              <m:r>
                <m:rPr>
                  <m:sty m:val="p"/>
                </m:rPr>
                <w:rPr>
                  <w:rFonts w:hint="default" w:ascii="Cambria Math" w:hAnsi="Cambria Math"/>
                </w:rPr>
                <m:t>PKE</m:t>
              </m:r>
              <m:ctrlPr>
                <w:rPr>
                  <w:rFonts w:ascii="Cambria Math" w:hAnsi="Cambria Math"/>
                </w:rPr>
              </m:ctrlPr>
            </m:sub>
            <m:sup>
              <m:r>
                <m:rPr>
                  <m:sty m:val="p"/>
                </m:rPr>
                <w:rPr>
                  <w:rFonts w:hint="default" w:ascii="Cambria Math" w:hAnsi="Cambria Math"/>
                </w:rPr>
                <m:t>ind−cca</m:t>
              </m:r>
              <m:ctrlPr>
                <w:rPr>
                  <w:rFonts w:ascii="Cambria Math" w:hAnsi="Cambria Math"/>
                </w:rPr>
              </m:ctrlPr>
            </m:sup>
          </m:sSubSup>
          <m:r>
            <m:rPr/>
            <w:rPr>
              <w:rFonts w:hint="default" w:ascii="Cambria Math" w:hAnsi="Cambria Math"/>
            </w:rPr>
            <m:t>(</m:t>
          </m:r>
          <m:r>
            <m:rPr>
              <m:scr m:val="script"/>
            </m:rPr>
            <w:rPr>
              <w:rFonts w:hint="default" w:ascii="Cambria Math" w:hAnsi="Cambria Math" w:eastAsia="MS Mincho"/>
            </w:rPr>
            <m:t>A</m:t>
          </m:r>
          <m:r>
            <m:rPr/>
            <w:rPr>
              <w:rFonts w:hint="default" w:ascii="Cambria Math" w:hAnsi="Cambria Math"/>
            </w:rPr>
            <m:t>)=</m:t>
          </m:r>
          <m:d>
            <m:dPr>
              <m:begChr m:val="|"/>
              <m:endChr m:val="|"/>
              <m:ctrlPr>
                <w:rPr>
                  <w:rFonts w:hint="default" w:ascii="Cambria Math" w:hAnsi="Cambria Math"/>
                  <w:i/>
                </w:rPr>
              </m:ctrlPr>
            </m:dPr>
            <m:e>
              <m:func>
                <m:funcPr>
                  <m:ctrlPr>
                    <w:rPr>
                      <w:rFonts w:hint="default" w:ascii="Cambria Math" w:hAnsi="Cambria Math"/>
                    </w:rPr>
                  </m:ctrlPr>
                </m:funcPr>
                <m:fName>
                  <m:r>
                    <m:rPr/>
                    <w:rPr>
                      <w:rFonts w:hint="default" w:ascii="Cambria Math" w:hAnsi="Cambria Math"/>
                    </w:rPr>
                    <m:t>Pr</m:t>
                  </m:r>
                  <m:ctrlPr>
                    <w:rPr>
                      <w:rFonts w:ascii="Cambria Math" w:hAnsi="Cambria Math"/>
                    </w:rPr>
                  </m:ctrlPr>
                </m:fName>
                <m:e>
                  <m:r>
                    <m:rPr/>
                    <w:rPr>
                      <w:rFonts w:hint="default" w:ascii="Cambria Math" w:hAnsi="Cambria Math"/>
                    </w:rPr>
                    <m:t>[</m:t>
                  </m:r>
                  <m:ctrlPr>
                    <w:rPr>
                      <w:rFonts w:ascii="Cambria Math" w:hAnsi="Cambria Math"/>
                    </w:rPr>
                  </m:ctrlPr>
                </m:e>
              </m:func>
              <m:r>
                <m:rPr/>
                <w:rPr>
                  <w:rFonts w:hint="default" w:ascii="Cambria Math" w:hAnsi="Cambria Math"/>
                </w:rPr>
                <m:t>b'=b]−</m:t>
              </m:r>
              <m:f>
                <m:fPr>
                  <m:ctrlPr>
                    <w:rPr>
                      <w:rFonts w:hint="default" w:ascii="Cambria Math" w:hAnsi="Cambria Math"/>
                      <w:i/>
                    </w:rPr>
                  </m:ctrlPr>
                </m:fPr>
                <m:num>
                  <m:r>
                    <m:rPr/>
                    <w:rPr>
                      <w:rFonts w:hint="default" w:ascii="Cambria Math" w:hAnsi="Cambria Math"/>
                    </w:rPr>
                    <m:t>1</m:t>
                  </m:r>
                  <m:ctrlPr>
                    <w:rPr>
                      <w:rFonts w:ascii="Cambria Math" w:hAnsi="Cambria Math"/>
                    </w:rPr>
                  </m:ctrlPr>
                </m:num>
                <m:den>
                  <m:r>
                    <m:rPr/>
                    <w:rPr>
                      <w:rFonts w:hint="default" w:ascii="Cambria Math" w:hAnsi="Cambria Math"/>
                    </w:rPr>
                    <m:t>2</m:t>
                  </m:r>
                  <m:ctrlPr>
                    <w:rPr>
                      <w:rFonts w:ascii="Cambria Math" w:hAnsi="Cambria Math"/>
                    </w:rPr>
                  </m:ctrlPr>
                </m:den>
              </m:f>
              <m:ctrlPr>
                <w:rPr>
                  <w:rFonts w:hint="default" w:ascii="Cambria Math" w:hAnsi="Cambria Math"/>
                  <w:i/>
                </w:rPr>
              </m:ctrlPr>
            </m:e>
          </m:d>
          <m:r>
            <m:rPr/>
            <w:rPr>
              <w:rFonts w:hint="default" w:ascii="Cambria Math" w:hAnsi="Cambria Math"/>
            </w:rPr>
            <m:t>.</m:t>
          </m:r>
        </m:oMath>
      </m:oMathPara>
    </w:p>
    <w:p w14:paraId="1252F183">
      <w:pPr>
        <w:bidi w:val="0"/>
        <w:rPr>
          <w:rFonts w:hint="default" w:hAnsi="Cambria Math"/>
          <w:i w:val="0"/>
          <w:lang w:val="en-US" w:eastAsia="zh-CN"/>
        </w:rPr>
      </w:pPr>
      <w:r>
        <w:rPr>
          <w:rFonts w:hint="default" w:hAnsi="Cambria Math"/>
          <w:i w:val="0"/>
          <w:lang w:val="en-US" w:eastAsia="zh-CN"/>
        </w:rPr>
        <w:t xml:space="preserve">若对任意 PPT 攻击者 </w:t>
      </w:r>
      <m:oMath>
        <m:r>
          <m:rPr>
            <m:scr m:val="script"/>
          </m:rPr>
          <w:rPr>
            <w:rFonts w:hint="default" w:ascii="Cambria Math" w:hAnsi="Cambria Math" w:eastAsia="MS Mincho"/>
          </w:rPr>
          <m:t>A</m:t>
        </m:r>
      </m:oMath>
      <w:r>
        <w:rPr>
          <w:rFonts w:hint="default" w:hAnsi="Cambria Math"/>
          <w:i w:val="0"/>
          <w:lang w:val="en-US" w:eastAsia="zh-CN"/>
        </w:rPr>
        <w:t>，该优势为可忽略量，则称方案在 IND-CCA 下安全。</w:t>
      </w:r>
    </w:p>
    <w:p w14:paraId="2A4AD6AA">
      <w:pPr>
        <w:pStyle w:val="5"/>
        <w:bidi w:val="0"/>
        <w:rPr>
          <w:rFonts w:hint="default" w:hAnsi="Cambria Math"/>
          <w:i w:val="0"/>
          <w:lang w:val="en-US" w:eastAsia="zh-CN"/>
        </w:rPr>
      </w:pPr>
      <w:r>
        <w:rPr>
          <w:rFonts w:hint="eastAsia"/>
          <w:lang w:val="en-US" w:eastAsia="zh-CN"/>
        </w:rPr>
        <w:t>（2）</w:t>
      </w:r>
      <w:r>
        <w:rPr>
          <w:rFonts w:hint="default" w:hAnsi="Cambria Math"/>
          <w:i w:val="0"/>
          <w:lang w:val="en-US" w:eastAsia="zh-CN"/>
        </w:rPr>
        <w:t>UC 安全性定义</w:t>
      </w:r>
    </w:p>
    <w:p w14:paraId="114DC20A">
      <w:pPr>
        <w:bidi w:val="0"/>
      </w:pPr>
      <w:r>
        <w:rPr>
          <w:rFonts w:hint="eastAsia"/>
        </w:rPr>
        <w:t xml:space="preserve">协议 </w:t>
      </w:r>
      <m:oMath>
        <m:r>
          <m:rPr>
            <m:sty m:val="p"/>
          </m:rPr>
          <w:rPr>
            <w:rFonts w:hint="default" w:ascii="Cambria Math" w:hAnsi="Cambria Math"/>
          </w:rPr>
          <m:t>Π</m:t>
        </m:r>
      </m:oMath>
      <w:r>
        <w:rPr>
          <w:rFonts w:hint="eastAsia"/>
        </w:rPr>
        <w:t xml:space="preserve"> 在 UC 框架下安全实现理想功能 </w:t>
      </w:r>
      <m:oMath>
        <m:sSub>
          <m:sSubPr>
            <m:ctrlPr>
              <w:rPr>
                <w:rFonts w:hint="default" w:ascii="Cambria Math" w:hAnsi="Cambria Math"/>
              </w:rPr>
            </m:ctrlPr>
          </m:sSubPr>
          <m:e>
            <m:r>
              <m:rPr>
                <m:scr m:val="script"/>
              </m:rPr>
              <w:rPr>
                <w:rFonts w:hint="default" w:ascii="Cambria Math" w:hAnsi="Cambria Math" w:eastAsia="MS Mincho"/>
              </w:rPr>
              <m:t>ℱ</m:t>
            </m:r>
            <m:ctrlPr>
              <w:rPr>
                <w:rFonts w:ascii="Cambria Math" w:hAnsi="Cambria Math"/>
              </w:rPr>
            </m:ctrlPr>
          </m:e>
          <m:sub>
            <m:r>
              <m:rPr>
                <m:sty m:val="p"/>
              </m:rPr>
              <w:rPr>
                <w:rFonts w:hint="default" w:ascii="Cambria Math" w:hAnsi="Cambria Math"/>
              </w:rPr>
              <m:t>ideal</m:t>
            </m:r>
            <m:ctrlPr>
              <w:rPr>
                <w:rFonts w:ascii="Cambria Math" w:hAnsi="Cambria Math"/>
              </w:rPr>
            </m:ctrlPr>
          </m:sub>
        </m:sSub>
      </m:oMath>
      <w:r>
        <w:rPr>
          <w:rFonts w:hint="eastAsia"/>
        </w:rPr>
        <w:t xml:space="preserve">，当且仅当对于任意真实世界的攻击者 </w:t>
      </w:r>
      <m:oMath>
        <m:r>
          <m:rPr>
            <m:scr m:val="script"/>
          </m:rPr>
          <w:rPr>
            <w:rFonts w:hint="default" w:ascii="Cambria Math" w:hAnsi="Cambria Math" w:eastAsia="MS Mincho"/>
          </w:rPr>
          <m:t>A</m:t>
        </m:r>
      </m:oMath>
      <w:r>
        <w:rPr>
          <w:rFonts w:hint="eastAsia"/>
        </w:rPr>
        <w:t>，存在一个模拟器 S，使得对所有环境 Z：</w:t>
      </w:r>
    </w:p>
    <w:p w14:paraId="13F931B2">
      <w:pPr>
        <w:bidi w:val="0"/>
      </w:pPr>
      <m:oMathPara>
        <m:oMath>
          <m:sSub>
            <m:sSubPr>
              <m:ctrlPr>
                <w:rPr>
                  <w:rFonts w:hint="default" w:ascii="Cambria Math" w:hAnsi="Cambria Math"/>
                  <w:sz w:val="24"/>
                </w:rPr>
              </m:ctrlPr>
            </m:sSubPr>
            <m:e>
              <m:r>
                <m:rPr>
                  <m:scr m:val="sans-serif"/>
                </m:rPr>
                <w:rPr>
                  <w:rFonts w:hint="default" w:ascii="Cambria Math" w:hAnsi="Cambria Math" w:eastAsia="MS Mincho"/>
                  <w:sz w:val="24"/>
                </w:rPr>
                <m:t>EXEC</m:t>
              </m:r>
              <m:ctrlPr>
                <w:rPr>
                  <w:rFonts w:ascii="Cambria Math" w:hAnsi="Cambria Math"/>
                  <w:sz w:val="24"/>
                </w:rPr>
              </m:ctrlPr>
            </m:e>
            <m:sub>
              <m:r>
                <m:rPr/>
                <w:rPr>
                  <w:rFonts w:hint="default" w:ascii="Cambria Math" w:hAnsi="Cambria Math"/>
                  <w:sz w:val="24"/>
                </w:rPr>
                <m:t>Z,</m:t>
              </m:r>
              <m:r>
                <m:rPr>
                  <m:scr m:val="script"/>
                </m:rPr>
                <w:rPr>
                  <w:rFonts w:hint="default" w:ascii="Cambria Math" w:hAnsi="Cambria Math" w:eastAsia="MS Mincho"/>
                  <w:sz w:val="24"/>
                </w:rPr>
                <m:t>A</m:t>
              </m:r>
              <m:r>
                <m:rPr/>
                <w:rPr>
                  <w:rFonts w:hint="default" w:ascii="Cambria Math" w:hAnsi="Cambria Math"/>
                  <w:sz w:val="24"/>
                </w:rPr>
                <m:t>,</m:t>
              </m:r>
              <m:r>
                <m:rPr>
                  <m:sty m:val="p"/>
                </m:rPr>
                <w:rPr>
                  <w:rFonts w:hint="default" w:ascii="Cambria Math" w:hAnsi="Cambria Math"/>
                  <w:sz w:val="24"/>
                </w:rPr>
                <m:t>Π</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m:scr m:val="sans-serif"/>
                </m:rPr>
                <w:rPr>
                  <w:rFonts w:hint="default" w:ascii="Cambria Math" w:hAnsi="Cambria Math" w:eastAsia="MS Mincho"/>
                  <w:sz w:val="24"/>
                </w:rPr>
                <m:t>EXEC</m:t>
              </m:r>
              <m:ctrlPr>
                <w:rPr>
                  <w:rFonts w:ascii="Cambria Math" w:hAnsi="Cambria Math"/>
                  <w:sz w:val="24"/>
                </w:rPr>
              </m:ctrlPr>
            </m:e>
            <m:sub>
              <m:r>
                <m:rPr/>
                <w:rPr>
                  <w:rFonts w:hint="default" w:ascii="Cambria Math" w:hAnsi="Cambria Math"/>
                  <w:sz w:val="24"/>
                </w:rPr>
                <m:t>Z,S,</m:t>
              </m:r>
              <m:sSub>
                <m:sSubPr>
                  <m:ctrlPr>
                    <w:rPr>
                      <w:rFonts w:hint="default" w:ascii="Cambria Math" w:hAnsi="Cambria Math"/>
                      <w:sz w:val="24"/>
                    </w:rPr>
                  </m:ctrlPr>
                </m:sSubPr>
                <m:e>
                  <m:r>
                    <m:rPr>
                      <m:scr m:val="script"/>
                    </m:rPr>
                    <w:rPr>
                      <w:rFonts w:hint="default" w:ascii="Cambria Math" w:hAnsi="Cambria Math" w:eastAsia="MS Mincho"/>
                      <w:sz w:val="24"/>
                    </w:rPr>
                    <m:t>ℱ</m:t>
                  </m:r>
                  <m:ctrlPr>
                    <w:rPr>
                      <w:rFonts w:ascii="Cambria Math" w:hAnsi="Cambria Math"/>
                      <w:sz w:val="24"/>
                    </w:rPr>
                  </m:ctrlPr>
                </m:e>
                <m:sub>
                  <m:r>
                    <m:rPr>
                      <m:sty m:val="p"/>
                    </m:rPr>
                    <w:rPr>
                      <w:rFonts w:hint="default" w:ascii="Cambria Math" w:hAnsi="Cambria Math"/>
                      <w:sz w:val="24"/>
                    </w:rPr>
                    <m:t>ideal</m:t>
                  </m:r>
                  <m:ctrlPr>
                    <w:rPr>
                      <w:rFonts w:ascii="Cambria Math" w:hAnsi="Cambria Math"/>
                      <w:sz w:val="24"/>
                    </w:rPr>
                  </m:ctrlPr>
                </m:sub>
              </m:sSub>
              <m:ctrlPr>
                <w:rPr>
                  <w:rFonts w:hint="default" w:ascii="Cambria Math" w:hAnsi="Cambria Math"/>
                  <w:sz w:val="24"/>
                </w:rPr>
              </m:ctrlPr>
            </m:sub>
          </m:sSub>
          <m:r>
            <m:rPr/>
            <w:rPr>
              <w:rFonts w:hint="default" w:ascii="Cambria Math" w:hAnsi="Cambria Math"/>
              <w:sz w:val="24"/>
            </w:rPr>
            <m:t>.</m:t>
          </m:r>
        </m:oMath>
      </m:oMathPara>
    </w:p>
    <w:p w14:paraId="570EE2C3">
      <w:pPr>
        <w:pStyle w:val="4"/>
        <w:bidi w:val="0"/>
        <w:rPr>
          <w:rFonts w:hint="default"/>
          <w:lang w:val="en-US" w:eastAsia="zh-CN"/>
        </w:rPr>
      </w:pPr>
      <w:r>
        <w:rPr>
          <w:rFonts w:hint="eastAsia"/>
          <w:lang w:val="en-US" w:eastAsia="zh-CN"/>
        </w:rPr>
        <w:t>2.5.2 组件安全性（IND-CCA）</w:t>
      </w:r>
    </w:p>
    <w:p w14:paraId="78232D47">
      <w:pPr>
        <w:bidi w:val="0"/>
      </w:pPr>
      <w:r>
        <w:t>我们首先证明本方案所依赖的门限公钥加密体制满足 IND-CCA 安全性。</w:t>
      </w:r>
    </w:p>
    <w:p w14:paraId="7C02C5FD">
      <w:pPr>
        <w:bidi w:val="0"/>
      </w:pPr>
      <w:r>
        <w:rPr>
          <w:b/>
          <w:bCs/>
        </w:rPr>
        <w:t>引理 1</w:t>
      </w:r>
      <w:r>
        <w:t>. 若基础门限加密体制基于离散对数困难假设，则在 ROM 下满足 IND-CCA 安全。</w:t>
      </w:r>
    </w:p>
    <w:p w14:paraId="6FAA8B50">
      <w:pPr>
        <w:rPr>
          <w:rFonts w:hint="eastAsia" w:hAnsi="Cambria Math"/>
          <w:i w:val="0"/>
          <w:lang w:eastAsia="zh-CN"/>
        </w:rPr>
      </w:pPr>
      <w:r>
        <w:rPr>
          <w:rFonts w:hint="eastAsia"/>
          <w:b/>
          <w:bCs/>
          <w:lang w:val="en-US" w:eastAsia="zh-CN"/>
        </w:rPr>
        <w:t>证明</w:t>
      </w:r>
      <w:r>
        <w:rPr>
          <w:rFonts w:hint="eastAsia"/>
          <w:lang w:val="en-US" w:eastAsia="zh-CN"/>
        </w:rPr>
        <w:t>：我们采用混合游戏序列</w:t>
      </w:r>
      <m:oMath>
        <m:r>
          <m:rPr/>
          <w:rPr>
            <w:rFonts w:hint="default" w:ascii="Cambria Math" w:hAnsi="Cambria Math"/>
          </w:rPr>
          <m:t>(</m:t>
        </m:r>
        <m:sSub>
          <m:sSubPr>
            <m:ctrlPr>
              <w:rPr>
                <w:rFonts w:hint="default" w:ascii="Cambria Math" w:hAnsi="Cambria Math"/>
              </w:rPr>
            </m:ctrlPr>
          </m:sSubPr>
          <m:e>
            <m:r>
              <m:rPr/>
              <w:rPr>
                <w:rFonts w:hint="default" w:ascii="Cambria Math" w:hAnsi="Cambria Math"/>
              </w:rPr>
              <m:t>H</m:t>
            </m:r>
            <m:ctrlPr>
              <w:rPr>
                <w:rFonts w:ascii="Cambria Math" w:hAnsi="Cambria Math"/>
              </w:rPr>
            </m:ctrlPr>
          </m:e>
          <m:sub>
            <m:r>
              <m:rPr/>
              <w:rPr>
                <w:rFonts w:hint="default" w:ascii="Cambria Math" w:hAnsi="Cambria Math"/>
              </w:rPr>
              <m:t>0</m:t>
            </m:r>
            <m:ctrlPr>
              <w:rPr>
                <w:rFonts w:ascii="Cambria Math" w:hAnsi="Cambria Math"/>
              </w:rPr>
            </m:ctrlPr>
          </m:sub>
        </m:sSub>
        <m:r>
          <m:rPr/>
          <w:rPr>
            <w:rFonts w:hint="default" w:ascii="Cambria Math" w:hAnsi="Cambria Math"/>
          </w:rPr>
          <m:t>,</m:t>
        </m:r>
        <m:sSub>
          <m:sSubPr>
            <m:ctrlPr>
              <w:rPr>
                <w:rFonts w:hint="default" w:ascii="Cambria Math" w:hAnsi="Cambria Math"/>
              </w:rPr>
            </m:ctrlPr>
          </m:sSubPr>
          <m:e>
            <m:r>
              <m:rPr/>
              <w:rPr>
                <w:rFonts w:hint="default" w:ascii="Cambria Math" w:hAnsi="Cambria Math"/>
              </w:rPr>
              <m:t>H</m:t>
            </m:r>
            <m:ctrlPr>
              <w:rPr>
                <w:rFonts w:ascii="Cambria Math" w:hAnsi="Cambria Math"/>
              </w:rPr>
            </m:ctrlPr>
          </m:e>
          <m:sub>
            <m:r>
              <m:rPr/>
              <w:rPr>
                <w:rFonts w:hint="default" w:ascii="Cambria Math" w:hAnsi="Cambria Math"/>
              </w:rPr>
              <m:t>1</m:t>
            </m:r>
            <m:ctrlPr>
              <w:rPr>
                <w:rFonts w:ascii="Cambria Math" w:hAnsi="Cambria Math"/>
              </w:rPr>
            </m:ctrlPr>
          </m:sub>
        </m:sSub>
        <m:r>
          <m:rPr/>
          <w:rPr>
            <w:rFonts w:hint="default" w:ascii="Cambria Math" w:hAnsi="Cambria Math"/>
          </w:rPr>
          <m:t>,</m:t>
        </m:r>
        <m:sSub>
          <m:sSubPr>
            <m:ctrlPr>
              <w:rPr>
                <w:rFonts w:hint="default" w:ascii="Cambria Math" w:hAnsi="Cambria Math"/>
              </w:rPr>
            </m:ctrlPr>
          </m:sSubPr>
          <m:e>
            <m:r>
              <m:rPr/>
              <w:rPr>
                <w:rFonts w:hint="default" w:ascii="Cambria Math" w:hAnsi="Cambria Math"/>
              </w:rPr>
              <m:t>H</m:t>
            </m:r>
            <m:ctrlPr>
              <w:rPr>
                <w:rFonts w:ascii="Cambria Math" w:hAnsi="Cambria Math"/>
              </w:rPr>
            </m:ctrlPr>
          </m:e>
          <m:sub>
            <m:r>
              <m:rPr/>
              <w:rPr>
                <w:rFonts w:hint="default" w:ascii="Cambria Math" w:hAnsi="Cambria Math"/>
              </w:rPr>
              <m:t>2</m:t>
            </m:r>
            <m:ctrlPr>
              <w:rPr>
                <w:rFonts w:ascii="Cambria Math" w:hAnsi="Cambria Math"/>
              </w:rPr>
            </m:ctrlPr>
          </m:sub>
        </m:sSub>
        <m:r>
          <m:rPr/>
          <w:rPr>
            <w:rFonts w:hint="default" w:ascii="Cambria Math" w:hAnsi="Cambria Math"/>
          </w:rPr>
          <m:t>)</m:t>
        </m:r>
      </m:oMath>
      <w:r>
        <w:rPr>
          <w:rFonts w:hint="eastAsia" w:hAnsi="Cambria Math"/>
          <w:i w:val="0"/>
          <w:lang w:eastAsia="zh-CN"/>
        </w:rPr>
        <w:t>：</w:t>
      </w:r>
    </w:p>
    <w:p w14:paraId="1D318DF3">
      <w:pPr>
        <w:rPr>
          <w:rFonts w:hint="eastAsia" w:hAnsi="Cambria Math"/>
          <w:i w:val="0"/>
          <w:lang w:val="en-US" w:eastAsia="zh-CN"/>
        </w:rPr>
      </w:pPr>
      <m:oMath>
        <m:sSub>
          <m:sSubPr>
            <m:ctrlPr>
              <w:rPr>
                <w:rFonts w:hint="default" w:ascii="Cambria Math" w:hAnsi="Cambria Math"/>
              </w:rPr>
            </m:ctrlPr>
          </m:sSubPr>
          <m:e>
            <m:r>
              <m:rPr/>
              <w:rPr>
                <w:rFonts w:hint="default" w:ascii="Cambria Math" w:hAnsi="Cambria Math"/>
              </w:rPr>
              <m:t>H</m:t>
            </m:r>
            <m:ctrlPr>
              <w:rPr>
                <w:rFonts w:ascii="Cambria Math" w:hAnsi="Cambria Math"/>
              </w:rPr>
            </m:ctrlPr>
          </m:e>
          <m:sub>
            <m:r>
              <m:rPr/>
              <w:rPr>
                <w:rFonts w:hint="default" w:ascii="Cambria Math" w:hAnsi="Cambria Math"/>
              </w:rPr>
              <m:t>0</m:t>
            </m:r>
            <m:ctrlPr>
              <w:rPr>
                <w:rFonts w:ascii="Cambria Math" w:hAnsi="Cambria Math"/>
              </w:rPr>
            </m:ctrlPr>
          </m:sub>
        </m:sSub>
      </m:oMath>
      <w:r>
        <w:rPr>
          <w:rFonts w:hint="eastAsia" w:hAnsi="Cambria Math"/>
          <w:i w:val="0"/>
          <w:lang w:val="en-US" w:eastAsia="zh-CN"/>
        </w:rPr>
        <w:t>：真实攻击实验；</w:t>
      </w:r>
    </w:p>
    <w:p w14:paraId="2C78CB49">
      <w:pPr>
        <w:rPr>
          <w:rFonts w:hint="eastAsia" w:hAnsi="Cambria Math"/>
          <w:i w:val="0"/>
          <w:lang w:val="en-US" w:eastAsia="zh-CN"/>
        </w:rPr>
      </w:pPr>
      <m:oMath>
        <m:sSub>
          <m:sSubPr>
            <m:ctrlPr>
              <w:rPr>
                <w:rFonts w:hint="default" w:ascii="Cambria Math" w:hAnsi="Cambria Math"/>
              </w:rPr>
            </m:ctrlPr>
          </m:sSubPr>
          <m:e>
            <m:r>
              <m:rPr/>
              <w:rPr>
                <w:rFonts w:hint="default" w:ascii="Cambria Math" w:hAnsi="Cambria Math"/>
              </w:rPr>
              <m:t>H</m:t>
            </m:r>
            <m:ctrlPr>
              <w:rPr>
                <w:rFonts w:ascii="Cambria Math" w:hAnsi="Cambria Math"/>
              </w:rPr>
            </m:ctrlPr>
          </m:e>
          <m:sub>
            <m:r>
              <m:rPr/>
              <w:rPr>
                <w:rFonts w:hint="default" w:ascii="Cambria Math" w:hAnsi="Cambria Math"/>
              </w:rPr>
              <m:t>1</m:t>
            </m:r>
            <m:ctrlPr>
              <w:rPr>
                <w:rFonts w:ascii="Cambria Math" w:hAnsi="Cambria Math"/>
              </w:rPr>
            </m:ctrlPr>
          </m:sub>
        </m:sSub>
      </m:oMath>
      <w:r>
        <w:rPr>
          <w:rFonts w:hint="eastAsia" w:hAnsi="Cambria Math"/>
          <w:i w:val="0"/>
          <w:lang w:val="en-US" w:eastAsia="zh-CN"/>
        </w:rPr>
        <w:t>：用随机预言机替代真实哈希，攻击者不可区分；</w:t>
      </w:r>
    </w:p>
    <w:p w14:paraId="1DFF9089">
      <w:pPr>
        <w:rPr>
          <w:rFonts w:hint="eastAsia" w:hAnsi="Cambria Math"/>
          <w:i w:val="0"/>
          <w:lang w:val="en-US" w:eastAsia="zh-CN"/>
        </w:rPr>
      </w:pPr>
      <m:oMath>
        <m:sSub>
          <m:sSubPr>
            <m:ctrlPr>
              <w:rPr>
                <w:rFonts w:hint="default" w:ascii="Cambria Math" w:hAnsi="Cambria Math"/>
              </w:rPr>
            </m:ctrlPr>
          </m:sSubPr>
          <m:e>
            <m:r>
              <m:rPr/>
              <w:rPr>
                <w:rFonts w:hint="default" w:ascii="Cambria Math" w:hAnsi="Cambria Math"/>
              </w:rPr>
              <m:t>H</m:t>
            </m:r>
            <m:ctrlPr>
              <w:rPr>
                <w:rFonts w:ascii="Cambria Math" w:hAnsi="Cambria Math"/>
              </w:rPr>
            </m:ctrlPr>
          </m:e>
          <m:sub>
            <m:r>
              <m:rPr/>
              <w:rPr>
                <w:rFonts w:hint="default" w:ascii="Cambria Math" w:hAnsi="Cambria Math"/>
              </w:rPr>
              <m:t>2</m:t>
            </m:r>
            <m:ctrlPr>
              <w:rPr>
                <w:rFonts w:ascii="Cambria Math" w:hAnsi="Cambria Math"/>
              </w:rPr>
            </m:ctrlPr>
          </m:sub>
        </m:sSub>
      </m:oMath>
      <w:r>
        <w:rPr>
          <w:rFonts w:hint="eastAsia" w:hAnsi="Cambria Math"/>
          <w:i w:val="0"/>
          <w:lang w:val="en-US" w:eastAsia="zh-CN"/>
        </w:rPr>
        <w:t>：将挑战密文替换为随机元素，由离散对数难保证；</w:t>
      </w:r>
    </w:p>
    <w:p w14:paraId="3BB64D58">
      <w:pPr>
        <w:rPr>
          <w:rFonts w:hint="eastAsia" w:hAnsi="Cambria Math"/>
          <w:i w:val="0"/>
          <w:lang w:val="en-US" w:eastAsia="zh-CN"/>
        </w:rPr>
      </w:pPr>
      <w:r>
        <w:rPr>
          <w:rFonts w:hint="eastAsia" w:hAnsi="Cambria Math"/>
          <w:i w:val="0"/>
          <w:lang w:val="en-US" w:eastAsia="zh-CN"/>
        </w:rPr>
        <w:t>通过逐步比较得到：</w:t>
      </w:r>
    </w:p>
    <w:p w14:paraId="0F8D86D2">
      <w:pPr>
        <w:rPr>
          <w:rFonts w:hint="default" w:hAnsi="Cambria Math"/>
          <w:i w:val="0"/>
          <w:sz w:val="24"/>
        </w:rPr>
      </w:pPr>
      <m:oMathPara>
        <m:oMath>
          <m:func>
            <m:funcPr>
              <m:ctrlPr>
                <w:rPr>
                  <w:rFonts w:hint="default" w:ascii="Cambria Math" w:hAnsi="Cambria Math"/>
                  <w:sz w:val="24"/>
                </w:rPr>
              </m:ctrlPr>
            </m:funcPr>
            <m:fName>
              <m:r>
                <m:rPr/>
                <w:rPr>
                  <w:rFonts w:hint="default" w:ascii="Cambria Math" w:hAnsi="Cambria Math"/>
                  <w:sz w:val="24"/>
                </w:rPr>
                <m:t>Pr</m:t>
              </m:r>
              <m:ctrlPr>
                <w:rPr>
                  <w:rFonts w:ascii="Cambria Math" w:hAnsi="Cambria Math"/>
                  <w:sz w:val="24"/>
                </w:rPr>
              </m:ctrlPr>
            </m:fName>
            <m:e>
              <m:r>
                <m:rPr/>
                <w:rPr>
                  <w:rFonts w:hint="default" w:ascii="Cambria Math" w:hAnsi="Cambria Math"/>
                  <w:sz w:val="24"/>
                </w:rPr>
                <m:t>[</m:t>
              </m:r>
              <m:ctrlPr>
                <w:rPr>
                  <w:rFonts w:ascii="Cambria Math" w:hAnsi="Cambria Math"/>
                  <w:sz w:val="24"/>
                </w:rPr>
              </m:ctrlPr>
            </m:e>
          </m:func>
          <m:sSup>
            <m:sSupPr>
              <m:ctrlPr>
                <w:rPr>
                  <w:rFonts w:hint="default" w:ascii="Cambria Math" w:hAnsi="Cambria Math"/>
                  <w:sz w:val="24"/>
                </w:rPr>
              </m:ctrlPr>
            </m:sSupPr>
            <m:e>
              <m:r>
                <m:rPr/>
                <w:rPr>
                  <w:rFonts w:hint="default" w:ascii="Cambria Math" w:hAnsi="Cambria Math"/>
                  <w:sz w:val="24"/>
                </w:rPr>
                <m:t>b</m:t>
              </m:r>
              <m:ctrlPr>
                <w:rPr>
                  <w:rFonts w:ascii="Cambria Math" w:hAnsi="Cambria Math"/>
                  <w:sz w:val="24"/>
                </w:rPr>
              </m:ctrlPr>
            </m:e>
            <m:sup>
              <m:r>
                <m:rPr/>
                <w:rPr>
                  <w:rFonts w:hint="default" w:ascii="Cambria Math" w:hAnsi="Cambria Math"/>
                  <w:sz w:val="24"/>
                </w:rPr>
                <m:t>'</m:t>
              </m:r>
              <m:ctrlPr>
                <w:rPr>
                  <w:rFonts w:ascii="Cambria Math" w:hAnsi="Cambria Math"/>
                  <w:sz w:val="24"/>
                </w:rPr>
              </m:ctrlPr>
            </m:sup>
          </m:sSup>
          <m:r>
            <m:rPr/>
            <w:rPr>
              <w:rFonts w:hint="default" w:ascii="Cambria Math" w:hAnsi="Cambria Math"/>
              <w:sz w:val="24"/>
            </w:rPr>
            <m:t>=b|</m:t>
          </m:r>
          <m:sSub>
            <m:sSubPr>
              <m:ctrlPr>
                <w:rPr>
                  <w:rFonts w:hint="default" w:ascii="Cambria Math" w:hAnsi="Cambria Math"/>
                  <w:sz w:val="24"/>
                </w:rPr>
              </m:ctrlPr>
            </m:sSubPr>
            <m:e>
              <m:r>
                <m:rPr/>
                <w:rPr>
                  <w:rFonts w:hint="default" w:ascii="Cambria Math" w:hAnsi="Cambria Math"/>
                  <w:sz w:val="24"/>
                </w:rPr>
                <m:t>H</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m:t>
          </m:r>
          <m:func>
            <m:funcPr>
              <m:ctrlPr>
                <w:rPr>
                  <w:rFonts w:hint="default" w:ascii="Cambria Math" w:hAnsi="Cambria Math"/>
                  <w:sz w:val="24"/>
                </w:rPr>
              </m:ctrlPr>
            </m:funcPr>
            <m:fName>
              <m:r>
                <m:rPr/>
                <w:rPr>
                  <w:rFonts w:hint="default" w:ascii="Cambria Math" w:hAnsi="Cambria Math"/>
                  <w:sz w:val="24"/>
                </w:rPr>
                <m:t>Pr</m:t>
              </m:r>
              <m:ctrlPr>
                <w:rPr>
                  <w:rFonts w:ascii="Cambria Math" w:hAnsi="Cambria Math"/>
                  <w:sz w:val="24"/>
                </w:rPr>
              </m:ctrlPr>
            </m:fName>
            <m:e>
              <m:r>
                <m:rPr/>
                <w:rPr>
                  <w:rFonts w:hint="default" w:ascii="Cambria Math" w:hAnsi="Cambria Math"/>
                  <w:sz w:val="24"/>
                </w:rPr>
                <m:t>[</m:t>
              </m:r>
              <m:ctrlPr>
                <w:rPr>
                  <w:rFonts w:ascii="Cambria Math" w:hAnsi="Cambria Math"/>
                  <w:sz w:val="24"/>
                </w:rPr>
              </m:ctrlPr>
            </m:e>
          </m:func>
          <m:sSup>
            <m:sSupPr>
              <m:ctrlPr>
                <w:rPr>
                  <w:rFonts w:hint="default" w:ascii="Cambria Math" w:hAnsi="Cambria Math"/>
                  <w:sz w:val="24"/>
                </w:rPr>
              </m:ctrlPr>
            </m:sSupPr>
            <m:e>
              <m:r>
                <m:rPr/>
                <w:rPr>
                  <w:rFonts w:hint="default" w:ascii="Cambria Math" w:hAnsi="Cambria Math"/>
                  <w:sz w:val="24"/>
                </w:rPr>
                <m:t>b</m:t>
              </m:r>
              <m:ctrlPr>
                <w:rPr>
                  <w:rFonts w:ascii="Cambria Math" w:hAnsi="Cambria Math"/>
                  <w:sz w:val="24"/>
                </w:rPr>
              </m:ctrlPr>
            </m:e>
            <m:sup>
              <m:r>
                <m:rPr/>
                <w:rPr>
                  <w:rFonts w:hint="default" w:ascii="Cambria Math" w:hAnsi="Cambria Math"/>
                  <w:sz w:val="24"/>
                </w:rPr>
                <m:t>'</m:t>
              </m:r>
              <m:ctrlPr>
                <w:rPr>
                  <w:rFonts w:ascii="Cambria Math" w:hAnsi="Cambria Math"/>
                  <w:sz w:val="24"/>
                </w:rPr>
              </m:ctrlPr>
            </m:sup>
          </m:sSup>
          <m:r>
            <m:rPr/>
            <w:rPr>
              <w:rFonts w:hint="default" w:ascii="Cambria Math" w:hAnsi="Cambria Math"/>
              <w:sz w:val="24"/>
            </w:rPr>
            <m:t>=b|</m:t>
          </m:r>
          <m:sSub>
            <m:sSubPr>
              <m:ctrlPr>
                <w:rPr>
                  <w:rFonts w:hint="default" w:ascii="Cambria Math" w:hAnsi="Cambria Math"/>
                  <w:sz w:val="24"/>
                </w:rPr>
              </m:ctrlPr>
            </m:sSubPr>
            <m:e>
              <m:r>
                <m:rPr/>
                <w:rPr>
                  <w:rFonts w:hint="default" w:ascii="Cambria Math" w:hAnsi="Cambria Math"/>
                  <w:sz w:val="24"/>
                </w:rPr>
                <m:t>H</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r>
            <m:rPr/>
            <w:rPr>
              <w:rFonts w:hint="default" w:ascii="Cambria Math" w:hAnsi="Cambria Math"/>
              <w:sz w:val="24"/>
            </w:rPr>
            <m:t>]≈</m:t>
          </m:r>
          <m:func>
            <m:funcPr>
              <m:ctrlPr>
                <w:rPr>
                  <w:rFonts w:hint="default" w:ascii="Cambria Math" w:hAnsi="Cambria Math"/>
                  <w:sz w:val="24"/>
                </w:rPr>
              </m:ctrlPr>
            </m:funcPr>
            <m:fName>
              <m:r>
                <m:rPr/>
                <w:rPr>
                  <w:rFonts w:hint="default" w:ascii="Cambria Math" w:hAnsi="Cambria Math"/>
                  <w:sz w:val="24"/>
                </w:rPr>
                <m:t>Pr</m:t>
              </m:r>
              <m:ctrlPr>
                <w:rPr>
                  <w:rFonts w:ascii="Cambria Math" w:hAnsi="Cambria Math"/>
                  <w:sz w:val="24"/>
                </w:rPr>
              </m:ctrlPr>
            </m:fName>
            <m:e>
              <m:r>
                <m:rPr/>
                <w:rPr>
                  <w:rFonts w:hint="default" w:ascii="Cambria Math" w:hAnsi="Cambria Math"/>
                  <w:sz w:val="24"/>
                </w:rPr>
                <m:t>[</m:t>
              </m:r>
              <m:ctrlPr>
                <w:rPr>
                  <w:rFonts w:ascii="Cambria Math" w:hAnsi="Cambria Math"/>
                  <w:sz w:val="24"/>
                </w:rPr>
              </m:ctrlPr>
            </m:e>
          </m:func>
          <m:sSup>
            <m:sSupPr>
              <m:ctrlPr>
                <w:rPr>
                  <w:rFonts w:hint="default" w:ascii="Cambria Math" w:hAnsi="Cambria Math"/>
                  <w:sz w:val="24"/>
                </w:rPr>
              </m:ctrlPr>
            </m:sSupPr>
            <m:e>
              <m:r>
                <m:rPr/>
                <w:rPr>
                  <w:rFonts w:hint="default" w:ascii="Cambria Math" w:hAnsi="Cambria Math"/>
                  <w:sz w:val="24"/>
                </w:rPr>
                <m:t>b</m:t>
              </m:r>
              <m:ctrlPr>
                <w:rPr>
                  <w:rFonts w:ascii="Cambria Math" w:hAnsi="Cambria Math"/>
                  <w:sz w:val="24"/>
                </w:rPr>
              </m:ctrlPr>
            </m:e>
            <m:sup>
              <m:r>
                <m:rPr/>
                <w:rPr>
                  <w:rFonts w:hint="default" w:ascii="Cambria Math" w:hAnsi="Cambria Math"/>
                  <w:sz w:val="24"/>
                </w:rPr>
                <m:t>'</m:t>
              </m:r>
              <m:ctrlPr>
                <w:rPr>
                  <w:rFonts w:ascii="Cambria Math" w:hAnsi="Cambria Math"/>
                  <w:sz w:val="24"/>
                </w:rPr>
              </m:ctrlPr>
            </m:sup>
          </m:sSup>
          <m:r>
            <m:rPr/>
            <w:rPr>
              <w:rFonts w:hint="default" w:ascii="Cambria Math" w:hAnsi="Cambria Math"/>
              <w:sz w:val="24"/>
            </w:rPr>
            <m:t>=b|</m:t>
          </m:r>
          <m:sSub>
            <m:sSubPr>
              <m:ctrlPr>
                <w:rPr>
                  <w:rFonts w:hint="default" w:ascii="Cambria Math" w:hAnsi="Cambria Math"/>
                  <w:sz w:val="24"/>
                </w:rPr>
              </m:ctrlPr>
            </m:sSubPr>
            <m:e>
              <m:r>
                <m:rPr/>
                <w:rPr>
                  <w:rFonts w:hint="default" w:ascii="Cambria Math" w:hAnsi="Cambria Math"/>
                  <w:sz w:val="24"/>
                </w:rPr>
                <m:t>H</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2</m:t>
              </m:r>
              <m:ctrlPr>
                <w:rPr>
                  <w:rFonts w:ascii="Cambria Math" w:hAnsi="Cambria Math"/>
                  <w:sz w:val="24"/>
                </w:rPr>
              </m:ctrlPr>
            </m:den>
          </m:f>
          <m:r>
            <m:rPr/>
            <w:rPr>
              <w:rFonts w:hint="default" w:ascii="Cambria Math" w:hAnsi="Cambria Math"/>
              <w:sz w:val="24"/>
            </w:rPr>
            <m:t>.</m:t>
          </m:r>
        </m:oMath>
      </m:oMathPara>
    </w:p>
    <w:p w14:paraId="5D3EC68C">
      <w:pPr>
        <w:rPr>
          <w:rFonts w:hint="eastAsia" w:hAnsi="Cambria Math"/>
          <w:i w:val="0"/>
          <w:sz w:val="24"/>
          <w:lang w:val="en-US" w:eastAsia="zh-CN"/>
        </w:rPr>
      </w:pPr>
      <w:r>
        <w:rPr>
          <w:rFonts w:hint="eastAsia" w:hAnsi="Cambria Math"/>
          <w:i w:val="0"/>
          <w:sz w:val="24"/>
          <w:lang w:val="en-US" w:eastAsia="zh-CN"/>
        </w:rPr>
        <w:t>因此攻击者的优势</w:t>
      </w:r>
      <m:oMath>
        <m:sSubSup>
          <m:sSubSupPr>
            <m:ctrlPr>
              <w:rPr>
                <w:rFonts w:hint="default" w:ascii="Cambria Math" w:hAnsi="Cambria Math"/>
                <w:sz w:val="24"/>
              </w:rPr>
            </m:ctrlPr>
          </m:sSubSupPr>
          <m:e>
            <m:r>
              <m:rPr>
                <m:sty m:val="p"/>
              </m:rPr>
              <w:rPr>
                <w:rFonts w:hint="default" w:ascii="Cambria Math" w:hAnsi="Cambria Math"/>
                <w:sz w:val="24"/>
              </w:rPr>
              <m:t>Adv</m:t>
            </m:r>
            <m:ctrlPr>
              <w:rPr>
                <w:rFonts w:ascii="Cambria Math" w:hAnsi="Cambria Math"/>
                <w:sz w:val="24"/>
              </w:rPr>
            </m:ctrlPr>
          </m:e>
          <m:sub>
            <m:r>
              <m:rPr>
                <m:sty m:val="p"/>
              </m:rPr>
              <w:rPr>
                <w:rFonts w:hint="default" w:ascii="Cambria Math" w:hAnsi="Cambria Math"/>
                <w:sz w:val="24"/>
              </w:rPr>
              <m:t>PKE</m:t>
            </m:r>
            <m:ctrlPr>
              <w:rPr>
                <w:rFonts w:ascii="Cambria Math" w:hAnsi="Cambria Math"/>
                <w:sz w:val="24"/>
              </w:rPr>
            </m:ctrlPr>
          </m:sub>
          <m:sup>
            <m:r>
              <m:rPr>
                <m:sty m:val="p"/>
              </m:rPr>
              <w:rPr>
                <w:rFonts w:hint="default" w:ascii="Cambria Math" w:hAnsi="Cambria Math"/>
                <w:sz w:val="24"/>
              </w:rPr>
              <m:t>ind−cca</m:t>
            </m:r>
            <m:ctrlPr>
              <w:rPr>
                <w:rFonts w:ascii="Cambria Math" w:hAnsi="Cambria Math"/>
                <w:sz w:val="24"/>
              </w:rPr>
            </m:ctrlPr>
          </m:sup>
        </m:sSubSup>
        <m:r>
          <m:rPr/>
          <w:rPr>
            <w:rFonts w:hint="default" w:ascii="Cambria Math" w:hAnsi="Cambria Math"/>
            <w:sz w:val="24"/>
          </w:rPr>
          <m:t>(</m:t>
        </m:r>
        <m:r>
          <m:rPr>
            <m:scr m:val="script"/>
          </m:rPr>
          <w:rPr>
            <w:rFonts w:hint="default" w:ascii="Cambria Math" w:hAnsi="Cambria Math" w:eastAsia="MS Mincho"/>
            <w:sz w:val="24"/>
          </w:rPr>
          <m:t>A</m:t>
        </m:r>
        <m:r>
          <m:rPr/>
          <w:rPr>
            <w:rFonts w:hint="default" w:ascii="Cambria Math" w:hAnsi="Cambria Math"/>
            <w:sz w:val="24"/>
          </w:rPr>
          <m:t>)</m:t>
        </m:r>
      </m:oMath>
      <w:r>
        <w:rPr>
          <w:rFonts w:hint="eastAsia" w:hAnsi="Cambria Math"/>
          <w:i w:val="0"/>
          <w:sz w:val="24"/>
          <w:lang w:val="en-US" w:eastAsia="zh-CN"/>
        </w:rPr>
        <w:t>可忽略。</w:t>
      </w:r>
    </w:p>
    <w:p w14:paraId="04718FBC">
      <w:pPr>
        <w:pStyle w:val="4"/>
        <w:bidi w:val="0"/>
        <w:rPr>
          <w:rFonts w:hint="eastAsia"/>
          <w:lang w:val="en-US" w:eastAsia="zh-CN"/>
        </w:rPr>
      </w:pPr>
      <w:r>
        <w:rPr>
          <w:rFonts w:hint="eastAsia"/>
          <w:lang w:val="en-US" w:eastAsia="zh-CN"/>
        </w:rPr>
        <w:t>2.5.3 协议安全性（UC)</w:t>
      </w:r>
    </w:p>
    <w:p w14:paraId="7DD5EE9D">
      <w:pPr>
        <w:bidi w:val="0"/>
        <w:rPr>
          <w:rFonts w:hint="eastAsia"/>
          <w:lang w:val="en-US" w:eastAsia="zh-CN"/>
        </w:rPr>
      </w:pPr>
      <w:r>
        <w:rPr>
          <w:rFonts w:hint="eastAsia"/>
          <w:lang w:val="en-US" w:eastAsia="zh-CN"/>
        </w:rPr>
        <w:t>接下来证明</w:t>
      </w:r>
      <w:r>
        <w:rPr>
          <w:rFonts w:hint="eastAsia"/>
        </w:rPr>
        <w:t xml:space="preserve">协议 </w:t>
      </w:r>
      <m:oMath>
        <m:r>
          <m:rPr>
            <m:sty m:val="p"/>
          </m:rPr>
          <w:rPr>
            <w:rFonts w:hint="default" w:ascii="Cambria Math" w:hAnsi="Cambria Math"/>
          </w:rPr>
          <m:t>Π</m:t>
        </m:r>
      </m:oMath>
      <w:r>
        <w:rPr>
          <w:rFonts w:hint="eastAsia"/>
        </w:rPr>
        <w:t xml:space="preserve"> 在 UC 框架下安全实现理想功能 </w:t>
      </w:r>
      <m:oMath>
        <m:sSub>
          <m:sSubPr>
            <m:ctrlPr>
              <w:rPr>
                <w:rFonts w:hint="default" w:ascii="Cambria Math" w:hAnsi="Cambria Math"/>
              </w:rPr>
            </m:ctrlPr>
          </m:sSubPr>
          <m:e>
            <m:r>
              <m:rPr>
                <m:scr m:val="script"/>
              </m:rPr>
              <w:rPr>
                <w:rFonts w:hint="default" w:ascii="Cambria Math" w:hAnsi="Cambria Math" w:eastAsia="MS Mincho"/>
              </w:rPr>
              <m:t>ℱ</m:t>
            </m:r>
            <m:ctrlPr>
              <w:rPr>
                <w:rFonts w:ascii="Cambria Math" w:hAnsi="Cambria Math"/>
              </w:rPr>
            </m:ctrlPr>
          </m:e>
          <m:sub>
            <m:r>
              <m:rPr>
                <m:sty m:val="p"/>
              </m:rPr>
              <w:rPr>
                <w:rFonts w:hint="default" w:ascii="Cambria Math" w:hAnsi="Cambria Math"/>
              </w:rPr>
              <m:t>ideal</m:t>
            </m:r>
            <m:ctrlPr>
              <w:rPr>
                <w:rFonts w:ascii="Cambria Math" w:hAnsi="Cambria Math"/>
              </w:rPr>
            </m:ctrlPr>
          </m:sub>
        </m:sSub>
      </m:oMath>
      <w:r>
        <w:rPr>
          <w:rFonts w:hint="eastAsia" w:hAnsi="Cambria Math"/>
          <w:i w:val="0"/>
          <w:lang w:eastAsia="zh-CN"/>
        </w:rPr>
        <w:t>。</w:t>
      </w:r>
      <w:r>
        <w:rPr>
          <w:rFonts w:hint="eastAsia" w:hAnsi="Cambria Math"/>
          <w:i w:val="0"/>
          <w:lang w:val="en-US" w:eastAsia="zh-CN"/>
        </w:rPr>
        <w:t>我们构造模拟器</w:t>
      </w:r>
      <w:r>
        <w:rPr>
          <w:rFonts w:hint="eastAsia"/>
        </w:rPr>
        <w:t xml:space="preserve"> S，</w:t>
      </w:r>
      <w:r>
        <w:rPr>
          <w:rFonts w:hint="eastAsia"/>
          <w:lang w:val="en-US" w:eastAsia="zh-CN"/>
        </w:rPr>
        <w:t>其行为如下：</w:t>
      </w:r>
    </w:p>
    <w:p w14:paraId="3D7489DF">
      <w:pPr>
        <w:bidi w:val="0"/>
        <w:rPr>
          <w:rFonts w:hint="default"/>
          <w:lang w:val="en-US" w:eastAsia="zh-CN"/>
        </w:rPr>
      </w:pPr>
      <w:r>
        <w:rPr>
          <w:rFonts w:hint="eastAsia"/>
          <w:lang w:val="en-US" w:eastAsia="zh-CN"/>
        </w:rPr>
        <w:t>（1）</w:t>
      </w:r>
      <w:r>
        <w:rPr>
          <w:rFonts w:hint="default"/>
          <w:lang w:val="en-US" w:eastAsia="zh-CN"/>
        </w:rPr>
        <w:t>消息加密阶段：S 截获来自发送方的消息，直接调用理想功能接口，而不需知道真实明文；</w:t>
      </w:r>
    </w:p>
    <w:p w14:paraId="37350C6F">
      <w:pPr>
        <w:bidi w:val="0"/>
        <w:rPr>
          <w:rFonts w:hint="default"/>
          <w:lang w:val="en-US" w:eastAsia="zh-CN"/>
        </w:rPr>
      </w:pPr>
      <w:r>
        <w:rPr>
          <w:rFonts w:hint="eastAsia"/>
          <w:lang w:val="en-US" w:eastAsia="zh-CN"/>
        </w:rPr>
        <w:t>（2）</w:t>
      </w:r>
      <w:r>
        <w:rPr>
          <w:rFonts w:hint="default"/>
          <w:lang w:val="en-US" w:eastAsia="zh-CN"/>
        </w:rPr>
        <w:t>计算阶段：S 在内部模拟密文同态运算，返回格式一致的随机密文；</w:t>
      </w:r>
    </w:p>
    <w:p w14:paraId="586899F4">
      <w:pPr>
        <w:bidi w:val="0"/>
        <w:rPr>
          <w:rFonts w:hint="default"/>
          <w:lang w:val="en-US" w:eastAsia="zh-CN"/>
        </w:rPr>
      </w:pPr>
      <w:r>
        <w:rPr>
          <w:rFonts w:hint="eastAsia"/>
          <w:lang w:val="en-US" w:eastAsia="zh-CN"/>
        </w:rPr>
        <w:t>（3）</w:t>
      </w:r>
      <w:r>
        <w:rPr>
          <w:rFonts w:hint="default"/>
          <w:lang w:val="en-US" w:eastAsia="zh-CN"/>
        </w:rPr>
        <w:t xml:space="preserve">解密阶段：当接收方请求结果时，S 向 </w:t>
      </w:r>
      <m:oMath>
        <m:sSub>
          <m:sSubPr>
            <m:ctrlPr>
              <w:rPr>
                <w:rFonts w:hint="default" w:ascii="Cambria Math" w:hAnsi="Cambria Math"/>
              </w:rPr>
            </m:ctrlPr>
          </m:sSubPr>
          <m:e>
            <m:r>
              <m:rPr>
                <m:scr m:val="script"/>
              </m:rPr>
              <w:rPr>
                <w:rFonts w:hint="default" w:ascii="Cambria Math" w:hAnsi="Cambria Math" w:eastAsia="MS Mincho"/>
              </w:rPr>
              <m:t>ℱ</m:t>
            </m:r>
            <m:ctrlPr>
              <w:rPr>
                <w:rFonts w:ascii="Cambria Math" w:hAnsi="Cambria Math"/>
              </w:rPr>
            </m:ctrlPr>
          </m:e>
          <m:sub>
            <m:r>
              <m:rPr>
                <m:sty m:val="p"/>
              </m:rPr>
              <w:rPr>
                <w:rFonts w:hint="default" w:ascii="Cambria Math" w:hAnsi="Cambria Math"/>
              </w:rPr>
              <m:t>ideal</m:t>
            </m:r>
            <m:ctrlPr>
              <w:rPr>
                <w:rFonts w:ascii="Cambria Math" w:hAnsi="Cambria Math"/>
              </w:rPr>
            </m:ctrlPr>
          </m:sub>
        </m:sSub>
      </m:oMath>
      <w:r>
        <w:rPr>
          <w:rFonts w:hint="default"/>
          <w:lang w:val="en-US" w:eastAsia="zh-CN"/>
        </w:rPr>
        <w:t xml:space="preserve"> 查询得到输出，并模拟门限解密过程，输出结果。</w:t>
      </w:r>
    </w:p>
    <w:p w14:paraId="14E16497">
      <w:pPr>
        <w:bidi w:val="0"/>
        <w:rPr>
          <w:rFonts w:hint="default"/>
          <w:lang w:val="en-US" w:eastAsia="zh-CN"/>
        </w:rPr>
      </w:pPr>
      <w:r>
        <w:rPr>
          <w:rFonts w:hint="default"/>
          <w:lang w:val="en-US" w:eastAsia="zh-CN"/>
        </w:rPr>
        <w:t xml:space="preserve">由于所有中间密文在 IND-CCA 下不可区分，攻击者 </w:t>
      </w:r>
      <m:oMath>
        <m:r>
          <m:rPr>
            <m:scr m:val="script"/>
          </m:rPr>
          <w:rPr>
            <w:rFonts w:hint="default" w:ascii="Cambria Math" w:hAnsi="Cambria Math" w:eastAsia="MS Mincho"/>
          </w:rPr>
          <m:t>A</m:t>
        </m:r>
      </m:oMath>
      <w:r>
        <w:rPr>
          <w:rFonts w:hint="default"/>
          <w:lang w:val="en-US" w:eastAsia="zh-CN"/>
        </w:rPr>
        <w:t xml:space="preserve"> 无法区分真实执行与模拟执行。因此：</w:t>
      </w:r>
    </w:p>
    <w:p w14:paraId="073644E1">
      <w:pPr>
        <w:bidi w:val="0"/>
        <w:rPr>
          <w:rFonts w:hint="default" w:hAnsi="Cambria Math"/>
          <w:i w:val="0"/>
          <w:sz w:val="24"/>
        </w:rPr>
      </w:pPr>
      <m:oMathPara>
        <m:oMath>
          <m:sSub>
            <m:sSubPr>
              <m:ctrlPr>
                <w:rPr>
                  <w:rFonts w:hint="default" w:ascii="Cambria Math" w:hAnsi="Cambria Math"/>
                  <w:sz w:val="24"/>
                </w:rPr>
              </m:ctrlPr>
            </m:sSubPr>
            <m:e>
              <m:r>
                <m:rPr>
                  <m:scr m:val="sans-serif"/>
                </m:rPr>
                <w:rPr>
                  <w:rFonts w:hint="default" w:ascii="Cambria Math" w:hAnsi="Cambria Math" w:eastAsia="MS Mincho"/>
                  <w:sz w:val="24"/>
                </w:rPr>
                <m:t>EXEC</m:t>
              </m:r>
              <m:ctrlPr>
                <w:rPr>
                  <w:rFonts w:ascii="Cambria Math" w:hAnsi="Cambria Math"/>
                  <w:sz w:val="24"/>
                </w:rPr>
              </m:ctrlPr>
            </m:e>
            <m:sub>
              <m:r>
                <m:rPr/>
                <w:rPr>
                  <w:rFonts w:hint="default" w:ascii="Cambria Math" w:hAnsi="Cambria Math"/>
                  <w:sz w:val="24"/>
                </w:rPr>
                <m:t>Z,</m:t>
              </m:r>
              <m:r>
                <m:rPr>
                  <m:scr m:val="script"/>
                </m:rPr>
                <w:rPr>
                  <w:rFonts w:hint="default" w:ascii="Cambria Math" w:hAnsi="Cambria Math" w:eastAsia="MS Mincho"/>
                  <w:sz w:val="24"/>
                </w:rPr>
                <m:t>A</m:t>
              </m:r>
              <m:r>
                <m:rPr/>
                <w:rPr>
                  <w:rFonts w:hint="default" w:ascii="Cambria Math" w:hAnsi="Cambria Math"/>
                  <w:sz w:val="24"/>
                </w:rPr>
                <m:t>,</m:t>
              </m:r>
              <m:r>
                <m:rPr>
                  <m:sty m:val="p"/>
                </m:rPr>
                <w:rPr>
                  <w:rFonts w:hint="default" w:ascii="Cambria Math" w:hAnsi="Cambria Math"/>
                  <w:sz w:val="24"/>
                </w:rPr>
                <m:t>Π</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m:scr m:val="sans-serif"/>
                </m:rPr>
                <w:rPr>
                  <w:rFonts w:hint="default" w:ascii="Cambria Math" w:hAnsi="Cambria Math" w:eastAsia="MS Mincho"/>
                  <w:sz w:val="24"/>
                </w:rPr>
                <m:t>EXEC</m:t>
              </m:r>
              <m:ctrlPr>
                <w:rPr>
                  <w:rFonts w:ascii="Cambria Math" w:hAnsi="Cambria Math"/>
                  <w:sz w:val="24"/>
                </w:rPr>
              </m:ctrlPr>
            </m:e>
            <m:sub>
              <m:r>
                <m:rPr/>
                <w:rPr>
                  <w:rFonts w:hint="default" w:ascii="Cambria Math" w:hAnsi="Cambria Math"/>
                  <w:sz w:val="24"/>
                </w:rPr>
                <m:t>Z,S,</m:t>
              </m:r>
              <m:sSub>
                <m:sSubPr>
                  <m:ctrlPr>
                    <w:rPr>
                      <w:rFonts w:hint="default" w:ascii="Cambria Math" w:hAnsi="Cambria Math"/>
                      <w:sz w:val="24"/>
                    </w:rPr>
                  </m:ctrlPr>
                </m:sSubPr>
                <m:e>
                  <m:r>
                    <m:rPr>
                      <m:scr m:val="script"/>
                    </m:rPr>
                    <w:rPr>
                      <w:rFonts w:hint="default" w:ascii="Cambria Math" w:hAnsi="Cambria Math" w:eastAsia="MS Mincho"/>
                      <w:sz w:val="24"/>
                    </w:rPr>
                    <m:t>ℱ</m:t>
                  </m:r>
                  <m:ctrlPr>
                    <w:rPr>
                      <w:rFonts w:ascii="Cambria Math" w:hAnsi="Cambria Math"/>
                      <w:sz w:val="24"/>
                    </w:rPr>
                  </m:ctrlPr>
                </m:e>
                <m:sub>
                  <m:r>
                    <m:rPr>
                      <m:sty m:val="p"/>
                    </m:rPr>
                    <w:rPr>
                      <w:rFonts w:hint="default" w:ascii="Cambria Math" w:hAnsi="Cambria Math"/>
                      <w:sz w:val="24"/>
                    </w:rPr>
                    <m:t>ideal</m:t>
                  </m:r>
                  <m:ctrlPr>
                    <w:rPr>
                      <w:rFonts w:ascii="Cambria Math" w:hAnsi="Cambria Math"/>
                      <w:sz w:val="24"/>
                    </w:rPr>
                  </m:ctrlPr>
                </m:sub>
              </m:sSub>
              <m:ctrlPr>
                <w:rPr>
                  <w:rFonts w:hint="default" w:ascii="Cambria Math" w:hAnsi="Cambria Math"/>
                  <w:sz w:val="24"/>
                </w:rPr>
              </m:ctrlPr>
            </m:sub>
          </m:sSub>
          <m:r>
            <m:rPr/>
            <w:rPr>
              <w:rFonts w:hint="default" w:ascii="Cambria Math" w:hAnsi="Cambria Math"/>
              <w:sz w:val="24"/>
            </w:rPr>
            <m:t>.</m:t>
          </m:r>
        </m:oMath>
      </m:oMathPara>
    </w:p>
    <w:p w14:paraId="01D68286">
      <w:pPr>
        <w:pStyle w:val="4"/>
        <w:bidi w:val="0"/>
        <w:rPr>
          <w:rFonts w:hint="eastAsia"/>
          <w:lang w:val="en-US" w:eastAsia="zh-CN"/>
        </w:rPr>
      </w:pPr>
      <w:r>
        <w:rPr>
          <w:rFonts w:hint="eastAsia"/>
          <w:lang w:val="en-US" w:eastAsia="zh-CN"/>
        </w:rPr>
        <w:t>2.5.4 信息论泄露分析</w:t>
      </w:r>
    </w:p>
    <w:p w14:paraId="3C3E1E8E">
      <w:pPr>
        <w:rPr>
          <w:rFonts w:hint="default"/>
          <w:lang w:val="en-US" w:eastAsia="zh-CN"/>
        </w:rPr>
      </w:pPr>
      <w:r>
        <w:rPr>
          <w:rFonts w:hint="default"/>
          <w:lang w:val="en-US" w:eastAsia="zh-CN"/>
        </w:rPr>
        <w:t>协议仅泄露必要的语法性信息（如密文长度、参与方数量）。具体而言，设消息空间为</w:t>
      </w:r>
      <w:r>
        <w:rPr>
          <w:rFonts w:hint="eastAsia"/>
          <w:lang w:val="en-US" w:eastAsia="zh-CN"/>
        </w:rPr>
        <w:t xml:space="preserve"> </w:t>
      </w:r>
      <m:oMath>
        <m:sSub>
          <m:sSubPr>
            <m:ctrlPr>
              <w:rPr>
                <w:rFonts w:hint="default" w:ascii="Cambria Math" w:hAnsi="Cambria Math"/>
              </w:rPr>
            </m:ctrlPr>
          </m:sSubPr>
          <m:e>
            <m:r>
              <m:rPr>
                <m:sty m:val="bi"/>
              </m:rPr>
              <w:rPr>
                <w:rFonts w:hint="default" w:ascii="Cambria Math" w:hAnsi="Cambria Math"/>
              </w:rPr>
              <m:t>Z</m:t>
            </m:r>
            <m:ctrlPr>
              <w:rPr>
                <w:rFonts w:ascii="Cambria Math" w:hAnsi="Cambria Math"/>
              </w:rPr>
            </m:ctrlPr>
          </m:e>
          <m:sub>
            <m:r>
              <m:rPr/>
              <w:rPr>
                <w:rFonts w:hint="default" w:ascii="Cambria Math" w:hAnsi="Cambria Math"/>
              </w:rPr>
              <m:t>N</m:t>
            </m:r>
            <m:ctrlPr>
              <w:rPr>
                <w:rFonts w:ascii="Cambria Math" w:hAnsi="Cambria Math"/>
              </w:rPr>
            </m:ctrlPr>
          </m:sub>
        </m:sSub>
      </m:oMath>
      <w:r>
        <w:rPr>
          <w:rFonts w:hint="default"/>
          <w:lang w:val="en-US" w:eastAsia="zh-CN"/>
        </w:rPr>
        <w:t xml:space="preserve"> ，则泄露熵满足：</w:t>
      </w:r>
    </w:p>
    <w:p w14:paraId="4AD77F8A">
      <w:pPr>
        <w:rPr>
          <w:rFonts w:hint="default" w:hAnsi="Cambria Math"/>
          <w:i w:val="0"/>
          <w:sz w:val="24"/>
        </w:rPr>
      </w:pPr>
      <m:oMathPara>
        <m:oMath>
          <m:r>
            <m:rPr/>
            <w:rPr>
              <w:rFonts w:hint="default" w:ascii="Cambria Math" w:hAnsi="Cambria Math"/>
              <w:sz w:val="24"/>
            </w:rPr>
            <m:t>H(M|C)≈H(M)−O(</m:t>
          </m:r>
          <m:func>
            <m:funcPr>
              <m:ctrlPr>
                <w:rPr>
                  <w:rFonts w:hint="default" w:ascii="Cambria Math" w:hAnsi="Cambria Math"/>
                  <w:sz w:val="24"/>
                </w:rPr>
              </m:ctrlPr>
            </m:funcPr>
            <m:fName>
              <m:r>
                <m:rPr>
                  <m:sty m:val="p"/>
                </m:rPr>
                <w:rPr>
                  <w:rFonts w:hint="default" w:ascii="Cambria Math" w:hAnsi="Cambria Math"/>
                  <w:sz w:val="24"/>
                </w:rPr>
                <m:t>log</m:t>
              </m:r>
              <m:ctrlPr>
                <w:rPr>
                  <w:rFonts w:ascii="Cambria Math" w:hAnsi="Cambria Math"/>
                  <w:sz w:val="24"/>
                </w:rPr>
              </m:ctrlPr>
            </m:fName>
            <m:e>
              <m:r>
                <m:rPr/>
                <w:rPr>
                  <w:rFonts w:hint="default" w:ascii="Cambria Math" w:hAnsi="Cambria Math"/>
                  <w:sz w:val="24"/>
                </w:rPr>
                <m:t>|</m:t>
              </m:r>
              <m:ctrlPr>
                <w:rPr>
                  <w:rFonts w:ascii="Cambria Math" w:hAnsi="Cambria Math"/>
                  <w:sz w:val="24"/>
                </w:rPr>
              </m:ctrlPr>
            </m:e>
          </m:func>
          <m:r>
            <m:rPr/>
            <w:rPr>
              <w:rFonts w:hint="default" w:ascii="Cambria Math" w:hAnsi="Cambria Math"/>
              <w:sz w:val="24"/>
            </w:rPr>
            <m:t>M|),</m:t>
          </m:r>
        </m:oMath>
      </m:oMathPara>
    </w:p>
    <w:p w14:paraId="47C6B89C">
      <w:pPr>
        <w:rPr>
          <w:rFonts w:hint="eastAsia" w:hAnsi="Cambria Math"/>
          <w:i w:val="0"/>
          <w:sz w:val="24"/>
          <w:lang w:val="en-US" w:eastAsia="zh-CN"/>
        </w:rPr>
      </w:pPr>
      <w:r>
        <w:rPr>
          <w:rFonts w:hint="eastAsia" w:hAnsi="Cambria Math"/>
          <w:i w:val="0"/>
          <w:sz w:val="24"/>
          <w:lang w:val="en-US" w:eastAsia="zh-CN"/>
        </w:rPr>
        <w:t xml:space="preserve">其中为 </w:t>
      </w:r>
      <m:oMath>
        <m:r>
          <m:rPr/>
          <w:rPr>
            <w:rFonts w:hint="default" w:ascii="Cambria Math" w:hAnsi="Cambria Math"/>
            <w:sz w:val="24"/>
          </w:rPr>
          <m:t>M</m:t>
        </m:r>
      </m:oMath>
      <w:r>
        <w:rPr>
          <w:rFonts w:hint="eastAsia" w:hAnsi="Cambria Math"/>
          <w:i w:val="0"/>
          <w:sz w:val="24"/>
          <w:lang w:val="en-US" w:eastAsia="zh-CN"/>
        </w:rPr>
        <w:t xml:space="preserve"> 消息，</w:t>
      </w:r>
      <m:oMath>
        <m:r>
          <m:rPr/>
          <w:rPr>
            <w:rFonts w:hint="default" w:ascii="Cambria Math" w:hAnsi="Cambria Math"/>
            <w:sz w:val="24"/>
          </w:rPr>
          <m:t>C</m:t>
        </m:r>
      </m:oMath>
      <w:r>
        <w:rPr>
          <w:rFonts w:hint="eastAsia" w:hAnsi="Cambria Math"/>
          <w:i w:val="0"/>
          <w:sz w:val="24"/>
          <w:lang w:val="en-US" w:eastAsia="zh-CN"/>
        </w:rPr>
        <w:t xml:space="preserve"> 为密文。这一界限保证了除消息长度外无额外泄露。</w:t>
      </w:r>
    </w:p>
    <w:p w14:paraId="411038B5">
      <w:pPr>
        <w:pStyle w:val="4"/>
        <w:bidi w:val="0"/>
        <w:rPr>
          <w:rFonts w:hint="eastAsia"/>
          <w:lang w:val="en-US" w:eastAsia="zh-CN"/>
        </w:rPr>
      </w:pPr>
      <w:r>
        <w:rPr>
          <w:rFonts w:hint="eastAsia"/>
          <w:lang w:val="en-US" w:eastAsia="zh-CN"/>
        </w:rPr>
        <w:t>2.5.5 结论</w:t>
      </w:r>
    </w:p>
    <w:p w14:paraId="0A9660B5">
      <w:pPr>
        <w:rPr>
          <w:rFonts w:hint="default"/>
          <w:lang w:val="en-US" w:eastAsia="zh-CN"/>
        </w:rPr>
      </w:pPr>
      <w:r>
        <w:rPr>
          <w:rFonts w:hint="default"/>
          <w:lang w:val="en-US" w:eastAsia="zh-CN"/>
        </w:rPr>
        <w:t>综上所述，本方案在组件级别满足 IND-CCA 安全性（ROM 模型），在协议级别满足 UC 安全性（半诚实模型，可扩展至恶意模型）。因此，本协议在随机预言机和 UC 框架下是安全的。</w:t>
      </w:r>
    </w:p>
    <w:p w14:paraId="542AD0C2">
      <w:pPr>
        <w:bidi w:val="0"/>
        <w:rPr>
          <w:rFonts w:hint="default" w:ascii="Times New Roman" w:hAnsi="Times New Roman" w:eastAsia="宋体" w:cs="Times New Roman"/>
          <w:kern w:val="2"/>
          <w:sz w:val="24"/>
          <w:szCs w:val="24"/>
          <w:lang w:val="en-US" w:eastAsia="zh-CN" w:bidi="ar-SA"/>
        </w:rPr>
      </w:pPr>
    </w:p>
    <w:p w14:paraId="70D6E323">
      <w:pPr>
        <w:tabs>
          <w:tab w:val="left" w:pos="1826"/>
        </w:tabs>
        <w:bidi w:val="0"/>
        <w:jc w:val="left"/>
        <w:rPr>
          <w:rFonts w:hint="default"/>
          <w:lang w:val="en-US" w:eastAsia="zh-CN"/>
        </w:rPr>
        <w:sectPr>
          <w:pgSz w:w="11906" w:h="16838"/>
          <w:pgMar w:top="1440" w:right="1466" w:bottom="1440" w:left="1620" w:header="851" w:footer="992" w:gutter="0"/>
          <w:cols w:space="720" w:num="1"/>
          <w:docGrid w:type="lines" w:linePitch="312" w:charSpace="0"/>
        </w:sectPr>
      </w:pPr>
      <w:r>
        <w:rPr>
          <w:rFonts w:hint="eastAsia"/>
          <w:lang w:val="en-US" w:eastAsia="zh-CN"/>
        </w:rPr>
        <w:tab/>
      </w:r>
    </w:p>
    <w:p w14:paraId="6504F537">
      <w:pPr>
        <w:pStyle w:val="2"/>
        <w:jc w:val="center"/>
        <w:rPr>
          <w:rFonts w:ascii="黑体" w:eastAsia="黑体"/>
          <w:sz w:val="32"/>
          <w:szCs w:val="32"/>
        </w:rPr>
      </w:pPr>
      <w:bookmarkStart w:id="8" w:name="_Toc33965496"/>
      <w:r>
        <w:rPr>
          <w:rFonts w:hint="eastAsia" w:ascii="黑体" w:eastAsia="黑体"/>
          <w:sz w:val="32"/>
          <w:szCs w:val="32"/>
        </w:rPr>
        <w:t>第三章 作品测试与分析</w:t>
      </w:r>
      <w:bookmarkEnd w:id="8"/>
    </w:p>
    <w:p w14:paraId="4FE89C0A">
      <w:pPr>
        <w:pStyle w:val="3"/>
        <w:bidi w:val="0"/>
        <w:rPr>
          <w:rFonts w:hint="default"/>
          <w:lang w:val="en-US" w:eastAsia="zh-CN"/>
        </w:rPr>
      </w:pPr>
      <w:r>
        <w:rPr>
          <w:rFonts w:hint="eastAsia"/>
          <w:lang w:val="en-US" w:eastAsia="zh-CN"/>
        </w:rPr>
        <w:t>3.1 测试目的</w:t>
      </w:r>
    </w:p>
    <w:p w14:paraId="2CBEAD5D">
      <w:pPr>
        <w:bidi w:val="0"/>
        <w:rPr>
          <w:rFonts w:hint="eastAsia"/>
          <w:lang w:val="en-US" w:eastAsia="zh-CN"/>
        </w:rPr>
      </w:pPr>
      <w:r>
        <w:rPr>
          <w:rFonts w:hint="eastAsia"/>
          <w:lang w:val="en-US" w:eastAsia="zh-CN"/>
        </w:rPr>
        <w:t>为确保方案在真实业务中的可用性与可证明安全性，本节构建“本地训练 → 密文传输与聚合（Eval）→ 门限解密 → 上线可用”的端到端验证路径，将隐私/安全性与系统开销置于主判定位置，预测性能仅用于“不显著劣化”的合规背书。试验均在固定随机种子、固定数据划分与统一拓扑配置下实施，以保证可重复性；去中心化同步采用双随机混合/八卦矩阵建模，其谱性质与收敛性已在去中心化 SGD 文献中得到系统论证[3]，总体框架与联邦学习通行实践保持一致[4]。</w:t>
      </w:r>
    </w:p>
    <w:p w14:paraId="45073D44">
      <w:pPr>
        <w:pStyle w:val="4"/>
        <w:bidi w:val="0"/>
        <w:rPr>
          <w:rFonts w:hint="eastAsia"/>
        </w:rPr>
      </w:pPr>
      <w:r>
        <w:rPr>
          <w:rFonts w:hint="eastAsia"/>
        </w:rPr>
        <w:t>3.1.1 测试目标</w:t>
      </w:r>
    </w:p>
    <w:p w14:paraId="6135F57C">
      <w:pPr>
        <w:rPr>
          <w:rFonts w:hint="eastAsia"/>
        </w:rPr>
      </w:pPr>
      <w:r>
        <w:rPr>
          <w:rFonts w:hint="eastAsia"/>
        </w:rPr>
        <w:t>（1）隐私与安全性：验证门限机密性（&lt; t 合谋不可恢复）、通信侧被动窃听与重放防护、安全聚合容错、成员推断/模型反演攻击低效、密钥治理（吊销/轮换）不中断[5–9]；</w:t>
      </w:r>
    </w:p>
    <w:p w14:paraId="2F7874D6">
      <w:pPr>
        <w:rPr>
          <w:rFonts w:hint="eastAsia"/>
        </w:rPr>
      </w:pPr>
      <w:r>
        <w:rPr>
          <w:rFonts w:hint="eastAsia"/>
        </w:rPr>
        <w:t>（2）系统开销与吞吐：单轮时延分解、加密开销比、密文聚合吞吐与通信负载[5]；</w:t>
      </w:r>
    </w:p>
    <w:p w14:paraId="1A6012D8">
      <w:pPr>
        <w:rPr>
          <w:rFonts w:hint="eastAsia"/>
        </w:rPr>
      </w:pPr>
      <w:r>
        <w:rPr>
          <w:rFonts w:hint="eastAsia"/>
        </w:rPr>
        <w:t>（3）鲁棒性与可扩展：掉线/迟到/抖动条件下的可用性与规模扩展趋势[3,5]；</w:t>
      </w:r>
    </w:p>
    <w:p w14:paraId="297EF739">
      <w:pPr>
        <w:rPr>
          <w:rFonts w:hint="eastAsia"/>
        </w:rPr>
      </w:pPr>
      <w:r>
        <w:rPr>
          <w:rFonts w:hint="eastAsia"/>
        </w:rPr>
        <w:t>（4）预测性能合规：与未加密基线相比无统计学显著劣化，采用交通预测通行指标与基准数据集进行背书[1,2,11]。四维同时满足对应阈值，视为端到端验证通过。</w:t>
      </w:r>
    </w:p>
    <w:p w14:paraId="740DBD69">
      <w:pPr>
        <w:rPr>
          <w:rFonts w:hint="eastAsia"/>
          <w:lang w:val="en-US" w:eastAsia="zh-CN"/>
        </w:rPr>
      </w:pPr>
      <w:r>
        <w:rPr>
          <w:rFonts w:hint="eastAsia"/>
          <w:lang w:val="en-US" w:eastAsia="zh-CN"/>
        </w:rPr>
        <w:t>|这里还是需要把这个测试目标进行展开叙述，就是怎么来看。因为哦我们已经给了指标了</w:t>
      </w:r>
    </w:p>
    <w:p w14:paraId="02E3DA4A">
      <w:pPr>
        <w:rPr>
          <w:rFonts w:hint="default"/>
          <w:lang w:val="en-US" w:eastAsia="zh-CN"/>
        </w:rPr>
      </w:pPr>
    </w:p>
    <w:p w14:paraId="333EDB45">
      <w:pPr>
        <w:pStyle w:val="4"/>
        <w:bidi w:val="0"/>
      </w:pPr>
      <w:r>
        <w:t>3.1.2 指标体系与判定标准</w:t>
      </w:r>
    </w:p>
    <w:p w14:paraId="4069D418">
      <w:pPr>
        <w:pStyle w:val="5"/>
        <w:bidi w:val="0"/>
        <w:rPr>
          <w:rFonts w:hint="eastAsia"/>
        </w:rPr>
      </w:pPr>
      <w:r>
        <w:rPr>
          <w:rFonts w:hint="eastAsia"/>
        </w:rPr>
        <w:t>（A）隐私与安全（主判定）</w:t>
      </w:r>
    </w:p>
    <w:p w14:paraId="3C40DB13">
      <w:pPr>
        <w:ind w:left="0" w:leftChars="0" w:firstLine="420" w:firstLineChars="0"/>
        <w:rPr>
          <w:rFonts w:hint="eastAsia"/>
        </w:rPr>
      </w:pPr>
      <w:r>
        <w:rPr>
          <w:rFonts w:hint="eastAsia"/>
          <w:lang w:eastAsia="zh-CN"/>
        </w:rPr>
        <w:t>（</w:t>
      </w:r>
      <w:r>
        <w:rPr>
          <w:rFonts w:hint="eastAsia"/>
          <w:lang w:val="en-US" w:eastAsia="zh-CN"/>
        </w:rPr>
        <w:t>1）</w:t>
      </w:r>
      <w:r>
        <w:rPr>
          <w:rFonts w:hint="eastAsia"/>
        </w:rPr>
        <w:t xml:space="preserve">门限机密性：任意规模 </w:t>
      </w:r>
      <m:oMath>
        <m:r>
          <m:rPr>
            <m:sty m:val="p"/>
          </m:rPr>
          <w:rPr>
            <w:rFonts w:hint="eastAsia" w:ascii="Cambria Math" w:hAnsi="Cambria Math" w:cs="Times New Roman"/>
            <w:kern w:val="2"/>
            <w:sz w:val="24"/>
            <w:szCs w:val="24"/>
            <w:lang w:val="en-US" w:eastAsia="zh-CN" w:bidi="ar-SA"/>
          </w:rPr>
          <m:t>c</m:t>
        </m:r>
        <m:r>
          <m:rPr>
            <m:sty m:val="p"/>
          </m:rPr>
          <w:rPr>
            <w:rFonts w:hint="default" w:ascii="Cambria Math" w:hAnsi="Cambria Math" w:cs="Times New Roman"/>
            <w:kern w:val="2"/>
            <w:sz w:val="24"/>
            <w:szCs w:val="24"/>
            <w:lang w:val="en-US" w:eastAsia="zh-CN" w:bidi="ar-SA"/>
          </w:rPr>
          <m:t>&lt;t</m:t>
        </m:r>
      </m:oMath>
      <w:r>
        <w:rPr>
          <w:rFonts w:hint="eastAsia"/>
        </w:rPr>
        <w:t xml:space="preserve"> 的合谋对聚合参数/梯度的恢复优势满足 </w:t>
      </w:r>
      <m:oMath>
        <m:r>
          <m:rPr>
            <m:sty m:val="p"/>
          </m:rPr>
          <w:rPr>
            <w:rFonts w:hint="default" w:ascii="Cambria Math" w:hAnsi="Cambria Math"/>
          </w:rPr>
          <m:t>Adv</m:t>
        </m:r>
        <m:r>
          <m:rPr/>
          <w:rPr>
            <w:rFonts w:hint="default" w:ascii="Cambria Math" w:hAnsi="Cambria Math"/>
          </w:rPr>
          <m:t>≤</m:t>
        </m:r>
        <m:sSup>
          <m:sSupPr>
            <m:ctrlPr>
              <w:rPr>
                <w:rFonts w:hint="default" w:ascii="Cambria Math" w:hAnsi="Cambria Math"/>
              </w:rPr>
            </m:ctrlPr>
          </m:sSupPr>
          <m:e>
            <m:r>
              <m:rPr/>
              <w:rPr>
                <w:rFonts w:hint="default" w:ascii="Cambria Math" w:hAnsi="Cambria Math"/>
              </w:rPr>
              <m:t>2</m:t>
            </m:r>
            <m:ctrlPr>
              <w:rPr>
                <w:rFonts w:ascii="Cambria Math" w:hAnsi="Cambria Math"/>
              </w:rPr>
            </m:ctrlPr>
          </m:e>
          <m:sup>
            <m:r>
              <m:rPr/>
              <w:rPr>
                <w:rFonts w:hint="default" w:ascii="Cambria Math" w:hAnsi="Cambria Math"/>
              </w:rPr>
              <m:t>−κ</m:t>
            </m:r>
            <m:ctrlPr>
              <w:rPr>
                <w:rFonts w:ascii="Cambria Math" w:hAnsi="Cambria Math"/>
              </w:rPr>
            </m:ctrlPr>
          </m:sup>
        </m:sSup>
      </m:oMath>
      <w:r>
        <w:rPr>
          <w:rFonts w:hint="eastAsia"/>
        </w:rPr>
        <w:t>；理论依据为 Shamir 门限秘密共享的门限安全与阈下同态解密机制[8,9]。</w:t>
      </w:r>
    </w:p>
    <w:p w14:paraId="0FE9ED86">
      <w:pPr>
        <w:rPr>
          <w:rFonts w:hint="eastAsia"/>
        </w:rPr>
      </w:pPr>
      <w:r>
        <w:rPr>
          <w:rFonts w:hint="eastAsia"/>
          <w:lang w:eastAsia="zh-CN"/>
        </w:rPr>
        <w:t>（</w:t>
      </w:r>
      <w:r>
        <w:rPr>
          <w:rFonts w:hint="eastAsia"/>
          <w:lang w:val="en-US" w:eastAsia="zh-CN"/>
        </w:rPr>
        <w:t>2）</w:t>
      </w:r>
      <w:r>
        <w:rPr>
          <w:rFonts w:hint="eastAsia"/>
        </w:rPr>
        <w:t>通信侧安全：对抓包重放与时序扰动进行验证；安全聚合应拒绝重放、对掉线具备容错，且密文在无密钥条件下信息增益近零[5]。</w:t>
      </w:r>
    </w:p>
    <w:p w14:paraId="4397CCDB">
      <w:pPr>
        <w:rPr>
          <w:rFonts w:hint="eastAsia"/>
        </w:rPr>
      </w:pPr>
      <w:r>
        <w:rPr>
          <w:rFonts w:hint="eastAsia"/>
          <w:lang w:eastAsia="zh-CN"/>
        </w:rPr>
        <w:t>（</w:t>
      </w:r>
      <w:r>
        <w:rPr>
          <w:rFonts w:hint="eastAsia"/>
          <w:lang w:val="en-US" w:eastAsia="zh-CN"/>
        </w:rPr>
        <w:t>3）</w:t>
      </w:r>
      <w:r>
        <w:rPr>
          <w:rFonts w:hint="eastAsia"/>
        </w:rPr>
        <w:t>攻击基线：成员推断（黑盒/白盒）AUC ≤ 0.55；模型/梯度反演重建质量低于可识别阈（定量报 PSNR/SSIM），攻击流程参考 S&amp;P 社区基准方法[6,7]。</w:t>
      </w:r>
    </w:p>
    <w:p w14:paraId="678CB9B0">
      <w:r>
        <w:rPr>
          <w:rFonts w:hint="eastAsia"/>
        </w:rPr>
        <w:t>密钥治理：吊销与轮换全过程不可用窗口 ≤ 5 min，且在 ≥t 份额参与下解密始终可用[8,9]。</w:t>
      </w:r>
    </w:p>
    <w:p w14:paraId="6404C3D7">
      <w:pPr>
        <w:pStyle w:val="5"/>
        <w:numPr>
          <w:ilvl w:val="0"/>
          <w:numId w:val="0"/>
        </w:numPr>
        <w:bidi w:val="0"/>
        <w:rPr>
          <w:rFonts w:ascii="宋体" w:hAnsi="宋体" w:eastAsia="宋体" w:cs="宋体"/>
          <w:sz w:val="24"/>
          <w:szCs w:val="24"/>
        </w:rPr>
      </w:pPr>
      <w:r>
        <w:rPr>
          <w:rFonts w:hint="eastAsia" w:cs="宋体"/>
          <w:sz w:val="24"/>
          <w:szCs w:val="24"/>
          <w:lang w:eastAsia="zh-CN"/>
        </w:rPr>
        <w:t>（</w:t>
      </w:r>
      <w:r>
        <w:rPr>
          <w:rFonts w:hint="eastAsia" w:cs="宋体"/>
          <w:sz w:val="24"/>
          <w:szCs w:val="24"/>
          <w:lang w:val="en-US" w:eastAsia="zh-CN"/>
        </w:rPr>
        <w:t>B</w:t>
      </w:r>
      <w:r>
        <w:rPr>
          <w:rFonts w:hint="eastAsia" w:cs="宋体"/>
          <w:sz w:val="24"/>
          <w:szCs w:val="24"/>
          <w:lang w:eastAsia="zh-CN"/>
        </w:rPr>
        <w:t>）</w:t>
      </w:r>
      <w:r>
        <w:rPr>
          <w:rFonts w:ascii="宋体" w:hAnsi="宋体" w:eastAsia="宋体" w:cs="宋体"/>
          <w:sz w:val="24"/>
          <w:szCs w:val="24"/>
        </w:rPr>
        <w:t>系统开销与吞吐（次判定）</w:t>
      </w:r>
    </w:p>
    <w:p w14:paraId="71D6B7AF">
      <w:pPr>
        <w:bidi w:val="0"/>
        <w:rPr>
          <w:rFonts w:hint="eastAsia"/>
          <w:lang w:val="en-US" w:eastAsia="zh-CN"/>
        </w:rPr>
      </w:pPr>
      <w:r>
        <w:rPr>
          <w:rFonts w:ascii="宋体" w:hAnsi="宋体" w:eastAsia="宋体" w:cs="宋体"/>
          <w:sz w:val="24"/>
          <w:szCs w:val="24"/>
        </w:rPr>
        <w:t>按</w:t>
      </w:r>
      <w:r>
        <w:rPr>
          <w:rFonts w:hint="eastAsia" w:ascii="宋体" w:hAnsi="宋体" w:cs="宋体"/>
          <w:sz w:val="24"/>
          <w:szCs w:val="24"/>
          <w:lang w:val="en-US" w:eastAsia="zh-CN"/>
        </w:rPr>
        <w:t xml:space="preserve"> </w:t>
      </w:r>
      <m:oMath>
        <m:sSub>
          <m:sSubPr>
            <m:ctrlPr>
              <w:rPr>
                <w:rFonts w:hint="default" w:ascii="Cambria Math" w:hAnsi="Cambria Math"/>
                <w:sz w:val="24"/>
              </w:rPr>
            </m:ctrlPr>
          </m:sSubPr>
          <m:e>
            <m:r>
              <m:rPr/>
              <w:rPr>
                <w:rFonts w:hint="default" w:ascii="Cambria Math" w:hAnsi="Cambria Math"/>
                <w:sz w:val="24"/>
              </w:rPr>
              <m:t>T</m:t>
            </m:r>
            <m:ctrlPr>
              <w:rPr>
                <w:rFonts w:ascii="Cambria Math" w:hAnsi="Cambria Math"/>
                <w:sz w:val="24"/>
              </w:rPr>
            </m:ctrlPr>
          </m:e>
          <m:sub>
            <m:r>
              <m:rPr>
                <m:sty m:val="p"/>
              </m:rPr>
              <w:rPr>
                <w:rFonts w:hint="default" w:ascii="Cambria Math" w:hAnsi="Cambria Math"/>
                <w:sz w:val="24"/>
              </w:rPr>
              <m:t>r</m:t>
            </m:r>
            <m:r>
              <m:rPr/>
              <w:rPr>
                <w:rFonts w:hint="default" w:ascii="Cambria Math" w:hAnsi="Cambria Math"/>
                <w:sz w:val="24"/>
              </w:rPr>
              <m:t>ound</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T</m:t>
            </m:r>
            <m:ctrlPr>
              <w:rPr>
                <w:rFonts w:ascii="Cambria Math" w:hAnsi="Cambria Math"/>
                <w:sz w:val="24"/>
              </w:rPr>
            </m:ctrlPr>
          </m:e>
          <m:sub>
            <m:r>
              <m:rPr>
                <m:sty m:val="p"/>
              </m:rPr>
              <w:rPr>
                <w:rFonts w:hint="default" w:ascii="Cambria Math" w:hAnsi="Cambria Math"/>
                <w:sz w:val="24"/>
              </w:rPr>
              <m:t>l</m:t>
            </m:r>
            <m:r>
              <m:rPr/>
              <w:rPr>
                <w:rFonts w:hint="default" w:ascii="Cambria Math" w:hAnsi="Cambria Math"/>
                <w:sz w:val="24"/>
              </w:rPr>
              <m:t>ocal</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T</m:t>
            </m:r>
            <m:ctrlPr>
              <w:rPr>
                <w:rFonts w:ascii="Cambria Math" w:hAnsi="Cambria Math"/>
                <w:sz w:val="24"/>
              </w:rPr>
            </m:ctrlPr>
          </m:e>
          <m:sub>
            <m:r>
              <m:rPr>
                <m:sty m:val="p"/>
              </m:rPr>
              <w:rPr>
                <w:rFonts w:hint="default" w:ascii="Cambria Math" w:hAnsi="Cambria Math"/>
                <w:sz w:val="24"/>
              </w:rPr>
              <m:t>e</m:t>
            </m:r>
            <m:r>
              <m:rPr/>
              <w:rPr>
                <w:rFonts w:hint="default" w:ascii="Cambria Math" w:hAnsi="Cambria Math"/>
                <w:sz w:val="24"/>
              </w:rPr>
              <m:t>nc</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T</m:t>
            </m:r>
            <m:ctrlPr>
              <w:rPr>
                <w:rFonts w:ascii="Cambria Math" w:hAnsi="Cambria Math"/>
                <w:sz w:val="24"/>
              </w:rPr>
            </m:ctrlPr>
          </m:e>
          <m:sub>
            <m:r>
              <m:rPr>
                <m:sty m:val="p"/>
              </m:rPr>
              <w:rPr>
                <w:rFonts w:hint="default" w:ascii="Cambria Math" w:hAnsi="Cambria Math"/>
                <w:sz w:val="24"/>
              </w:rPr>
              <m:t>c</m:t>
            </m:r>
            <m:r>
              <m:rPr/>
              <w:rPr>
                <w:rFonts w:hint="default" w:ascii="Cambria Math" w:hAnsi="Cambria Math"/>
                <w:sz w:val="24"/>
              </w:rPr>
              <m:t>omm</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T</m:t>
            </m:r>
            <m:ctrlPr>
              <w:rPr>
                <w:rFonts w:ascii="Cambria Math" w:hAnsi="Cambria Math"/>
                <w:sz w:val="24"/>
              </w:rPr>
            </m:ctrlPr>
          </m:e>
          <m:sub>
            <m:r>
              <m:rPr>
                <m:sty m:val="p"/>
              </m:rPr>
              <w:rPr>
                <w:rFonts w:hint="default" w:ascii="Cambria Math" w:hAnsi="Cambria Math"/>
                <w:sz w:val="24"/>
              </w:rPr>
              <m:t>e</m:t>
            </m:r>
            <m:r>
              <m:rPr/>
              <w:rPr>
                <w:rFonts w:hint="default" w:ascii="Cambria Math" w:hAnsi="Cambria Math"/>
                <w:sz w:val="24"/>
              </w:rPr>
              <m:t>val</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T</m:t>
            </m:r>
            <m:ctrlPr>
              <w:rPr>
                <w:rFonts w:ascii="Cambria Math" w:hAnsi="Cambria Math"/>
                <w:sz w:val="24"/>
              </w:rPr>
            </m:ctrlPr>
          </m:e>
          <m:sub>
            <m:r>
              <m:rPr>
                <m:sty m:val="p"/>
              </m:rPr>
              <w:rPr>
                <w:rFonts w:hint="default" w:ascii="Cambria Math" w:hAnsi="Cambria Math"/>
                <w:sz w:val="24"/>
              </w:rPr>
              <m:t>d</m:t>
            </m:r>
            <m:r>
              <m:rPr/>
              <w:rPr>
                <w:rFonts w:hint="default" w:ascii="Cambria Math" w:hAnsi="Cambria Math"/>
                <w:sz w:val="24"/>
              </w:rPr>
              <m:t>ec</m:t>
            </m:r>
            <m:ctrlPr>
              <w:rPr>
                <w:rFonts w:ascii="Cambria Math" w:hAnsi="Cambria Math"/>
                <w:sz w:val="24"/>
              </w:rPr>
            </m:ctrlPr>
          </m:sub>
        </m:sSub>
      </m:oMath>
      <w:r>
        <w:rPr>
          <w:rFonts w:hint="eastAsia" w:hAnsi="Cambria Math"/>
          <w:i w:val="0"/>
          <w:sz w:val="24"/>
          <w:lang w:val="en-US" w:eastAsia="zh-CN"/>
        </w:rPr>
        <w:t xml:space="preserve"> </w:t>
      </w:r>
      <w:r>
        <w:rPr>
          <w:rFonts w:ascii="宋体" w:hAnsi="宋体" w:eastAsia="宋体" w:cs="宋体"/>
          <w:sz w:val="24"/>
          <w:szCs w:val="24"/>
        </w:rPr>
        <w:t>分解并报告均值与 95th 百分位；加密开销比</w:t>
      </w:r>
      <m:oMath>
        <m:sSub>
          <m:sSubPr>
            <m:ctrlPr>
              <w:rPr>
                <w:rFonts w:hint="default" w:ascii="Cambria Math" w:hAnsi="Cambria Math"/>
                <w:sz w:val="24"/>
              </w:rPr>
            </m:ctrlPr>
          </m:sSubPr>
          <m:e>
            <m:r>
              <m:rPr/>
              <w:rPr>
                <w:rFonts w:hint="default" w:ascii="Cambria Math" w:hAnsi="Cambria Math"/>
                <w:sz w:val="24"/>
              </w:rPr>
              <m:t>ρ</m:t>
            </m:r>
            <m:ctrlPr>
              <w:rPr>
                <w:rFonts w:ascii="Cambria Math" w:hAnsi="Cambria Math"/>
                <w:sz w:val="24"/>
              </w:rPr>
            </m:ctrlPr>
          </m:e>
          <m:sub>
            <m:r>
              <m:rPr>
                <m:sty m:val="p"/>
              </m:rPr>
              <w:rPr>
                <w:rFonts w:hint="default" w:ascii="Cambria Math" w:hAnsi="Cambria Math"/>
                <w:sz w:val="24"/>
              </w:rPr>
              <m:t>overhead</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sSubSup>
              <m:sSubSupPr>
                <m:ctrlPr>
                  <w:rPr>
                    <w:rFonts w:hint="default" w:ascii="Cambria Math" w:hAnsi="Cambria Math"/>
                    <w:sz w:val="24"/>
                  </w:rPr>
                </m:ctrlPr>
              </m:sSubSupPr>
              <m:e>
                <m:r>
                  <m:rPr/>
                  <w:rPr>
                    <w:rFonts w:hint="default" w:ascii="Cambria Math" w:hAnsi="Cambria Math"/>
                    <w:sz w:val="24"/>
                  </w:rPr>
                  <m:t>T</m:t>
                </m:r>
                <m:ctrlPr>
                  <w:rPr>
                    <w:rFonts w:ascii="Cambria Math" w:hAnsi="Cambria Math"/>
                    <w:sz w:val="24"/>
                  </w:rPr>
                </m:ctrlPr>
              </m:e>
              <m:sub>
                <m:r>
                  <m:rPr>
                    <m:sty m:val="p"/>
                  </m:rPr>
                  <w:rPr>
                    <w:rFonts w:hint="default" w:ascii="Cambria Math" w:hAnsi="Cambria Math"/>
                    <w:sz w:val="24"/>
                  </w:rPr>
                  <m:t>round</m:t>
                </m:r>
                <m:ctrlPr>
                  <w:rPr>
                    <w:rFonts w:ascii="Cambria Math" w:hAnsi="Cambria Math"/>
                    <w:sz w:val="24"/>
                  </w:rPr>
                </m:ctrlPr>
              </m:sub>
              <m:sup>
                <m:r>
                  <m:rPr>
                    <m:sty m:val="p"/>
                  </m:rPr>
                  <w:rPr>
                    <w:rFonts w:hint="default" w:ascii="Cambria Math" w:hAnsi="Cambria Math"/>
                    <w:sz w:val="24"/>
                  </w:rPr>
                  <m:t>secure</m:t>
                </m:r>
                <m:ctrlPr>
                  <w:rPr>
                    <w:rFonts w:ascii="Cambria Math" w:hAnsi="Cambria Math"/>
                    <w:sz w:val="24"/>
                  </w:rPr>
                </m:ctrlPr>
              </m:sup>
            </m:sSubSup>
            <m:r>
              <m:rPr/>
              <w:rPr>
                <w:rFonts w:hint="default" w:ascii="Cambria Math" w:hAnsi="Cambria Math"/>
                <w:sz w:val="24"/>
              </w:rPr>
              <m:t>−</m:t>
            </m:r>
            <m:sSubSup>
              <m:sSubSupPr>
                <m:ctrlPr>
                  <w:rPr>
                    <w:rFonts w:hint="default" w:ascii="Cambria Math" w:hAnsi="Cambria Math"/>
                    <w:sz w:val="24"/>
                  </w:rPr>
                </m:ctrlPr>
              </m:sSubSupPr>
              <m:e>
                <m:r>
                  <m:rPr/>
                  <w:rPr>
                    <w:rFonts w:hint="default" w:ascii="Cambria Math" w:hAnsi="Cambria Math"/>
                    <w:sz w:val="24"/>
                  </w:rPr>
                  <m:t>T</m:t>
                </m:r>
                <m:ctrlPr>
                  <w:rPr>
                    <w:rFonts w:ascii="Cambria Math" w:hAnsi="Cambria Math"/>
                    <w:sz w:val="24"/>
                  </w:rPr>
                </m:ctrlPr>
              </m:e>
              <m:sub>
                <m:r>
                  <m:rPr>
                    <m:sty m:val="p"/>
                  </m:rPr>
                  <w:rPr>
                    <w:rFonts w:hint="default" w:ascii="Cambria Math" w:hAnsi="Cambria Math"/>
                    <w:sz w:val="24"/>
                  </w:rPr>
                  <m:t>round</m:t>
                </m:r>
                <m:ctrlPr>
                  <w:rPr>
                    <w:rFonts w:ascii="Cambria Math" w:hAnsi="Cambria Math"/>
                    <w:sz w:val="24"/>
                  </w:rPr>
                </m:ctrlPr>
              </m:sub>
              <m:sup>
                <m:r>
                  <m:rPr>
                    <m:sty m:val="p"/>
                  </m:rPr>
                  <w:rPr>
                    <w:rFonts w:hint="default" w:ascii="Cambria Math" w:hAnsi="Cambria Math"/>
                    <w:sz w:val="24"/>
                  </w:rPr>
                  <m:t>plain</m:t>
                </m:r>
                <m:ctrlPr>
                  <w:rPr>
                    <w:rFonts w:ascii="Cambria Math" w:hAnsi="Cambria Math"/>
                    <w:sz w:val="24"/>
                  </w:rPr>
                </m:ctrlPr>
              </m:sup>
            </m:sSubSup>
            <m:ctrlPr>
              <w:rPr>
                <w:rFonts w:hint="default" w:ascii="Cambria Math" w:hAnsi="Cambria Math"/>
                <w:sz w:val="24"/>
              </w:rPr>
            </m:ctrlPr>
          </m:num>
          <m:den>
            <m:sSubSup>
              <m:sSubSupPr>
                <m:ctrlPr>
                  <w:rPr>
                    <w:rFonts w:hint="default" w:ascii="Cambria Math" w:hAnsi="Cambria Math"/>
                    <w:sz w:val="24"/>
                  </w:rPr>
                </m:ctrlPr>
              </m:sSubSupPr>
              <m:e>
                <m:r>
                  <m:rPr/>
                  <w:rPr>
                    <w:rFonts w:hint="default" w:ascii="Cambria Math" w:hAnsi="Cambria Math"/>
                    <w:sz w:val="24"/>
                  </w:rPr>
                  <m:t>T</m:t>
                </m:r>
                <m:ctrlPr>
                  <w:rPr>
                    <w:rFonts w:ascii="Cambria Math" w:hAnsi="Cambria Math"/>
                    <w:sz w:val="24"/>
                  </w:rPr>
                </m:ctrlPr>
              </m:e>
              <m:sub>
                <m:r>
                  <m:rPr>
                    <m:sty m:val="p"/>
                  </m:rPr>
                  <w:rPr>
                    <w:rFonts w:hint="default" w:ascii="Cambria Math" w:hAnsi="Cambria Math"/>
                    <w:sz w:val="24"/>
                  </w:rPr>
                  <m:t>round</m:t>
                </m:r>
                <m:ctrlPr>
                  <w:rPr>
                    <w:rFonts w:ascii="Cambria Math" w:hAnsi="Cambria Math"/>
                    <w:sz w:val="24"/>
                  </w:rPr>
                </m:ctrlPr>
              </m:sub>
              <m:sup>
                <m:r>
                  <m:rPr>
                    <m:sty m:val="p"/>
                  </m:rPr>
                  <w:rPr>
                    <w:rFonts w:hint="default" w:ascii="Cambria Math" w:hAnsi="Cambria Math"/>
                    <w:sz w:val="24"/>
                  </w:rPr>
                  <m:t>plain</m:t>
                </m:r>
                <m:ctrlPr>
                  <w:rPr>
                    <w:rFonts w:ascii="Cambria Math" w:hAnsi="Cambria Math"/>
                    <w:sz w:val="24"/>
                  </w:rPr>
                </m:ctrlPr>
              </m:sup>
            </m:sSubSup>
            <m:ctrlPr>
              <w:rPr>
                <w:rFonts w:hint="default" w:ascii="Cambria Math" w:hAnsi="Cambria Math"/>
                <w:sz w:val="24"/>
              </w:rPr>
            </m:ctrlPr>
          </m:den>
        </m:f>
      </m:oMath>
      <w:r>
        <w:rPr>
          <w:rFonts w:hint="eastAsia" w:hAnsi="Cambria Math"/>
          <w:i w:val="0"/>
          <w:sz w:val="24"/>
          <w:lang w:val="en-US" w:eastAsia="zh-CN"/>
        </w:rPr>
        <w:t xml:space="preserve"> 目标</w:t>
      </w:r>
      <w:r>
        <w:rPr>
          <w:rFonts w:hint="eastAsia"/>
        </w:rPr>
        <w:t xml:space="preserve">≤ </w:t>
      </w:r>
      <w:r>
        <w:rPr>
          <w:rFonts w:hint="eastAsia"/>
          <w:lang w:val="en-US" w:eastAsia="zh-CN"/>
        </w:rPr>
        <w:t>30%，通信侧记录每轮密文字节与 RTT、重传率（≤ 1%）；Eval 吞吐以 QPS/并行批量衡量[5]。</w:t>
      </w:r>
    </w:p>
    <w:p w14:paraId="3B634471">
      <w:pPr>
        <w:pStyle w:val="5"/>
        <w:bidi w:val="0"/>
        <w:rPr>
          <w:rFonts w:hint="eastAsia"/>
          <w:lang w:val="en-US" w:eastAsia="zh-CN"/>
        </w:rPr>
      </w:pPr>
      <w:r>
        <w:rPr>
          <w:rFonts w:hint="eastAsia"/>
          <w:lang w:val="en-US" w:eastAsia="zh-CN"/>
        </w:rPr>
        <w:t>（C）鲁棒性与可扩展</w:t>
      </w:r>
    </w:p>
    <w:p w14:paraId="6DB1EB36">
      <w:pPr>
        <w:bidi w:val="0"/>
        <w:rPr>
          <w:rFonts w:hint="eastAsia"/>
          <w:lang w:val="en-US" w:eastAsia="zh-CN"/>
        </w:rPr>
      </w:pPr>
      <w:r>
        <w:rPr>
          <w:rFonts w:hint="eastAsia"/>
          <w:lang w:val="en-US" w:eastAsia="zh-CN"/>
        </w:rPr>
        <w:t xml:space="preserve">在节点数 n、平均邻接度 d 与拓扑变更下，刻画近线性/次线性的时延缩放趋势；注入掉线、迟到与抖动：随机失活比例 </w:t>
      </w:r>
      <m:oMath>
        <m:sSub>
          <m:sSubPr>
            <m:ctrlPr>
              <w:rPr>
                <w:rFonts w:hint="default" w:ascii="Cambria Math" w:hAnsi="Cambria Math"/>
              </w:rPr>
            </m:ctrlPr>
          </m:sSubPr>
          <m:e>
            <m:r>
              <m:rPr/>
              <w:rPr>
                <w:rFonts w:hint="default" w:ascii="Cambria Math" w:hAnsi="Cambria Math"/>
              </w:rPr>
              <m:t>p</m:t>
            </m:r>
            <m:ctrlPr>
              <w:rPr>
                <w:rFonts w:ascii="Cambria Math" w:hAnsi="Cambria Math"/>
              </w:rPr>
            </m:ctrlPr>
          </m:e>
          <m:sub>
            <m:r>
              <m:rPr>
                <m:sty m:val="p"/>
              </m:rPr>
              <w:rPr>
                <w:rFonts w:hint="default" w:ascii="Cambria Math" w:hAnsi="Cambria Math"/>
              </w:rPr>
              <m:t>d</m:t>
            </m:r>
            <m:r>
              <m:rPr/>
              <w:rPr>
                <w:rFonts w:hint="default" w:ascii="Cambria Math" w:hAnsi="Cambria Math"/>
              </w:rPr>
              <m:t>rop</m:t>
            </m:r>
            <m:ctrlPr>
              <w:rPr>
                <w:rFonts w:ascii="Cambria Math" w:hAnsi="Cambria Math"/>
              </w:rPr>
            </m:ctrlPr>
          </m:sub>
        </m:sSub>
        <m:r>
          <m:rPr/>
          <w:rPr>
            <w:rFonts w:hint="default" w:ascii="Cambria Math" w:hAnsi="Cambria Math"/>
          </w:rPr>
          <m:t>≤20%</m:t>
        </m:r>
      </m:oMath>
      <w:r>
        <w:rPr>
          <w:rFonts w:hint="eastAsia"/>
          <w:lang w:val="en-US" w:eastAsia="zh-CN"/>
        </w:rPr>
        <w:t>、时钟偏移 ±200 ms、丢包 5% 时，训练过程不中断，最终业务指标降幅 ≤3%。</w:t>
      </w:r>
    </w:p>
    <w:p w14:paraId="0364A254">
      <w:pPr>
        <w:pStyle w:val="5"/>
        <w:numPr>
          <w:ilvl w:val="0"/>
          <w:numId w:val="6"/>
        </w:numPr>
        <w:bidi w:val="0"/>
      </w:pPr>
      <w:r>
        <w:t>预测性能合规</w:t>
      </w:r>
    </w:p>
    <w:p w14:paraId="25F1CAAC">
      <w:pPr>
        <w:bidi w:val="0"/>
        <w:rPr>
          <w:rFonts w:hint="eastAsia"/>
          <w:lang w:val="en-US" w:eastAsia="zh-CN"/>
        </w:rPr>
      </w:pPr>
      <w:r>
        <w:rPr>
          <w:rFonts w:ascii="宋体" w:hAnsi="宋体" w:eastAsia="宋体" w:cs="宋体"/>
          <w:sz w:val="24"/>
          <w:szCs w:val="24"/>
        </w:rPr>
        <w:t>在本测试方案中，</w:t>
      </w:r>
      <w:r>
        <w:rPr>
          <w:rStyle w:val="12"/>
          <w:rFonts w:ascii="宋体" w:hAnsi="宋体" w:eastAsia="宋体" w:cs="宋体"/>
          <w:sz w:val="24"/>
          <w:szCs w:val="24"/>
        </w:rPr>
        <w:t>预测性能</w:t>
      </w:r>
      <w:r>
        <w:rPr>
          <w:rFonts w:ascii="宋体" w:hAnsi="宋体" w:eastAsia="宋体" w:cs="宋体"/>
          <w:sz w:val="24"/>
          <w:szCs w:val="24"/>
        </w:rPr>
        <w:t>主要用于验证加密机制对系统有效性的影响，而不是作为主要评估指标。我们仅对模型预测结果的一致性进行检验，并要求在隐私保护机制下，模型预测</w:t>
      </w:r>
      <w:r>
        <w:rPr>
          <w:rStyle w:val="12"/>
          <w:rFonts w:ascii="宋体" w:hAnsi="宋体" w:eastAsia="宋体" w:cs="宋体"/>
          <w:sz w:val="24"/>
          <w:szCs w:val="24"/>
        </w:rPr>
        <w:t>不显著劣化</w:t>
      </w:r>
      <w:r>
        <w:rPr>
          <w:rFonts w:ascii="宋体" w:hAnsi="宋体" w:eastAsia="宋体" w:cs="宋体"/>
          <w:sz w:val="24"/>
          <w:szCs w:val="24"/>
        </w:rPr>
        <w:t>。具体来说，预测性能的检验基于以下公式：</w:t>
      </w:r>
    </w:p>
    <w:p w14:paraId="0F2AC882">
      <w:pPr>
        <w:bidi w:val="0"/>
        <w:rPr>
          <w:rFonts w:hint="default" w:hAnsi="Cambria Math"/>
          <w:i w:val="0"/>
          <w:sz w:val="24"/>
        </w:rPr>
      </w:pPr>
      <m:oMathPara>
        <m:oMath>
          <m:sSub>
            <m:sSubPr>
              <m:ctrlPr>
                <w:rPr>
                  <w:rFonts w:hint="default" w:ascii="Cambria Math" w:hAnsi="Cambria Math"/>
                  <w:sz w:val="24"/>
                </w:rPr>
              </m:ctrlPr>
            </m:sSubPr>
            <m:e>
              <m:r>
                <m:rPr/>
                <w:rPr>
                  <w:rFonts w:hint="default" w:ascii="Cambria Math" w:hAnsi="Cambria Math"/>
                  <w:sz w:val="24"/>
                </w:rPr>
                <m:t>ε</m:t>
              </m:r>
              <m:ctrlPr>
                <w:rPr>
                  <w:rFonts w:ascii="Cambria Math" w:hAnsi="Cambria Math"/>
                  <w:sz w:val="24"/>
                </w:rPr>
              </m:ctrlPr>
            </m:e>
            <m:sub>
              <m:r>
                <m:rPr>
                  <m:sty m:val="p"/>
                </m:rPr>
                <w:rPr>
                  <w:rFonts w:hint="default" w:ascii="Cambria Math" w:hAnsi="Cambria Math"/>
                  <w:sz w:val="24"/>
                </w:rPr>
                <m:t>param</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θ</m:t>
                  </m:r>
                  <m:ctrlPr>
                    <w:rPr>
                      <w:rFonts w:ascii="Cambria Math" w:hAnsi="Cambria Math"/>
                      <w:sz w:val="24"/>
                    </w:rPr>
                  </m:ctrlPr>
                </m:e>
                <m:sub>
                  <m:r>
                    <m:rPr>
                      <m:sty m:val="p"/>
                    </m:rPr>
                    <w:rPr>
                      <w:rFonts w:hint="default" w:ascii="Cambria Math" w:hAnsi="Cambria Math"/>
                      <w:sz w:val="24"/>
                    </w:rPr>
                    <m:t>dec</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θ</m:t>
                  </m:r>
                  <m:ctrlPr>
                    <w:rPr>
                      <w:rFonts w:ascii="Cambria Math" w:hAnsi="Cambria Math"/>
                      <w:sz w:val="24"/>
                    </w:rPr>
                  </m:ctrlPr>
                </m:e>
                <m:sub>
                  <m:r>
                    <m:rPr>
                      <m:sty m:val="p"/>
                    </m:rPr>
                    <w:rPr>
                      <w:rFonts w:hint="default" w:ascii="Cambria Math" w:hAnsi="Cambria Math"/>
                      <w:sz w:val="24"/>
                    </w:rPr>
                    <m:t>plain</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θ</m:t>
                  </m:r>
                  <m:ctrlPr>
                    <w:rPr>
                      <w:rFonts w:ascii="Cambria Math" w:hAnsi="Cambria Math"/>
                      <w:sz w:val="24"/>
                    </w:rPr>
                  </m:ctrlPr>
                </m:e>
                <m:sub>
                  <m:r>
                    <m:rPr>
                      <m:sty m:val="p"/>
                    </m:rPr>
                    <w:rPr>
                      <w:rFonts w:hint="default" w:ascii="Cambria Math" w:hAnsi="Cambria Math"/>
                      <w:sz w:val="24"/>
                    </w:rPr>
                    <m:t>plain</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ctrlPr>
                <w:rPr>
                  <w:rFonts w:hint="default" w:ascii="Cambria Math" w:hAnsi="Cambria Math"/>
                  <w:sz w:val="24"/>
                </w:rPr>
              </m:ctrlPr>
            </m:den>
          </m:f>
          <m:r>
            <m:rPr/>
            <w:rPr>
              <w:rFonts w:hint="default" w:ascii="Cambria Math" w:hAnsi="Cambria Math"/>
              <w:sz w:val="24"/>
            </w:rPr>
            <m:t>≤1</m:t>
          </m:r>
          <m:sSup>
            <m:sSupPr>
              <m:ctrlPr>
                <w:rPr>
                  <w:rFonts w:hint="default" w:ascii="Cambria Math" w:hAnsi="Cambria Math"/>
                  <w:sz w:val="24"/>
                </w:rPr>
              </m:ctrlPr>
            </m:sSupPr>
            <m:e>
              <m:r>
                <m:rPr/>
                <w:rPr>
                  <w:rFonts w:hint="default" w:ascii="Cambria Math" w:hAnsi="Cambria Math"/>
                  <w:sz w:val="24"/>
                </w:rPr>
                <m:t>0</m:t>
              </m:r>
              <m:ctrlPr>
                <w:rPr>
                  <w:rFonts w:hint="default" w:ascii="Cambria Math" w:hAnsi="Cambria Math"/>
                  <w:sz w:val="24"/>
                </w:rPr>
              </m:ctrlPr>
            </m:e>
            <m:sup>
              <m:r>
                <m:rPr/>
                <w:rPr>
                  <w:rFonts w:hint="default" w:ascii="Cambria Math" w:hAnsi="Cambria Math"/>
                  <w:sz w:val="24"/>
                </w:rPr>
                <m:t>−6</m:t>
              </m:r>
              <m:ctrlPr>
                <w:rPr>
                  <w:rFonts w:hint="default" w:ascii="Cambria Math" w:hAnsi="Cambria Math"/>
                  <w:sz w:val="24"/>
                </w:rPr>
              </m:ctrlPr>
            </m:sup>
          </m:sSup>
          <m:r>
            <m:rPr/>
            <w:rPr>
              <w:rFonts w:hint="default" w:ascii="Cambria Math" w:hAnsi="Cambria Math"/>
              <w:sz w:val="24"/>
            </w:rPr>
            <m:t>,</m:t>
          </m:r>
          <m:r>
            <m:rPr>
              <m:sty m:val="p"/>
            </m:rPr>
            <w:rPr>
              <w:rFonts w:hint="default" w:ascii="Cambria Math" w:hAnsi="Cambria Math"/>
              <w:sz w:val="24"/>
            </w:rPr>
            <m:t xml:space="preserve">    </m:t>
          </m:r>
          <m:sSub>
            <m:sSubPr>
              <m:ctrlPr>
                <w:rPr>
                  <w:rFonts w:hint="default" w:ascii="Cambria Math" w:hAnsi="Cambria Math"/>
                  <w:sz w:val="24"/>
                </w:rPr>
              </m:ctrlPr>
            </m:sSubPr>
            <m:e>
              <m:r>
                <m:rPr/>
                <w:rPr>
                  <w:rFonts w:hint="default" w:ascii="Cambria Math" w:hAnsi="Cambria Math"/>
                  <w:sz w:val="24"/>
                </w:rPr>
                <m:t>ε</m:t>
              </m:r>
              <m:ctrlPr>
                <w:rPr>
                  <w:rFonts w:hint="default" w:ascii="Cambria Math" w:hAnsi="Cambria Math"/>
                  <w:sz w:val="24"/>
                </w:rPr>
              </m:ctrlPr>
            </m:e>
            <m:sub>
              <m:r>
                <m:rPr>
                  <m:sty m:val="p"/>
                </m:rPr>
                <w:rPr>
                  <w:rFonts w:hint="default" w:ascii="Cambria Math" w:hAnsi="Cambria Math"/>
                  <w:sz w:val="24"/>
                </w:rPr>
                <m:t>pred</m:t>
              </m:r>
              <m:ctrlPr>
                <w:rPr>
                  <w:rFonts w:hint="default"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m:sty m:val="p"/>
                    </m:rPr>
                    <w:rPr>
                      <w:rFonts w:hint="default" w:ascii="Cambria Math" w:hAnsi="Cambria Math"/>
                      <w:sz w:val="24"/>
                    </w:rPr>
                    <m:t>dec</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m:sty m:val="p"/>
                    </m:rPr>
                    <w:rPr>
                      <w:rFonts w:hint="default" w:ascii="Cambria Math" w:hAnsi="Cambria Math"/>
                      <w:sz w:val="24"/>
                    </w:rPr>
                    <m:t>plain</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m:sty m:val="p"/>
                    </m:rPr>
                    <w:rPr>
                      <w:rFonts w:hint="default" w:ascii="Cambria Math" w:hAnsi="Cambria Math"/>
                      <w:sz w:val="24"/>
                    </w:rPr>
                    <m:t>plain</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ctrlPr>
                <w:rPr>
                  <w:rFonts w:hint="default" w:ascii="Cambria Math" w:hAnsi="Cambria Math"/>
                  <w:sz w:val="24"/>
                </w:rPr>
              </m:ctrlPr>
            </m:den>
          </m:f>
          <m:r>
            <m:rPr/>
            <w:rPr>
              <w:rFonts w:hint="default" w:ascii="Cambria Math" w:hAnsi="Cambria Math"/>
              <w:sz w:val="24"/>
            </w:rPr>
            <m:t>≤1</m:t>
          </m:r>
          <m:sSup>
            <m:sSupPr>
              <m:ctrlPr>
                <w:rPr>
                  <w:rFonts w:hint="default" w:ascii="Cambria Math" w:hAnsi="Cambria Math"/>
                  <w:sz w:val="24"/>
                </w:rPr>
              </m:ctrlPr>
            </m:sSupPr>
            <m:e>
              <m:r>
                <m:rPr/>
                <w:rPr>
                  <w:rFonts w:hint="default" w:ascii="Cambria Math" w:hAnsi="Cambria Math"/>
                  <w:sz w:val="24"/>
                </w:rPr>
                <m:t>0</m:t>
              </m:r>
              <m:ctrlPr>
                <w:rPr>
                  <w:rFonts w:hint="default" w:ascii="Cambria Math" w:hAnsi="Cambria Math"/>
                  <w:sz w:val="24"/>
                </w:rPr>
              </m:ctrlPr>
            </m:e>
            <m:sup>
              <m:r>
                <m:rPr/>
                <w:rPr>
                  <w:rFonts w:hint="default" w:ascii="Cambria Math" w:hAnsi="Cambria Math"/>
                  <w:sz w:val="24"/>
                </w:rPr>
                <m:t>−6</m:t>
              </m:r>
              <m:ctrlPr>
                <w:rPr>
                  <w:rFonts w:hint="default" w:ascii="Cambria Math" w:hAnsi="Cambria Math"/>
                  <w:sz w:val="24"/>
                </w:rPr>
              </m:ctrlPr>
            </m:sup>
          </m:sSup>
          <m:r>
            <m:rPr/>
            <w:rPr>
              <w:rFonts w:hint="default" w:ascii="Cambria Math" w:hAnsi="Cambria Math"/>
              <w:sz w:val="24"/>
            </w:rPr>
            <m:t>.</m:t>
          </m:r>
        </m:oMath>
      </m:oMathPara>
    </w:p>
    <w:p w14:paraId="2564FD9A">
      <w:pPr>
        <w:bidi w:val="0"/>
        <w:rPr>
          <w:rFonts w:hint="default" w:hAnsi="Cambria Math"/>
          <w:i w:val="0"/>
          <w:sz w:val="24"/>
          <w:lang w:val="en-US" w:eastAsia="zh-CN"/>
        </w:rPr>
      </w:pPr>
      <w:r>
        <w:rPr>
          <w:rFonts w:hint="default" w:hAnsi="Cambria Math"/>
          <w:i w:val="0"/>
          <w:sz w:val="24"/>
          <w:lang w:val="en-US" w:eastAsia="zh-CN"/>
        </w:rPr>
        <w:t>其中，</w:t>
      </w:r>
      <m:oMath>
        <m:sSub>
          <m:sSubPr>
            <m:ctrlPr>
              <w:rPr>
                <w:rFonts w:hint="default" w:ascii="Cambria Math" w:hAnsi="Cambria Math"/>
                <w:sz w:val="24"/>
              </w:rPr>
            </m:ctrlPr>
          </m:sSubPr>
          <m:e>
            <m:r>
              <m:rPr/>
              <w:rPr>
                <w:rFonts w:hint="default" w:ascii="Cambria Math" w:hAnsi="Cambria Math"/>
                <w:sz w:val="24"/>
              </w:rPr>
              <m:t>θ</m:t>
            </m:r>
            <m:ctrlPr>
              <w:rPr>
                <w:rFonts w:ascii="Cambria Math" w:hAnsi="Cambria Math"/>
                <w:sz w:val="24"/>
              </w:rPr>
            </m:ctrlPr>
          </m:e>
          <m:sub>
            <m:r>
              <m:rPr>
                <m:sty m:val="p"/>
              </m:rPr>
              <w:rPr>
                <w:rFonts w:hint="default" w:ascii="Cambria Math" w:hAnsi="Cambria Math"/>
                <w:sz w:val="24"/>
              </w:rPr>
              <m:t>dec</m:t>
            </m:r>
            <m:ctrlPr>
              <w:rPr>
                <w:rFonts w:ascii="Cambria Math" w:hAnsi="Cambria Math"/>
                <w:sz w:val="24"/>
              </w:rPr>
            </m:ctrlPr>
          </m:sub>
        </m:sSub>
      </m:oMath>
      <w:r>
        <w:rPr>
          <w:rFonts w:hint="default" w:hAnsi="Cambria Math"/>
          <w:i w:val="0"/>
          <w:sz w:val="24"/>
          <w:lang w:val="en-US" w:eastAsia="zh-CN"/>
        </w:rPr>
        <w:t xml:space="preserve"> 为解密后的模型参数，</w:t>
      </w:r>
      <m:oMath>
        <m:sSub>
          <m:sSubPr>
            <m:ctrlPr>
              <w:rPr>
                <w:rFonts w:hint="default" w:ascii="Cambria Math" w:hAnsi="Cambria Math"/>
                <w:sz w:val="24"/>
              </w:rPr>
            </m:ctrlPr>
          </m:sSubPr>
          <m:e>
            <m:r>
              <m:rPr/>
              <w:rPr>
                <w:rFonts w:hint="default" w:ascii="Cambria Math" w:hAnsi="Cambria Math"/>
                <w:sz w:val="24"/>
              </w:rPr>
              <m:t>θ</m:t>
            </m:r>
            <m:ctrlPr>
              <w:rPr>
                <w:rFonts w:ascii="Cambria Math" w:hAnsi="Cambria Math"/>
                <w:sz w:val="24"/>
              </w:rPr>
            </m:ctrlPr>
          </m:e>
          <m:sub>
            <m:r>
              <m:rPr>
                <m:sty m:val="p"/>
              </m:rPr>
              <w:rPr>
                <w:rFonts w:hint="default" w:ascii="Cambria Math" w:hAnsi="Cambria Math"/>
                <w:sz w:val="24"/>
              </w:rPr>
              <m:t>plain</m:t>
            </m:r>
            <m:ctrlPr>
              <w:rPr>
                <w:rFonts w:ascii="Cambria Math" w:hAnsi="Cambria Math"/>
                <w:sz w:val="24"/>
              </w:rPr>
            </m:ctrlPr>
          </m:sub>
        </m:sSub>
      </m:oMath>
      <w:r>
        <w:rPr>
          <w:rFonts w:hint="eastAsia" w:hAnsi="Cambria Math"/>
          <w:i w:val="0"/>
          <w:sz w:val="24"/>
          <w:lang w:val="en-US" w:eastAsia="zh-CN"/>
        </w:rPr>
        <w:t>为未加密的</w:t>
      </w:r>
      <w:r>
        <w:rPr>
          <w:rFonts w:hint="default" w:hAnsi="Cambria Math"/>
          <w:i w:val="0"/>
          <w:sz w:val="24"/>
          <w:lang w:val="en-US" w:eastAsia="zh-CN"/>
        </w:rPr>
        <w:t>基线模型参数；</w:t>
      </w:r>
      <m:oMath>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m:sty m:val="p"/>
              </m:rPr>
              <w:rPr>
                <w:rFonts w:hint="default" w:ascii="Cambria Math" w:hAnsi="Cambria Math"/>
                <w:sz w:val="24"/>
              </w:rPr>
              <m:t>dec</m:t>
            </m:r>
            <m:ctrlPr>
              <w:rPr>
                <w:rFonts w:ascii="Cambria Math" w:hAnsi="Cambria Math"/>
                <w:sz w:val="24"/>
              </w:rPr>
            </m:ctrlPr>
          </m:sub>
        </m:sSub>
      </m:oMath>
      <w:r>
        <w:rPr>
          <w:rFonts w:hint="eastAsia" w:hAnsi="Cambria Math"/>
          <w:i w:val="0"/>
          <w:sz w:val="24"/>
          <w:lang w:val="en-US" w:eastAsia="zh-CN"/>
        </w:rPr>
        <w:t>和</w:t>
      </w:r>
      <m:oMath>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m:sty m:val="p"/>
              </m:rPr>
              <w:rPr>
                <w:rFonts w:hint="default" w:ascii="Cambria Math" w:hAnsi="Cambria Math"/>
                <w:sz w:val="24"/>
              </w:rPr>
              <m:t>plain</m:t>
            </m:r>
            <m:ctrlPr>
              <w:rPr>
                <w:rFonts w:ascii="Cambria Math" w:hAnsi="Cambria Math"/>
                <w:sz w:val="24"/>
              </w:rPr>
            </m:ctrlPr>
          </m:sub>
        </m:sSub>
      </m:oMath>
      <w:r>
        <w:rPr>
          <w:rFonts w:hint="default" w:hAnsi="Cambria Math"/>
          <w:i w:val="0"/>
          <w:sz w:val="24"/>
          <w:lang w:val="en-US" w:eastAsia="zh-CN"/>
        </w:rPr>
        <w:t>分别是加密和未加密模型的预测结果。</w:t>
      </w:r>
    </w:p>
    <w:p w14:paraId="7639F0DB">
      <w:pPr>
        <w:pStyle w:val="3"/>
        <w:bidi w:val="0"/>
        <w:rPr>
          <w:rFonts w:hint="eastAsia"/>
          <w:lang w:val="en-US" w:eastAsia="zh-CN"/>
        </w:rPr>
      </w:pPr>
      <w:r>
        <w:rPr>
          <w:rFonts w:hint="eastAsia"/>
          <w:lang w:val="en-US" w:eastAsia="zh-CN"/>
        </w:rPr>
        <w:t>3.2 测试环境</w:t>
      </w:r>
    </w:p>
    <w:p w14:paraId="5B092168">
      <w:pPr>
        <w:pStyle w:val="4"/>
        <w:bidi w:val="0"/>
        <w:rPr>
          <w:rFonts w:hint="default"/>
          <w:lang w:val="en-US" w:eastAsia="zh-CN"/>
        </w:rPr>
      </w:pPr>
      <w:r>
        <w:rPr>
          <w:rFonts w:hint="eastAsia"/>
          <w:lang w:val="en-US" w:eastAsia="zh-CN"/>
        </w:rPr>
        <w:t>3.2.1 数据集选择</w:t>
      </w:r>
    </w:p>
    <w:p w14:paraId="61B95529">
      <w:pPr>
        <w:rPr>
          <w:rFonts w:hint="eastAsia"/>
          <w:lang w:val="en-US" w:eastAsia="zh-CN"/>
        </w:rPr>
      </w:pPr>
      <w:r>
        <w:rPr>
          <w:rFonts w:hint="eastAsia"/>
          <w:lang w:val="en-US" w:eastAsia="zh-CN"/>
        </w:rPr>
        <w:t>本研究选用时空交通预测领域广泛采用的两套公开基准数据集：METR-LA 与 PEMS-BAY。两者均以**环路检测器的车速（traffic speed）**为主要观测量，采样间隔为 5 分钟；网络节点数分别约为 207（METR-LA） 与 325（PEMS-BAY），并在图结构上进行多变量时序建模（节点=传感器）。该配置为近年代表性方法（如 STTN、DCRNN）的通行设定，确保横向可比与可复现〔因1，因2〕。</w:t>
      </w:r>
    </w:p>
    <w:p w14:paraId="092345DC">
      <w:pPr>
        <w:rPr>
          <w:rFonts w:hint="eastAsia"/>
          <w:lang w:val="en-US" w:eastAsia="zh-CN"/>
        </w:rPr>
      </w:pPr>
      <w:r>
        <w:rPr>
          <w:rFonts w:hint="eastAsia"/>
          <w:lang w:val="en-US" w:eastAsia="zh-CN"/>
        </w:rPr>
        <w:t>任务定义：给定过去 T 个时间步的全图速度，预测未来多地平线的速度，取</w:t>
      </w:r>
    </w:p>
    <w:p w14:paraId="3278F78A">
      <w:pPr>
        <w:rPr>
          <w:rFonts w:hint="eastAsia"/>
          <w:lang w:val="en-US" w:eastAsia="zh-CN"/>
        </w:rPr>
      </w:pPr>
      <m:oMathPara>
        <m:oMath>
          <m:r>
            <m:rPr/>
            <w:rPr>
              <w:rFonts w:hint="default" w:ascii="Cambria Math" w:hAnsi="Cambria Math"/>
              <w:sz w:val="24"/>
            </w:rPr>
            <m:t>T=12(</m:t>
          </m:r>
          <m:r>
            <m:rPr>
              <m:sty m:val="p"/>
            </m:rPr>
            <w:rPr>
              <w:rFonts w:hint="default" w:ascii="Cambria Math" w:hAnsi="Cambria Math"/>
              <w:sz w:val="24"/>
            </w:rPr>
            <m:t>对应</m:t>
          </m:r>
          <m:r>
            <m:rPr/>
            <w:rPr>
              <w:rFonts w:hint="default" w:ascii="Cambria Math" w:hAnsi="Cambria Math"/>
              <w:sz w:val="24"/>
            </w:rPr>
            <m:t>60</m:t>
          </m:r>
          <m:r>
            <m:rPr>
              <m:sty m:val="p"/>
            </m:rPr>
            <w:rPr>
              <w:rFonts w:hint="default" w:ascii="Cambria Math" w:hAnsi="Cambria Math"/>
              <w:sz w:val="24"/>
            </w:rPr>
            <m:t>分钟</m:t>
          </m:r>
          <m:r>
            <m:rPr/>
            <w:rPr>
              <w:rFonts w:hint="default" w:ascii="Cambria Math" w:hAnsi="Cambria Math"/>
              <w:sz w:val="24"/>
            </w:rPr>
            <m:t>), H∈{3,6,12}(</m:t>
          </m:r>
          <m:r>
            <m:rPr>
              <m:sty m:val="p"/>
            </m:rPr>
            <w:rPr>
              <w:rFonts w:hint="default" w:ascii="Cambria Math" w:hAnsi="Cambria Math"/>
              <w:sz w:val="24"/>
            </w:rPr>
            <m:t>对应</m:t>
          </m:r>
          <m:r>
            <m:rPr/>
            <w:rPr>
              <w:rFonts w:hint="default" w:ascii="Cambria Math" w:hAnsi="Cambria Math"/>
              <w:sz w:val="24"/>
            </w:rPr>
            <m:t>15/30/60</m:t>
          </m:r>
          <m:r>
            <m:rPr>
              <m:sty m:val="p"/>
            </m:rPr>
            <w:rPr>
              <w:rFonts w:hint="default" w:ascii="Cambria Math" w:hAnsi="Cambria Math"/>
              <w:sz w:val="24"/>
            </w:rPr>
            <m:t>分钟</m:t>
          </m:r>
          <m:r>
            <m:rPr/>
            <w:rPr>
              <w:rFonts w:hint="default" w:ascii="Cambria Math" w:hAnsi="Cambria Math"/>
              <w:sz w:val="24"/>
            </w:rPr>
            <m:t>)</m:t>
          </m:r>
        </m:oMath>
      </m:oMathPara>
    </w:p>
    <w:p w14:paraId="4F4400BE">
      <w:pPr>
        <w:ind w:left="0" w:leftChars="0" w:firstLine="0" w:firstLineChars="0"/>
        <w:rPr>
          <w:rFonts w:ascii="宋体" w:hAnsi="宋体" w:eastAsia="宋体" w:cs="宋体"/>
          <w:sz w:val="24"/>
          <w:szCs w:val="24"/>
        </w:rPr>
      </w:pPr>
      <w:r>
        <w:rPr>
          <w:rFonts w:ascii="宋体" w:hAnsi="宋体" w:eastAsia="宋体" w:cs="宋体"/>
          <w:sz w:val="24"/>
          <w:szCs w:val="24"/>
        </w:rPr>
        <w:t>以便与公开对比结果在同一口径下报告〔因1，因2〕。</w:t>
      </w:r>
    </w:p>
    <w:p w14:paraId="73375A7B">
      <w:pPr>
        <w:pStyle w:val="4"/>
        <w:bidi w:val="0"/>
      </w:pPr>
      <w:r>
        <w:t>3.2.2</w:t>
      </w:r>
      <w:r>
        <w:rPr>
          <w:rFonts w:hint="eastAsia"/>
          <w:lang w:val="en-US" w:eastAsia="zh-CN"/>
        </w:rPr>
        <w:t xml:space="preserve"> 数据集处理</w:t>
      </w:r>
      <w:r>
        <w:t xml:space="preserve"> </w:t>
      </w:r>
    </w:p>
    <w:p w14:paraId="3A01DB89">
      <w:pPr>
        <w:pStyle w:val="5"/>
        <w:bidi w:val="0"/>
      </w:pPr>
      <w:r>
        <w:rPr>
          <w:rFonts w:hint="eastAsia"/>
          <w:lang w:eastAsia="zh-CN"/>
        </w:rPr>
        <w:t>（</w:t>
      </w:r>
      <w:r>
        <w:rPr>
          <w:rFonts w:hint="eastAsia"/>
          <w:lang w:val="en-US" w:eastAsia="zh-CN"/>
        </w:rPr>
        <w:t>1）</w:t>
      </w:r>
      <w:r>
        <w:t>数据划分与样本构造</w:t>
      </w:r>
    </w:p>
    <w:p w14:paraId="5036D7D1">
      <w:pPr>
        <w:rPr>
          <w:rFonts w:hint="default"/>
          <w:lang w:val="en-US" w:eastAsia="zh-CN"/>
        </w:rPr>
      </w:pPr>
      <w:r>
        <w:rPr>
          <w:rFonts w:hint="default"/>
          <w:lang w:val="en-US" w:eastAsia="zh-CN"/>
        </w:rPr>
        <w:t>为避免时间泄露并保持与主流实验一致，</w:t>
      </w:r>
      <w:r>
        <w:rPr>
          <w:rFonts w:hint="eastAsia"/>
          <w:lang w:val="en-US" w:eastAsia="zh-CN"/>
        </w:rPr>
        <w:t>在数据的划分上</w:t>
      </w:r>
      <w:r>
        <w:rPr>
          <w:rFonts w:hint="default"/>
          <w:lang w:val="en-US" w:eastAsia="zh-CN"/>
        </w:rPr>
        <w:t>采用时间顺序划分：</w:t>
      </w:r>
    </w:p>
    <w:p w14:paraId="16A0FE45">
      <w:pPr>
        <w:rPr>
          <w:rFonts w:hint="default" w:hAnsi="Cambria Math"/>
          <w:i w:val="0"/>
          <w:sz w:val="24"/>
        </w:rPr>
      </w:pPr>
      <m:oMathPara>
        <m:oMath>
          <m:r>
            <m:rPr>
              <m:sty m:val="p"/>
            </m:rPr>
            <w:rPr>
              <w:rFonts w:hint="default" w:ascii="Cambria Math" w:hAnsi="Cambria Math"/>
              <w:sz w:val="24"/>
            </w:rPr>
            <m:t>训练</m:t>
          </m:r>
          <m:r>
            <m:rPr/>
            <w:rPr>
              <w:rFonts w:hint="default" w:ascii="Cambria Math" w:hAnsi="Cambria Math"/>
              <w:sz w:val="24"/>
            </w:rPr>
            <m:t>/</m:t>
          </m:r>
          <m:r>
            <m:rPr>
              <m:sty m:val="p"/>
            </m:rPr>
            <w:rPr>
              <w:rFonts w:hint="default" w:ascii="Cambria Math" w:hAnsi="Cambria Math"/>
              <w:sz w:val="24"/>
            </w:rPr>
            <m:t>验证</m:t>
          </m:r>
          <m:r>
            <m:rPr/>
            <w:rPr>
              <w:rFonts w:hint="default" w:ascii="Cambria Math" w:hAnsi="Cambria Math"/>
              <w:sz w:val="24"/>
            </w:rPr>
            <m:t>/</m:t>
          </m:r>
          <m:r>
            <m:rPr>
              <m:sty m:val="p"/>
            </m:rPr>
            <w:rPr>
              <w:rFonts w:hint="default" w:ascii="Cambria Math" w:hAnsi="Cambria Math"/>
              <w:sz w:val="24"/>
            </w:rPr>
            <m:t>测试</m:t>
          </m:r>
          <m:r>
            <m:rPr/>
            <w:rPr>
              <w:rFonts w:hint="default" w:ascii="Cambria Math" w:hAnsi="Cambria Math"/>
              <w:sz w:val="24"/>
            </w:rPr>
            <m:t>=7:1:2,</m:t>
          </m:r>
        </m:oMath>
      </m:oMathPara>
    </w:p>
    <w:p w14:paraId="58B1A32D">
      <w:pPr>
        <w:rPr>
          <w:rFonts w:ascii="宋体" w:hAnsi="宋体" w:eastAsia="宋体" w:cs="宋体"/>
          <w:sz w:val="24"/>
          <w:szCs w:val="24"/>
        </w:rPr>
      </w:pPr>
      <w:r>
        <w:rPr>
          <w:rFonts w:hint="default" w:hAnsi="Cambria Math"/>
          <w:i w:val="0"/>
          <w:sz w:val="24"/>
          <w:lang w:val="en-US" w:eastAsia="zh-CN"/>
        </w:rPr>
        <w:t xml:space="preserve">三段在时间轴上不重叠。样本通过滑动窗口构造：对任意时间 𝑡，输入序列为 </w:t>
      </w:r>
      <m:oMath>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t−T+1</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t</m:t>
            </m:r>
            <m:ctrlPr>
              <w:rPr>
                <w:rFonts w:ascii="Cambria Math" w:hAnsi="Cambria Math"/>
                <w:sz w:val="24"/>
              </w:rPr>
            </m:ctrlPr>
          </m:sub>
        </m:sSub>
        <m:r>
          <m:rPr/>
          <w:rPr>
            <w:rFonts w:hint="default" w:ascii="Cambria Math" w:hAnsi="Cambria Math"/>
            <w:sz w:val="24"/>
          </w:rPr>
          <m:t>}</m:t>
        </m:r>
      </m:oMath>
      <w:r>
        <w:rPr>
          <w:rFonts w:hint="default" w:hAnsi="Cambria Math"/>
          <w:i w:val="0"/>
          <w:sz w:val="24"/>
          <w:lang w:val="en-US" w:eastAsia="zh-CN"/>
        </w:rPr>
        <w:t xml:space="preserve">，输出为 </w:t>
      </w:r>
      <m:oMath>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t+ℎ</m:t>
            </m:r>
            <m:ctrlPr>
              <w:rPr>
                <w:rFonts w:ascii="Cambria Math" w:hAnsi="Cambria Math"/>
                <w:sz w:val="24"/>
              </w:rPr>
            </m:ctrlPr>
          </m:sub>
        </m:sSub>
        <m:r>
          <m:rPr/>
          <w:rPr>
            <w:rFonts w:hint="default" w:ascii="Cambria Math" w:hAnsi="Cambria Math"/>
            <w:sz w:val="24"/>
          </w:rPr>
          <m:t>∣ℎ∈H}</m:t>
        </m:r>
      </m:oMath>
      <w:r>
        <w:rPr>
          <w:rFonts w:hint="default" w:hAnsi="Cambria Math"/>
          <w:i w:val="0"/>
          <w:sz w:val="24"/>
          <w:lang w:val="en-US" w:eastAsia="zh-CN"/>
        </w:rPr>
        <w:t xml:space="preserve">，其中 </w:t>
      </w:r>
      <m:oMath>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t</m:t>
            </m:r>
            <m:ctrlPr>
              <w:rPr>
                <w:rFonts w:ascii="Cambria Math" w:hAnsi="Cambria Math"/>
                <w:sz w:val="24"/>
              </w:rPr>
            </m:ctrlPr>
          </m:sub>
        </m:sSub>
        <m:r>
          <m:rPr/>
          <w:rPr>
            <w:rFonts w:hint="default" w:ascii="Cambria Math" w:hAnsi="Cambria Math"/>
            <w:sz w:val="24"/>
          </w:rPr>
          <m:t>∈</m:t>
        </m:r>
        <m:sSup>
          <m:sSupPr>
            <m:ctrlPr>
              <w:rPr>
                <w:rFonts w:hint="default" w:ascii="Cambria Math" w:hAnsi="Cambria Math"/>
                <w:sz w:val="24"/>
              </w:rPr>
            </m:ctrlPr>
          </m:sSupPr>
          <m:e>
            <m:r>
              <m:rPr>
                <m:scr m:val="double-struck"/>
              </m:rPr>
              <w:rPr>
                <w:rFonts w:hint="default" w:ascii="Cambria Math" w:hAnsi="Cambria Math" w:eastAsia="MS Mincho"/>
                <w:sz w:val="24"/>
              </w:rPr>
              <m:t>ℝ</m:t>
            </m:r>
            <m:ctrlPr>
              <w:rPr>
                <w:rFonts w:ascii="Cambria Math" w:hAnsi="Cambria Math"/>
                <w:sz w:val="24"/>
              </w:rPr>
            </m:ctrlPr>
          </m:e>
          <m:sup>
            <m:r>
              <m:rPr/>
              <w:rPr>
                <w:rFonts w:hint="default" w:ascii="Cambria Math" w:hAnsi="Cambria Math"/>
                <w:sz w:val="24"/>
              </w:rPr>
              <m:t>N</m:t>
            </m:r>
            <m:ctrlPr>
              <w:rPr>
                <w:rFonts w:ascii="Cambria Math" w:hAnsi="Cambria Math"/>
                <w:sz w:val="24"/>
              </w:rPr>
            </m:ctrlPr>
          </m:sup>
        </m:sSup>
      </m:oMath>
      <w:r>
        <w:rPr>
          <w:rFonts w:ascii="宋体" w:hAnsi="宋体" w:eastAsia="宋体" w:cs="宋体"/>
          <w:sz w:val="24"/>
          <w:szCs w:val="24"/>
        </w:rPr>
        <w:t xml:space="preserve">表示 </w:t>
      </w:r>
      <w:r>
        <w:rPr>
          <w:rFonts w:hint="default" w:hAnsi="Cambria Math"/>
          <w:i w:val="0"/>
          <w:sz w:val="24"/>
          <w:lang w:val="en-US" w:eastAsia="zh-CN"/>
        </w:rPr>
        <w:t>𝑡</w:t>
      </w:r>
      <w:r>
        <w:rPr>
          <w:rFonts w:ascii="宋体" w:hAnsi="宋体" w:eastAsia="宋体" w:cs="宋体"/>
          <w:sz w:val="24"/>
          <w:szCs w:val="24"/>
        </w:rPr>
        <w:t xml:space="preserve"> 时刻全图 N 个节点的速度观测〔因1，因2〕。</w:t>
      </w:r>
    </w:p>
    <w:p w14:paraId="2BF6DCBB">
      <w:pPr>
        <w:pStyle w:val="5"/>
        <w:bidi w:val="0"/>
      </w:pPr>
      <w:r>
        <w:rPr>
          <w:rFonts w:hint="eastAsia"/>
          <w:lang w:val="en-US" w:eastAsia="zh-CN"/>
        </w:rPr>
        <w:t>（2）</w:t>
      </w:r>
      <w:r>
        <w:t>预处理与标准化</w:t>
      </w:r>
    </w:p>
    <w:p w14:paraId="0C8E0F47">
      <w:pPr>
        <w:rPr>
          <w:rFonts w:hint="eastAsia"/>
          <w:lang w:val="en-US" w:eastAsia="zh-CN"/>
        </w:rPr>
      </w:pPr>
      <w:r>
        <w:rPr>
          <w:rFonts w:hint="eastAsia"/>
          <w:lang w:val="en-US" w:eastAsia="zh-CN"/>
        </w:rPr>
        <w:t>对于数据集中的异常数据，对孤立缺测进行线性插值，并保留缺测掩码特征以供模型使用；对明显传感器跳变采用 IQR/3σ 规则裁剪（不做过度平滑），保持与公开实现的一致性〔因1〕。</w:t>
      </w:r>
    </w:p>
    <w:p w14:paraId="34244C4B">
      <w:pPr>
        <w:rPr>
          <w:rFonts w:hint="eastAsia"/>
          <w:lang w:val="en-US" w:eastAsia="zh-CN"/>
        </w:rPr>
      </w:pPr>
      <w:r>
        <w:rPr>
          <w:rFonts w:hint="eastAsia"/>
          <w:lang w:val="en-US" w:eastAsia="zh-CN"/>
        </w:rPr>
        <w:t xml:space="preserve">接着对数据按节点维度z-score，仅用训练集统计量（均值 </w:t>
      </w:r>
      <m:oMath>
        <m:sSub>
          <m:sSubPr>
            <m:ctrlPr>
              <w:rPr>
                <w:rFonts w:ascii="Cambria Math" w:hAnsi="Cambria Math"/>
                <w:i/>
                <w:lang w:val="en-US"/>
              </w:rPr>
            </m:ctrlPr>
          </m:sSubPr>
          <m:e>
            <m:r>
              <m:rPr/>
              <w:rPr>
                <w:rFonts w:ascii="Cambria Math" w:hAnsi="Cambria Math"/>
                <w:lang w:val="en-US"/>
              </w:rPr>
              <m:t>μ</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、标准差</w:t>
      </w:r>
      <m:oMath>
        <m:sSub>
          <m:sSubPr>
            <m:ctrlPr>
              <w:rPr>
                <w:rFonts w:ascii="Cambria Math" w:hAnsi="Cambria Math"/>
                <w:i/>
                <w:lang w:val="en-US"/>
              </w:rPr>
            </m:ctrlPr>
          </m:sSubPr>
          <m:e>
            <m:r>
              <m:rPr/>
              <w:rPr>
                <w:rFonts w:ascii="Cambria Math" w:hAnsi="Cambria Math"/>
                <w:lang w:val="en-US"/>
              </w:rPr>
              <m:t>σ</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 xml:space="preserve"> ）估计，并在验证/测试阶段固定复用：</w:t>
      </w:r>
    </w:p>
    <w:p w14:paraId="52F5AC3A">
      <w:pPr>
        <w:rPr>
          <w:rFonts w:hint="default" w:hAnsi="Cambria Math"/>
          <w:i w:val="0"/>
          <w:sz w:val="24"/>
          <w:lang w:val="en-US" w:eastAsia="zh-CN"/>
        </w:rPr>
      </w:pPr>
      <m:oMathPara>
        <m:oMath>
          <m:sSubSup>
            <m:sSubSupPr>
              <m:ctrlPr>
                <w:rPr>
                  <w:rFonts w:hint="default" w:ascii="Cambria Math" w:hAnsi="Cambria Math"/>
                  <w:sz w:val="24"/>
                </w:rPr>
              </m:ctrlPr>
            </m:sSubSupPr>
            <m:e>
              <m:groupChr>
                <m:groupChrPr>
                  <m:chr m:val="̃"/>
                  <m:pos m:val="top"/>
                  <m:vertJc m:val="bot"/>
                  <m:ctrlPr>
                    <w:rPr>
                      <w:rFonts w:hint="default" w:ascii="Cambria Math" w:hAnsi="Cambria Math"/>
                      <w:i/>
                      <w:sz w:val="24"/>
                    </w:rPr>
                  </m:ctrlPr>
                </m:groupChrPr>
                <m:e>
                  <m:r>
                    <m:rPr>
                      <m:sty m:val="bi"/>
                    </m:rPr>
                    <w:rPr>
                      <w:rFonts w:hint="default" w:ascii="Cambria Math" w:hAnsi="Cambria Math"/>
                      <w:sz w:val="24"/>
                    </w:rPr>
                    <m:t>x</m:t>
                  </m:r>
                  <m:ctrlPr>
                    <w:rPr>
                      <w:rFonts w:ascii="Cambria Math" w:hAnsi="Cambria Math"/>
                      <w:sz w:val="24"/>
                    </w:rPr>
                  </m:ctrlPr>
                </m:e>
              </m:groupChr>
              <m:ctrlPr>
                <w:rPr>
                  <w:rFonts w:hint="default" w:ascii="Cambria Math" w:hAnsi="Cambria Math"/>
                  <w:i/>
                  <w:sz w:val="24"/>
                </w:rPr>
              </m:ctrlPr>
            </m:e>
            <m:sub>
              <m:r>
                <m:rPr/>
                <w:rPr>
                  <w:rFonts w:hint="default" w:ascii="Cambria Math" w:hAnsi="Cambria Math"/>
                  <w:sz w:val="24"/>
                </w:rPr>
                <m:t>t</m:t>
              </m:r>
              <m:ctrlPr>
                <w:rPr>
                  <w:rFonts w:hint="default" w:ascii="Cambria Math" w:hAnsi="Cambria Math"/>
                  <w:i/>
                  <w:sz w:val="24"/>
                </w:rPr>
              </m:ctrlPr>
            </m:sub>
            <m:sup>
              <m:r>
                <m:rPr/>
                <w:rPr>
                  <w:rFonts w:hint="default" w:ascii="Cambria Math" w:hAnsi="Cambria Math"/>
                  <w:sz w:val="24"/>
                  <w:lang w:val="en-US" w:eastAsia="zh-CN"/>
                </w:rPr>
                <m:t>(i)</m:t>
              </m:r>
              <m:ctrlPr>
                <w:rPr>
                  <w:rFonts w:hint="default" w:ascii="Cambria Math" w:hAnsi="Cambria Math"/>
                  <w:i/>
                  <w:sz w:val="24"/>
                </w:rPr>
              </m:ctrlPr>
            </m:sup>
          </m:sSubSup>
          <m:r>
            <m:rPr/>
            <w:rPr>
              <w:rFonts w:hint="default" w:ascii="Cambria Math" w:hAnsi="Cambria Math"/>
              <w:sz w:val="24"/>
            </w:rPr>
            <m:t>=</m:t>
          </m:r>
          <m:f>
            <m:fPr>
              <m:ctrlPr>
                <w:rPr>
                  <w:rFonts w:hint="default" w:ascii="Cambria Math" w:hAnsi="Cambria Math"/>
                  <w:i/>
                  <w:sz w:val="24"/>
                </w:rPr>
              </m:ctrlPr>
            </m:fPr>
            <m:num>
              <m:sSubSup>
                <m:sSubSupPr>
                  <m:ctrlPr>
                    <w:rPr>
                      <w:rFonts w:hint="default" w:ascii="Cambria Math" w:hAnsi="Cambria Math"/>
                      <w:sz w:val="24"/>
                    </w:rPr>
                  </m:ctrlPr>
                </m:sSubSupPr>
                <m:e>
                  <m:r>
                    <m:rPr>
                      <m:sty m:val="bi"/>
                    </m:rPr>
                    <w:rPr>
                      <w:rFonts w:hint="default" w:ascii="Cambria Math" w:hAnsi="Cambria Math"/>
                      <w:sz w:val="24"/>
                    </w:rPr>
                    <m:t>x</m:t>
                  </m:r>
                  <m:ctrlPr>
                    <w:rPr>
                      <w:rFonts w:ascii="Cambria Math" w:hAnsi="Cambria Math"/>
                      <w:sz w:val="24"/>
                    </w:rPr>
                  </m:ctrlPr>
                </m:e>
                <m:sub>
                  <m:r>
                    <m:rPr/>
                    <w:rPr>
                      <w:rFonts w:hint="default" w:ascii="Cambria Math" w:hAnsi="Cambria Math"/>
                      <w:sz w:val="24"/>
                    </w:rPr>
                    <m:t>t</m:t>
                  </m:r>
                  <m:ctrlPr>
                    <w:rPr>
                      <w:rFonts w:ascii="Cambria Math" w:hAnsi="Cambria Math"/>
                      <w:sz w:val="24"/>
                    </w:rPr>
                  </m:ctrlPr>
                </m:sub>
                <m:sup>
                  <m:r>
                    <m:rPr/>
                    <w:rPr>
                      <w:rFonts w:hint="default" w:ascii="Cambria Math" w:hAnsi="Cambria Math"/>
                      <w:sz w:val="24"/>
                    </w:rPr>
                    <m:t>(i)</m:t>
                  </m:r>
                  <m:ctrlPr>
                    <w:rPr>
                      <w:rFonts w:ascii="Cambria Math" w:hAnsi="Cambria Math"/>
                      <w:sz w:val="24"/>
                    </w:rPr>
                  </m:ctrlPr>
                </m:sup>
              </m:sSubSup>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μ</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ctrlPr>
                <w:rPr>
                  <w:rFonts w:hint="default" w:ascii="Cambria Math" w:hAnsi="Cambria Math"/>
                  <w:sz w:val="24"/>
                </w:rPr>
              </m:ctrlPr>
            </m:num>
            <m:den>
              <m:sSub>
                <m:sSubPr>
                  <m:ctrlPr>
                    <w:rPr>
                      <w:rFonts w:hint="default" w:ascii="Cambria Math" w:hAnsi="Cambria Math"/>
                      <w:sz w:val="24"/>
                    </w:rPr>
                  </m:ctrlPr>
                </m:sSubPr>
                <m:e>
                  <m:r>
                    <m:rPr/>
                    <w:rPr>
                      <w:rFonts w:hint="default" w:ascii="Cambria Math" w:hAnsi="Cambria Math"/>
                      <w:sz w:val="24"/>
                    </w:rPr>
                    <m:t>σ</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ctrlPr>
                <w:rPr>
                  <w:rFonts w:hint="default" w:ascii="Cambria Math" w:hAnsi="Cambria Math"/>
                  <w:sz w:val="24"/>
                </w:rPr>
              </m:ctrlPr>
            </m:den>
          </m:f>
          <m:r>
            <m:rPr>
              <m:sty m:val="p"/>
            </m:rPr>
            <w:rPr>
              <w:rFonts w:hint="default" w:ascii="Cambria Math" w:hAnsi="Cambria Math"/>
              <w:sz w:val="24"/>
              <w:lang w:val="en-US" w:eastAsia="zh-CN"/>
            </w:rPr>
            <m:t>.</m:t>
          </m:r>
        </m:oMath>
      </m:oMathPara>
    </w:p>
    <w:p w14:paraId="16034547">
      <w:pPr>
        <w:pStyle w:val="5"/>
        <w:numPr>
          <w:ilvl w:val="0"/>
          <w:numId w:val="0"/>
        </w:numPr>
        <w:bidi w:val="0"/>
        <w:ind w:leftChars="0"/>
        <w:rPr>
          <w:rFonts w:hint="eastAsia"/>
          <w:lang w:val="en-US" w:eastAsia="zh-CN"/>
        </w:rPr>
      </w:pPr>
      <w:r>
        <w:rPr>
          <w:rFonts w:hint="eastAsia"/>
          <w:lang w:val="en-US" w:eastAsia="zh-CN"/>
        </w:rPr>
        <w:t>（3）图结构与同步矩阵</w:t>
      </w:r>
    </w:p>
    <w:p w14:paraId="209B3404">
      <w:pPr>
        <w:rPr>
          <w:rFonts w:hint="eastAsia" w:hAnsi="Cambria Math"/>
          <w:i w:val="0"/>
          <w:lang w:val="en-US" w:eastAsia="zh-CN"/>
        </w:rPr>
      </w:pPr>
      <w:r>
        <w:rPr>
          <w:rFonts w:hint="eastAsia"/>
          <w:lang w:val="en-US" w:eastAsia="zh-CN"/>
        </w:rPr>
        <w:t>记</w:t>
      </w:r>
      <m:oMath>
        <m:r>
          <m:rPr/>
          <w:rPr>
            <w:rFonts w:hint="default" w:ascii="Cambria Math" w:hAnsi="Cambria Math"/>
          </w:rPr>
          <m:t>G=(</m:t>
        </m:r>
        <m:r>
          <m:rPr>
            <m:scr m:val="script"/>
          </m:rPr>
          <w:rPr>
            <w:rFonts w:hint="default" w:ascii="Cambria Math" w:hAnsi="Cambria Math" w:eastAsia="MS Mincho"/>
          </w:rPr>
          <m:t>V</m:t>
        </m:r>
        <m:r>
          <m:rPr/>
          <w:rPr>
            <w:rFonts w:hint="default" w:ascii="Cambria Math" w:hAnsi="Cambria Math"/>
          </w:rPr>
          <m:t>,</m:t>
        </m:r>
        <m:r>
          <m:rPr>
            <m:scr m:val="script"/>
          </m:rPr>
          <w:rPr>
            <w:rFonts w:hint="default" w:ascii="Cambria Math" w:hAnsi="Cambria Math" w:eastAsia="MS Mincho"/>
          </w:rPr>
          <m:t>ℰ</m:t>
        </m:r>
        <m:r>
          <m:rPr/>
          <w:rPr>
            <w:rFonts w:hint="default" w:ascii="Cambria Math" w:hAnsi="Cambria Math"/>
          </w:rPr>
          <m:t>)</m:t>
        </m:r>
      </m:oMath>
      <w:r>
        <w:rPr>
          <w:rFonts w:hint="eastAsia" w:hAnsi="Cambria Math"/>
          <w:i w:val="0"/>
          <w:lang w:val="en-US" w:eastAsia="zh-CN"/>
        </w:rPr>
        <w:t>为传感图，</w:t>
      </w:r>
      <m:oMath>
        <m:r>
          <m:rPr/>
          <w:rPr>
            <w:rFonts w:hint="default" w:ascii="Cambria Math" w:hAnsi="Cambria Math"/>
          </w:rPr>
          <m:t>|</m:t>
        </m:r>
        <m:r>
          <m:rPr>
            <m:scr m:val="script"/>
          </m:rPr>
          <w:rPr>
            <w:rFonts w:hint="default" w:ascii="Cambria Math" w:hAnsi="Cambria Math" w:eastAsia="MS Mincho"/>
          </w:rPr>
          <m:t>V</m:t>
        </m:r>
        <m:r>
          <m:rPr/>
          <w:rPr>
            <w:rFonts w:hint="default" w:ascii="Cambria Math" w:hAnsi="Cambria Math"/>
          </w:rPr>
          <m:t>|=N</m:t>
        </m:r>
      </m:oMath>
      <w:r>
        <w:rPr>
          <w:rFonts w:hint="eastAsia" w:hAnsi="Cambria Math"/>
          <w:i w:val="0"/>
          <w:lang w:eastAsia="zh-CN"/>
        </w:rPr>
        <w:t>。</w:t>
      </w:r>
      <w:r>
        <w:rPr>
          <w:rFonts w:hint="eastAsia" w:hAnsi="Cambria Math"/>
          <w:i w:val="0"/>
          <w:lang w:val="en-US" w:eastAsia="zh-CN"/>
        </w:rPr>
        <w:t>设</w:t>
      </w:r>
      <m:oMath>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oMath>
      <w:r>
        <w:rPr>
          <w:rFonts w:hint="eastAsia" w:hAnsi="Cambria Math"/>
          <w:i w:val="0"/>
          <w:lang w:val="en-US" w:eastAsia="zh-CN"/>
        </w:rPr>
        <w:t>为传感器i和j的地理或者道路网络距离。</w:t>
      </w:r>
      <w:r>
        <w:rPr>
          <w:rFonts w:ascii="宋体" w:hAnsi="宋体" w:eastAsia="宋体" w:cs="宋体"/>
          <w:sz w:val="24"/>
          <w:szCs w:val="24"/>
        </w:rPr>
        <w:t>为获得稀疏、非负的加权邻接矩阵</w:t>
      </w:r>
      <w:r>
        <w:rPr>
          <w:rFonts w:hint="eastAsia" w:ascii="宋体" w:hAnsi="宋体" w:cs="宋体"/>
          <w:sz w:val="24"/>
          <w:szCs w:val="24"/>
          <w:lang w:eastAsia="zh-CN"/>
        </w:rPr>
        <w:t>，</w:t>
      </w:r>
      <m:oMath>
        <m:r>
          <m:rPr/>
          <w:rPr>
            <w:rFonts w:hint="default" w:ascii="Cambria Math" w:hAnsi="Cambria Math"/>
          </w:rPr>
          <m:t>A∈</m:t>
        </m:r>
        <m:sSup>
          <m:sSupPr>
            <m:ctrlPr>
              <w:rPr>
                <w:rFonts w:hint="default" w:ascii="Cambria Math" w:hAnsi="Cambria Math"/>
              </w:rPr>
            </m:ctrlPr>
          </m:sSupPr>
          <m:e>
            <m:r>
              <m:rPr>
                <m:scr m:val="double-struck"/>
              </m:rPr>
              <w:rPr>
                <w:rFonts w:hint="default" w:ascii="Cambria Math" w:hAnsi="Cambria Math" w:eastAsia="MS Mincho"/>
              </w:rPr>
              <m:t>ℝ</m:t>
            </m:r>
            <m:ctrlPr>
              <w:rPr>
                <w:rFonts w:ascii="Cambria Math" w:hAnsi="Cambria Math"/>
              </w:rPr>
            </m:ctrlPr>
          </m:e>
          <m:sup>
            <m:r>
              <m:rPr/>
              <w:rPr>
                <w:rFonts w:hint="default" w:ascii="Cambria Math" w:hAnsi="Cambria Math"/>
              </w:rPr>
              <m:t>N</m:t>
            </m:r>
            <m:r>
              <m:rPr>
                <m:sty m:val="p"/>
              </m:rPr>
              <w:rPr>
                <w:rFonts w:hint="default" w:ascii="Cambria Math" w:hAnsi="Cambria Math"/>
              </w:rPr>
              <m:t>×</m:t>
            </m:r>
            <m:r>
              <m:rPr/>
              <w:rPr>
                <w:rFonts w:hint="default" w:ascii="Cambria Math" w:hAnsi="Cambria Math"/>
              </w:rPr>
              <m:t>N</m:t>
            </m:r>
            <m:ctrlPr>
              <w:rPr>
                <w:rFonts w:ascii="Cambria Math" w:hAnsi="Cambria Math"/>
              </w:rPr>
            </m:ctrlPr>
          </m:sup>
        </m:sSup>
      </m:oMath>
      <w:r>
        <w:rPr>
          <w:rFonts w:hint="eastAsia" w:hAnsi="Cambria Math"/>
          <w:i w:val="0"/>
          <w:lang w:eastAsia="zh-CN"/>
        </w:rPr>
        <w:t>，</w:t>
      </w:r>
      <w:r>
        <w:rPr>
          <w:rFonts w:hint="eastAsia" w:hAnsi="Cambria Math"/>
          <w:i w:val="0"/>
          <w:lang w:val="en-US" w:eastAsia="zh-CN"/>
        </w:rPr>
        <w:t>采用带截断的高斯核：</w:t>
      </w:r>
    </w:p>
    <w:p w14:paraId="3272C074">
      <w:pPr>
        <w:rPr>
          <w:rFonts w:hint="default" w:hAnsi="Cambria Math"/>
          <w:i w:val="0"/>
          <w:sz w:val="24"/>
        </w:rPr>
      </w:pPr>
      <m:oMathPara>
        <m:oMath>
          <m:sSub>
            <m:sSubPr>
              <m:ctrlPr>
                <w:rPr>
                  <w:rFonts w:hint="default" w:ascii="Cambria Math" w:hAnsi="Cambria Math"/>
                  <w:sz w:val="24"/>
                </w:rPr>
              </m:ctrlPr>
            </m:sSubPr>
            <m:e>
              <m:r>
                <m:rPr/>
                <w:rPr>
                  <w:rFonts w:hint="default" w:ascii="Cambria Math" w:hAnsi="Cambria Math"/>
                  <w:sz w:val="24"/>
                </w:rPr>
                <m:t>A</m:t>
              </m:r>
              <m:ctrlPr>
                <w:rPr>
                  <w:rFonts w:ascii="Cambria Math" w:hAnsi="Cambria Math"/>
                  <w:sz w:val="24"/>
                </w:rPr>
              </m:ctrlPr>
            </m:e>
            <m:sub>
              <m:r>
                <m:rPr/>
                <w:rPr>
                  <w:rFonts w:hint="default" w:ascii="Cambria Math" w:hAnsi="Cambria Math"/>
                  <w:sz w:val="24"/>
                </w:rPr>
                <m:t>ij</m:t>
              </m:r>
              <m:ctrlPr>
                <w:rPr>
                  <w:rFonts w:ascii="Cambria Math" w:hAnsi="Cambria Math"/>
                  <w:sz w:val="24"/>
                </w:rPr>
              </m:ctrlPr>
            </m:sub>
          </m:sSub>
          <m:r>
            <m:rPr/>
            <w:rPr>
              <w:rFonts w:hint="default" w:ascii="Cambria Math" w:hAnsi="Cambria Math"/>
              <w:sz w:val="24"/>
            </w:rPr>
            <m:t>=</m:t>
          </m:r>
          <m:d>
            <m:dPr>
              <m:begChr m:val="{"/>
              <m:endChr m:val=""/>
              <m:ctrlPr>
                <w:rPr>
                  <w:rFonts w:hint="default" w:ascii="Cambria Math" w:hAnsi="Cambria Math"/>
                  <w:i/>
                  <w:sz w:val="24"/>
                </w:rPr>
              </m:ctrlPr>
            </m:dPr>
            <m:e>
              <m:m>
                <m:mPr>
                  <m:mcs>
                    <m:mc>
                      <m:mcPr>
                        <m:count m:val="2"/>
                        <m:mcJc m:val="left"/>
                      </m:mcPr>
                    </m:mc>
                  </m:mcs>
                  <m:plcHide m:val="1"/>
                  <m:ctrlPr>
                    <w:rPr>
                      <w:rFonts w:hint="default" w:ascii="Cambria Math" w:hAnsi="Cambria Math"/>
                      <w:i/>
                      <w:sz w:val="24"/>
                    </w:rPr>
                  </m:ctrlPr>
                </m:mPr>
                <m:mr>
                  <m:e>
                    <m:r>
                      <m:rPr>
                        <m:sty m:val="p"/>
                      </m:rPr>
                      <w:rPr>
                        <w:rFonts w:hint="default" w:ascii="Cambria Math" w:hAnsi="Cambria Math"/>
                        <w:sz w:val="24"/>
                      </w:rPr>
                      <m:t>exp</m:t>
                    </m:r>
                    <m:d>
                      <m:dPr>
                        <m:ctrlPr>
                          <w:rPr>
                            <w:rFonts w:hint="default" w:ascii="Cambria Math" w:hAnsi="Cambria Math"/>
                            <w:i/>
                            <w:sz w:val="24"/>
                          </w:rPr>
                        </m:ctrlPr>
                      </m:dPr>
                      <m:e>
                        <m:r>
                          <m:rPr/>
                          <w:rPr>
                            <w:rFonts w:hint="default" w:ascii="Cambria Math" w:hAnsi="Cambria Math"/>
                            <w:sz w:val="24"/>
                          </w:rPr>
                          <m:t>− </m:t>
                        </m:r>
                        <m:sSubSup>
                          <m:sSubSupPr>
                            <m:ctrlPr>
                              <w:rPr>
                                <w:rFonts w:hint="default" w:ascii="Cambria Math" w:hAnsi="Cambria Math"/>
                                <w:sz w:val="24"/>
                              </w:rPr>
                            </m:ctrlPr>
                          </m:sSubSupPr>
                          <m:e>
                            <m:r>
                              <m:rPr/>
                              <w:rPr>
                                <w:rFonts w:hint="default" w:ascii="Cambria Math" w:hAnsi="Cambria Math"/>
                                <w:sz w:val="24"/>
                              </w:rPr>
                              <m:t>d</m:t>
                            </m:r>
                            <m:ctrlPr>
                              <w:rPr>
                                <w:rFonts w:ascii="Cambria Math" w:hAnsi="Cambria Math"/>
                                <w:sz w:val="24"/>
                              </w:rPr>
                            </m:ctrlPr>
                          </m:e>
                          <m:sub>
                            <m:r>
                              <m:rPr/>
                              <w:rPr>
                                <w:rFonts w:hint="default" w:ascii="Cambria Math" w:hAnsi="Cambria Math"/>
                                <w:sz w:val="24"/>
                              </w:rPr>
                              <m:t>ij</m:t>
                            </m:r>
                            <m:ctrlPr>
                              <w:rPr>
                                <w:rFonts w:ascii="Cambria Math" w:hAnsi="Cambria Math"/>
                                <w:sz w:val="24"/>
                              </w:rPr>
                            </m:ctrlPr>
                          </m:sub>
                          <m:sup>
                            <m:r>
                              <m:rPr/>
                              <w:rPr>
                                <w:rFonts w:hint="default" w:ascii="Cambria Math" w:hAnsi="Cambria Math"/>
                                <w:sz w:val="24"/>
                              </w:rPr>
                              <m:t>2</m:t>
                            </m:r>
                            <m:ctrlPr>
                              <w:rPr>
                                <w:rFonts w:ascii="Cambria Math" w:hAnsi="Cambria Math"/>
                                <w:sz w:val="24"/>
                              </w:rPr>
                            </m:ctrlPr>
                          </m:sup>
                        </m:sSubSup>
                        <m:r>
                          <m:rPr/>
                          <w:rPr>
                            <w:rFonts w:hint="default" w:ascii="Cambria Math" w:hAnsi="Cambria Math"/>
                            <w:sz w:val="24"/>
                          </w:rPr>
                          <m:t>/</m:t>
                        </m:r>
                        <m:sSup>
                          <m:sSupPr>
                            <m:ctrlPr>
                              <w:rPr>
                                <w:rFonts w:hint="default" w:ascii="Cambria Math" w:hAnsi="Cambria Math"/>
                                <w:sz w:val="24"/>
                              </w:rPr>
                            </m:ctrlPr>
                          </m:sSupPr>
                          <m:e>
                            <m:r>
                              <m:rPr/>
                              <w:rPr>
                                <w:rFonts w:hint="default" w:ascii="Cambria Math" w:hAnsi="Cambria Math"/>
                                <w:sz w:val="24"/>
                              </w:rPr>
                              <m:t>σ</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e>
                    </m:d>
                    <m:r>
                      <m:rPr/>
                      <w:rPr>
                        <w:rFonts w:hint="default" w:ascii="Cambria Math" w:hAnsi="Cambria Math"/>
                        <w:sz w:val="24"/>
                      </w:rPr>
                      <m:t>,</m:t>
                    </m:r>
                    <m:ctrlPr>
                      <w:rPr>
                        <w:rFonts w:hint="default" w:ascii="Cambria Math" w:hAnsi="Cambria Math"/>
                        <w:i/>
                        <w:sz w:val="24"/>
                      </w:rPr>
                    </m:ctrlPr>
                  </m:e>
                  <m:e>
                    <m:sSub>
                      <m:sSubPr>
                        <m:ctrlPr>
                          <w:rPr>
                            <w:rFonts w:hint="default" w:ascii="Cambria Math" w:hAnsi="Cambria Math"/>
                            <w:sz w:val="24"/>
                          </w:rPr>
                        </m:ctrlPr>
                      </m:sSubPr>
                      <m:e>
                        <m:r>
                          <m:rPr/>
                          <w:rPr>
                            <w:rFonts w:hint="default" w:ascii="Cambria Math" w:hAnsi="Cambria Math"/>
                            <w:sz w:val="24"/>
                          </w:rPr>
                          <m:t>d</m:t>
                        </m:r>
                        <m:ctrlPr>
                          <w:rPr>
                            <w:rFonts w:hint="default" w:ascii="Cambria Math" w:hAnsi="Cambria Math"/>
                            <w:sz w:val="24"/>
                          </w:rPr>
                        </m:ctrlPr>
                      </m:e>
                      <m:sub>
                        <m:r>
                          <m:rPr/>
                          <w:rPr>
                            <w:rFonts w:hint="default" w:ascii="Cambria Math" w:hAnsi="Cambria Math"/>
                            <w:sz w:val="24"/>
                          </w:rPr>
                          <m:t>ij</m:t>
                        </m:r>
                        <m:ctrlPr>
                          <w:rPr>
                            <w:rFonts w:hint="default" w:ascii="Cambria Math" w:hAnsi="Cambria Math"/>
                            <w:sz w:val="24"/>
                          </w:rPr>
                        </m:ctrlPr>
                      </m:sub>
                    </m:sSub>
                    <m:r>
                      <m:rPr/>
                      <w:rPr>
                        <w:rFonts w:hint="default" w:ascii="Cambria Math" w:hAnsi="Cambria Math"/>
                        <w:sz w:val="24"/>
                      </w:rPr>
                      <m:t>≤ε,</m:t>
                    </m:r>
                    <m:r>
                      <m:rPr>
                        <m:sty m:val="p"/>
                      </m:rPr>
                      <w:rPr>
                        <w:rFonts w:hint="default" w:ascii="Cambria Math" w:hAnsi="Cambria Math"/>
                        <w:sz w:val="24"/>
                      </w:rPr>
                      <m:t xml:space="preserve"> </m:t>
                    </m:r>
                    <m:r>
                      <m:rPr/>
                      <w:rPr>
                        <w:rFonts w:hint="default" w:ascii="Cambria Math" w:hAnsi="Cambria Math"/>
                        <w:sz w:val="24"/>
                      </w:rPr>
                      <m:t>i≠j,</m:t>
                    </m:r>
                    <m:ctrlPr>
                      <w:rPr>
                        <w:rFonts w:hint="default" w:ascii="Cambria Math" w:hAnsi="Cambria Math"/>
                        <w:sz w:val="24"/>
                      </w:rPr>
                    </m:ctrlPr>
                  </m:e>
                </m:mr>
                <m:mr>
                  <m:e>
                    <m:r>
                      <m:rPr/>
                      <w:rPr>
                        <w:rFonts w:hint="default" w:ascii="Cambria Math" w:hAnsi="Cambria Math"/>
                        <w:sz w:val="24"/>
                      </w:rPr>
                      <m:t>0,</m:t>
                    </m:r>
                    <m:ctrlPr>
                      <w:rPr>
                        <w:rFonts w:hint="default" w:ascii="Cambria Math" w:hAnsi="Cambria Math"/>
                        <w:sz w:val="24"/>
                      </w:rPr>
                    </m:ctrlPr>
                  </m:e>
                  <m:e>
                    <m:r>
                      <m:rPr>
                        <m:sty m:val="p"/>
                      </m:rPr>
                      <w:rPr>
                        <w:rFonts w:hint="default" w:ascii="Cambria Math" w:hAnsi="Cambria Math"/>
                        <w:sz w:val="24"/>
                      </w:rPr>
                      <m:t>otherwise,</m:t>
                    </m:r>
                    <m:ctrlPr>
                      <w:rPr>
                        <w:rFonts w:hint="default" w:ascii="Cambria Math" w:hAnsi="Cambria Math"/>
                        <w:sz w:val="24"/>
                      </w:rPr>
                    </m:ctrlPr>
                  </m:e>
                </m:mr>
                <m:mr>
                  <m:e>
                    <m:ctrlPr>
                      <w:rPr>
                        <w:rFonts w:hint="default" w:ascii="Cambria Math" w:hAnsi="Cambria Math"/>
                        <w:sz w:val="24"/>
                      </w:rPr>
                    </m:ctrlPr>
                  </m:e>
                  <m:e>
                    <m:ctrlPr>
                      <w:rPr>
                        <w:rFonts w:hint="default" w:ascii="Cambria Math" w:hAnsi="Cambria Math"/>
                        <w:sz w:val="24"/>
                      </w:rPr>
                    </m:ctrlPr>
                  </m:e>
                </m:mr>
              </m:m>
              <m:ctrlPr>
                <w:rPr>
                  <w:rFonts w:hint="default" w:ascii="Cambria Math" w:hAnsi="Cambria Math"/>
                  <w:i/>
                  <w:sz w:val="24"/>
                </w:rPr>
              </m:ctrlPr>
            </m:e>
          </m:d>
          <m:r>
            <m:rPr>
              <m:sty m:val="p"/>
            </m:rPr>
            <w:rPr>
              <w:rFonts w:hint="default" w:ascii="Cambria Math" w:hAnsi="Cambria Math"/>
              <w:sz w:val="24"/>
            </w:rPr>
            <m:t xml:space="preserve">    </m:t>
          </m:r>
          <m:sSub>
            <m:sSubPr>
              <m:ctrlPr>
                <w:rPr>
                  <w:rFonts w:hint="default" w:ascii="Cambria Math" w:hAnsi="Cambria Math"/>
                  <w:sz w:val="24"/>
                </w:rPr>
              </m:ctrlPr>
            </m:sSubPr>
            <m:e>
              <m:r>
                <m:rPr/>
                <w:rPr>
                  <w:rFonts w:hint="default" w:ascii="Cambria Math" w:hAnsi="Cambria Math"/>
                  <w:sz w:val="24"/>
                </w:rPr>
                <m:t>A</m:t>
              </m:r>
              <m:ctrlPr>
                <w:rPr>
                  <w:rFonts w:hint="default" w:ascii="Cambria Math" w:hAnsi="Cambria Math"/>
                  <w:i/>
                  <w:sz w:val="24"/>
                </w:rPr>
              </m:ctrlPr>
            </m:e>
            <m:sub>
              <m:r>
                <m:rPr/>
                <w:rPr>
                  <w:rFonts w:hint="default" w:ascii="Cambria Math" w:hAnsi="Cambria Math"/>
                  <w:sz w:val="24"/>
                </w:rPr>
                <m:t>ii</m:t>
              </m:r>
              <m:ctrlPr>
                <w:rPr>
                  <w:rFonts w:hint="default" w:ascii="Cambria Math" w:hAnsi="Cambria Math"/>
                  <w:i/>
                  <w:sz w:val="24"/>
                </w:rPr>
              </m:ctrlPr>
            </m:sub>
          </m:sSub>
          <m:r>
            <m:rPr/>
            <w:rPr>
              <w:rFonts w:hint="default" w:ascii="Cambria Math" w:hAnsi="Cambria Math"/>
              <w:sz w:val="24"/>
            </w:rPr>
            <m:t>=0.</m:t>
          </m:r>
        </m:oMath>
      </m:oMathPara>
    </w:p>
    <w:p w14:paraId="5A3DCE95">
      <w:pPr>
        <w:rPr>
          <w:rFonts w:hint="eastAsia" w:hAnsi="Cambria Math" w:cs="宋体"/>
          <w:i w:val="0"/>
          <w:sz w:val="24"/>
          <w:szCs w:val="24"/>
          <w:lang w:val="en-US" w:eastAsia="zh-CN"/>
        </w:rPr>
      </w:pPr>
      <w:r>
        <w:rPr>
          <w:rFonts w:hint="eastAsia" w:hAnsi="Cambria Math"/>
          <w:i w:val="0"/>
          <w:sz w:val="24"/>
          <w:lang w:val="en-US" w:eastAsia="zh-CN"/>
        </w:rPr>
        <w:t>其中带宽</w:t>
      </w:r>
      <m:oMath>
        <m:r>
          <m:rPr>
            <m:sty m:val="p"/>
          </m:rPr>
          <w:rPr>
            <w:rFonts w:ascii="Cambria Math" w:hAnsi="Cambria Math"/>
            <w:sz w:val="24"/>
            <w:lang w:val="en-US"/>
          </w:rPr>
          <m:t>σ</m:t>
        </m:r>
        <m:r>
          <m:rPr>
            <m:sty m:val="p"/>
          </m:rPr>
          <w:rPr>
            <w:rFonts w:hint="default" w:ascii="Cambria Math" w:hAnsi="Cambria Math"/>
            <w:sz w:val="24"/>
            <w:lang w:val="en-US" w:eastAsia="zh-CN"/>
          </w:rPr>
          <m:t>&gt;0</m:t>
        </m:r>
      </m:oMath>
      <w:r>
        <w:rPr>
          <w:rFonts w:hint="eastAsia" w:hAnsi="Cambria Math"/>
          <w:i w:val="0"/>
          <w:sz w:val="24"/>
          <w:lang w:val="en-US" w:eastAsia="zh-CN"/>
        </w:rPr>
        <w:t>与</w:t>
      </w:r>
      <w:r>
        <w:rPr>
          <w:rFonts w:ascii="宋体" w:hAnsi="宋体" w:eastAsia="宋体" w:cs="宋体"/>
          <w:sz w:val="24"/>
          <w:szCs w:val="24"/>
        </w:rPr>
        <w:t>截断阈值</w:t>
      </w:r>
      <m:oMath>
        <m:r>
          <m:rPr>
            <m:sty m:val="p"/>
          </m:rPr>
          <w:rPr>
            <w:rFonts w:ascii="Cambria Math" w:hAnsi="Cambria Math" w:cs="宋体"/>
            <w:sz w:val="24"/>
            <w:szCs w:val="24"/>
          </w:rPr>
          <m:t>ε</m:t>
        </m:r>
        <m:r>
          <m:rPr>
            <m:sty m:val="p"/>
          </m:rPr>
          <w:rPr>
            <w:rFonts w:hint="default" w:ascii="Cambria Math" w:hAnsi="Cambria Math" w:cs="宋体"/>
            <w:sz w:val="24"/>
            <w:szCs w:val="24"/>
            <w:lang w:val="en-US" w:eastAsia="zh-CN"/>
          </w:rPr>
          <m:t>&gt;0</m:t>
        </m:r>
      </m:oMath>
      <w:r>
        <w:rPr>
          <w:rFonts w:hint="eastAsia" w:hAnsi="Cambria Math" w:cs="宋体"/>
          <w:i w:val="0"/>
          <w:sz w:val="24"/>
          <w:szCs w:val="24"/>
          <w:lang w:val="en-US" w:eastAsia="zh-CN"/>
        </w:rPr>
        <w:t>通过训练集验证确定。该构造在 METR-LA/PEMS-BAY 的公开实现中为惯常做法，能在保留邻域结构的同时抑制远距噪声〔因1，因2〕。</w:t>
      </w:r>
    </w:p>
    <w:p w14:paraId="56A62DC6">
      <w:pPr>
        <w:rPr>
          <w:rFonts w:hint="eastAsia" w:hAnsi="Cambria Math"/>
          <w:i w:val="0"/>
          <w:sz w:val="24"/>
          <w:lang w:eastAsia="zh-CN"/>
        </w:rPr>
      </w:pPr>
      <w:r>
        <w:rPr>
          <w:rFonts w:hint="eastAsia" w:hAnsi="Cambria Math" w:cs="宋体"/>
          <w:i w:val="0"/>
          <w:sz w:val="24"/>
          <w:szCs w:val="24"/>
          <w:lang w:val="en-US" w:eastAsia="zh-CN"/>
        </w:rPr>
        <w:t>接着在去中心化的同步阶段，采用双随机混合矩阵</w:t>
      </w:r>
      <m:oMath>
        <m:r>
          <m:rPr/>
          <w:rPr>
            <w:rFonts w:hint="default" w:ascii="Cambria Math" w:hAnsi="Cambria Math"/>
            <w:sz w:val="24"/>
          </w:rPr>
          <m:t>P∈</m:t>
        </m:r>
        <m:sSup>
          <m:sSupPr>
            <m:ctrlPr>
              <w:rPr>
                <w:rFonts w:hint="default" w:ascii="Cambria Math" w:hAnsi="Cambria Math"/>
                <w:sz w:val="24"/>
              </w:rPr>
            </m:ctrlPr>
          </m:sSupPr>
          <m:e>
            <m:r>
              <m:rPr>
                <m:scr m:val="double-struck"/>
              </m:rPr>
              <w:rPr>
                <w:rFonts w:hint="default" w:ascii="Cambria Math" w:hAnsi="Cambria Math" w:eastAsia="MS Mincho"/>
                <w:sz w:val="24"/>
              </w:rPr>
              <m:t>ℝ</m:t>
            </m:r>
            <m:ctrlPr>
              <w:rPr>
                <w:rFonts w:ascii="Cambria Math" w:hAnsi="Cambria Math"/>
                <w:sz w:val="24"/>
              </w:rPr>
            </m:ctrlPr>
          </m:e>
          <m:sup>
            <m:r>
              <m:rPr/>
              <w:rPr>
                <w:rFonts w:hint="default" w:ascii="Cambria Math" w:hAnsi="Cambria Math"/>
                <w:sz w:val="24"/>
              </w:rPr>
              <m:t>N</m:t>
            </m:r>
            <m:r>
              <m:rPr>
                <m:sty m:val="p"/>
              </m:rPr>
              <w:rPr>
                <w:rFonts w:hint="default" w:ascii="Cambria Math" w:hAnsi="Cambria Math"/>
                <w:sz w:val="24"/>
              </w:rPr>
              <m:t>×</m:t>
            </m:r>
            <m:r>
              <m:rPr/>
              <w:rPr>
                <w:rFonts w:hint="default" w:ascii="Cambria Math" w:hAnsi="Cambria Math"/>
                <w:sz w:val="24"/>
              </w:rPr>
              <m:t>N</m:t>
            </m:r>
            <m:ctrlPr>
              <w:rPr>
                <w:rFonts w:ascii="Cambria Math" w:hAnsi="Cambria Math"/>
                <w:sz w:val="24"/>
              </w:rPr>
            </m:ctrlPr>
          </m:sup>
        </m:sSup>
      </m:oMath>
      <w:r>
        <w:rPr>
          <w:rFonts w:hint="eastAsia" w:hAnsi="Cambria Math"/>
          <w:i w:val="0"/>
          <w:sz w:val="24"/>
          <w:lang w:eastAsia="zh-CN"/>
        </w:rPr>
        <w:t>：</w:t>
      </w:r>
    </w:p>
    <w:p w14:paraId="54196374">
      <w:pPr>
        <w:rPr>
          <w:rFonts w:hint="default" w:hAnsi="Cambria Math"/>
          <w:i w:val="0"/>
          <w:sz w:val="24"/>
        </w:rPr>
      </w:pPr>
      <m:oMathPara>
        <m:oMath>
          <m:sSub>
            <m:sSubPr>
              <m:ctrlPr>
                <w:rPr>
                  <w:rFonts w:hint="default" w:ascii="Cambria Math" w:hAnsi="Cambria Math"/>
                  <w:sz w:val="24"/>
                </w:rPr>
              </m:ctrlPr>
            </m:sSubPr>
            <m:e>
              <m:r>
                <m:rPr/>
                <w:rPr>
                  <w:rFonts w:hint="default" w:ascii="Cambria Math" w:hAnsi="Cambria Math"/>
                  <w:sz w:val="24"/>
                </w:rPr>
                <m:t>P</m:t>
              </m:r>
              <m:ctrlPr>
                <w:rPr>
                  <w:rFonts w:ascii="Cambria Math" w:hAnsi="Cambria Math"/>
                  <w:sz w:val="24"/>
                </w:rPr>
              </m:ctrlPr>
            </m:e>
            <m:sub>
              <m:r>
                <m:rPr/>
                <w:rPr>
                  <w:rFonts w:hint="default" w:ascii="Cambria Math" w:hAnsi="Cambria Math"/>
                  <w:sz w:val="24"/>
                </w:rPr>
                <m:t>ij</m:t>
              </m:r>
              <m:ctrlPr>
                <w:rPr>
                  <w:rFonts w:ascii="Cambria Math" w:hAnsi="Cambria Math"/>
                  <w:sz w:val="24"/>
                </w:rPr>
              </m:ctrlPr>
            </m:sub>
          </m:sSub>
          <m:r>
            <m:rPr/>
            <w:rPr>
              <w:rFonts w:hint="default" w:ascii="Cambria Math" w:hAnsi="Cambria Math"/>
              <w:sz w:val="24"/>
            </w:rPr>
            <m:t>=</m:t>
          </m:r>
          <m:d>
            <m:dPr>
              <m:begChr m:val="{"/>
              <m:endChr m:val=""/>
              <m:ctrlPr>
                <w:rPr>
                  <w:rFonts w:hint="default" w:ascii="Cambria Math" w:hAnsi="Cambria Math"/>
                  <w:i/>
                  <w:sz w:val="24"/>
                </w:rPr>
              </m:ctrlPr>
            </m:dPr>
            <m:e>
              <m:m>
                <m:mPr>
                  <m:mcs>
                    <m:mc>
                      <m:mcPr>
                        <m:count m:val="2"/>
                        <m:mcJc m:val="left"/>
                      </m:mcPr>
                    </m:mc>
                  </m:mcs>
                  <m:plcHide m:val="1"/>
                  <m:ctrlPr>
                    <w:rPr>
                      <w:rFonts w:hint="default" w:ascii="Cambria Math" w:hAnsi="Cambria Math"/>
                      <w:i/>
                      <w:sz w:val="24"/>
                    </w:rPr>
                  </m:ctrlPr>
                </m:mPr>
                <m:mr>
                  <m:e>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1+</m:t>
                        </m:r>
                        <m:func>
                          <m:funcPr>
                            <m:ctrlPr>
                              <w:rPr>
                                <w:rFonts w:hint="default" w:ascii="Cambria Math" w:hAnsi="Cambria Math"/>
                                <w:sz w:val="24"/>
                              </w:rPr>
                            </m:ctrlPr>
                          </m:funcPr>
                          <m:fName>
                            <m:r>
                              <m:rPr>
                                <m:sty m:val="p"/>
                              </m:rPr>
                              <w:rPr>
                                <w:rFonts w:hint="default" w:ascii="Cambria Math" w:hAnsi="Cambria Math"/>
                                <w:sz w:val="24"/>
                              </w:rPr>
                              <m:t>max</m:t>
                            </m:r>
                            <m:ctrlPr>
                              <w:rPr>
                                <w:rFonts w:ascii="Cambria Math" w:hAnsi="Cambria Math"/>
                                <w:sz w:val="24"/>
                              </w:rPr>
                            </m:ctrlPr>
                          </m:fName>
                          <m:e>
                            <m:r>
                              <m:rPr/>
                              <w:rPr>
                                <w:rFonts w:hint="default" w:ascii="Cambria Math" w:hAnsi="Cambria Math"/>
                                <w:sz w:val="24"/>
                              </w:rPr>
                              <m:t>{</m:t>
                            </m:r>
                            <m:ctrlPr>
                              <w:rPr>
                                <w:rFonts w:ascii="Cambria Math" w:hAnsi="Cambria Math"/>
                                <w:sz w:val="24"/>
                              </w:rPr>
                            </m:ctrlPr>
                          </m:e>
                        </m:func>
                        <m:sSub>
                          <m:sSubPr>
                            <m:ctrlPr>
                              <w:rPr>
                                <w:rFonts w:hint="default" w:ascii="Cambria Math" w:hAnsi="Cambria Math"/>
                                <w:sz w:val="24"/>
                              </w:rPr>
                            </m:ctrlPr>
                          </m:sSubPr>
                          <m:e>
                            <m:r>
                              <m:rPr/>
                              <w:rPr>
                                <w:rFonts w:hint="default" w:ascii="Cambria Math" w:hAnsi="Cambria Math"/>
                                <w:sz w:val="24"/>
                              </w:rPr>
                              <m:t>d</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d</m:t>
                            </m:r>
                            <m:ctrlPr>
                              <w:rPr>
                                <w:rFonts w:ascii="Cambria Math" w:hAnsi="Cambria Math"/>
                                <w:sz w:val="24"/>
                              </w:rPr>
                            </m:ctrlPr>
                          </m:e>
                          <m:sub>
                            <m:r>
                              <m:rPr/>
                              <w:rPr>
                                <w:rFonts w:hint="default" w:ascii="Cambria Math" w:hAnsi="Cambria Math"/>
                                <w:sz w:val="24"/>
                              </w:rPr>
                              <m:t>j</m:t>
                            </m:r>
                            <m:ctrlPr>
                              <w:rPr>
                                <w:rFonts w:ascii="Cambria Math" w:hAnsi="Cambria Math"/>
                                <w:sz w:val="24"/>
                              </w:rPr>
                            </m:ctrlPr>
                          </m:sub>
                        </m:sSub>
                        <m:r>
                          <m:rPr/>
                          <w:rPr>
                            <w:rFonts w:hint="default" w:ascii="Cambria Math" w:hAnsi="Cambria Math"/>
                            <w:sz w:val="24"/>
                          </w:rPr>
                          <m:t>}</m:t>
                        </m:r>
                        <m:ctrlPr>
                          <w:rPr>
                            <w:rFonts w:hint="default" w:ascii="Cambria Math" w:hAnsi="Cambria Math"/>
                            <w:sz w:val="24"/>
                          </w:rPr>
                        </m:ctrlPr>
                      </m:den>
                    </m:f>
                    <m:r>
                      <m:rPr/>
                      <w:rPr>
                        <w:rFonts w:hint="default" w:ascii="Cambria Math" w:hAnsi="Cambria Math"/>
                        <w:sz w:val="24"/>
                      </w:rPr>
                      <m:t>,</m:t>
                    </m:r>
                    <m:ctrlPr>
                      <w:rPr>
                        <w:rFonts w:hint="default" w:ascii="Cambria Math" w:hAnsi="Cambria Math"/>
                        <w:i/>
                        <w:sz w:val="24"/>
                      </w:rPr>
                    </m:ctrlPr>
                  </m:e>
                  <m:e>
                    <m:r>
                      <m:rPr/>
                      <w:rPr>
                        <w:rFonts w:hint="default" w:ascii="Cambria Math" w:hAnsi="Cambria Math"/>
                        <w:sz w:val="24"/>
                      </w:rPr>
                      <m:t>(i,j)∈</m:t>
                    </m:r>
                    <m:r>
                      <m:rPr>
                        <m:scr m:val="script"/>
                      </m:rPr>
                      <w:rPr>
                        <w:rFonts w:hint="default" w:ascii="Cambria Math" w:hAnsi="Cambria Math" w:eastAsia="MS Mincho"/>
                        <w:sz w:val="24"/>
                      </w:rPr>
                      <m:t>ℰ</m:t>
                    </m:r>
                    <m:r>
                      <m:rPr/>
                      <w:rPr>
                        <w:rFonts w:hint="default" w:ascii="Cambria Math" w:hAnsi="Cambria Math"/>
                        <w:sz w:val="24"/>
                      </w:rPr>
                      <m:t>,</m:t>
                    </m:r>
                    <m:r>
                      <m:rPr>
                        <m:sty m:val="p"/>
                      </m:rPr>
                      <w:rPr>
                        <w:rFonts w:hint="default" w:ascii="Cambria Math" w:hAnsi="Cambria Math"/>
                        <w:sz w:val="24"/>
                      </w:rPr>
                      <m:t xml:space="preserve"> </m:t>
                    </m:r>
                    <m:r>
                      <m:rPr/>
                      <w:rPr>
                        <w:rFonts w:hint="default" w:ascii="Cambria Math" w:hAnsi="Cambria Math"/>
                        <w:sz w:val="24"/>
                      </w:rPr>
                      <m:t>i≠j,</m:t>
                    </m:r>
                    <m:ctrlPr>
                      <w:rPr>
                        <w:rFonts w:hint="default" w:ascii="Cambria Math" w:hAnsi="Cambria Math"/>
                        <w:i/>
                        <w:sz w:val="24"/>
                      </w:rPr>
                    </m:ctrlPr>
                  </m:e>
                </m:mr>
                <m:mr>
                  <m:e>
                    <m:r>
                      <m:rPr/>
                      <w:rPr>
                        <w:rFonts w:hint="default" w:ascii="Cambria Math" w:hAnsi="Cambria Math"/>
                        <w:sz w:val="24"/>
                      </w:rPr>
                      <m:t>1−</m:t>
                    </m:r>
                    <m:nary>
                      <m:naryPr>
                        <m:chr m:val="∑"/>
                        <m:limLoc m:val="undOvr"/>
                        <m:supHide m:val="1"/>
                        <m:ctrlPr>
                          <w:rPr>
                            <w:rFonts w:hint="default" w:ascii="Cambria Math" w:hAnsi="Cambria Math"/>
                            <w:i/>
                            <w:sz w:val="24"/>
                          </w:rPr>
                        </m:ctrlPr>
                      </m:naryPr>
                      <m:sub>
                        <m:r>
                          <m:rPr/>
                          <w:rPr>
                            <w:rFonts w:hint="default" w:ascii="Cambria Math" w:hAnsi="Cambria Math"/>
                            <w:sz w:val="24"/>
                          </w:rPr>
                          <m:t>k≠i</m:t>
                        </m:r>
                        <m:ctrlPr>
                          <w:rPr>
                            <w:rFonts w:hint="default" w:ascii="Cambria Math" w:hAnsi="Cambria Math"/>
                            <w:sz w:val="24"/>
                          </w:rPr>
                        </m:ctrlPr>
                      </m:sub>
                      <m:sup>
                        <m:ctrlPr>
                          <w:rPr>
                            <w:rFonts w:hint="default" w:ascii="Cambria Math" w:hAnsi="Cambria Math"/>
                            <w:sz w:val="24"/>
                          </w:rPr>
                        </m:ctrlPr>
                      </m:sup>
                      <m:e>
                        <m:sSub>
                          <m:sSubPr>
                            <m:ctrlPr>
                              <w:rPr>
                                <w:rFonts w:hint="default" w:ascii="Cambria Math" w:hAnsi="Cambria Math"/>
                                <w:sz w:val="24"/>
                              </w:rPr>
                            </m:ctrlPr>
                          </m:sSubPr>
                          <m:e>
                            <m:r>
                              <m:rPr/>
                              <w:rPr>
                                <w:rFonts w:hint="default" w:ascii="Cambria Math" w:hAnsi="Cambria Math"/>
                                <w:sz w:val="24"/>
                              </w:rPr>
                              <m:t>P</m:t>
                            </m:r>
                            <m:ctrlPr>
                              <w:rPr>
                                <w:rFonts w:ascii="Cambria Math" w:hAnsi="Cambria Math"/>
                                <w:sz w:val="24"/>
                              </w:rPr>
                            </m:ctrlPr>
                          </m:e>
                          <m:sub>
                            <m:r>
                              <m:rPr/>
                              <w:rPr>
                                <w:rFonts w:hint="default" w:ascii="Cambria Math" w:hAnsi="Cambria Math"/>
                                <w:sz w:val="24"/>
                              </w:rPr>
                              <m:t>ik</m:t>
                            </m:r>
                            <m:ctrlPr>
                              <w:rPr>
                                <w:rFonts w:ascii="Cambria Math" w:hAnsi="Cambria Math"/>
                                <w:sz w:val="24"/>
                              </w:rPr>
                            </m:ctrlPr>
                          </m:sub>
                        </m:sSub>
                        <m:ctrlPr>
                          <w:rPr>
                            <w:rFonts w:hint="default" w:ascii="Cambria Math" w:hAnsi="Cambria Math"/>
                            <w:sz w:val="24"/>
                          </w:rPr>
                        </m:ctrlPr>
                      </m:e>
                    </m:nary>
                    <m:r>
                      <m:rPr/>
                      <w:rPr>
                        <w:rFonts w:hint="default" w:ascii="Cambria Math" w:hAnsi="Cambria Math"/>
                        <w:sz w:val="24"/>
                      </w:rPr>
                      <m:t>,</m:t>
                    </m:r>
                    <m:ctrlPr>
                      <w:rPr>
                        <w:rFonts w:hint="default" w:ascii="Cambria Math" w:hAnsi="Cambria Math"/>
                        <w:i/>
                        <w:sz w:val="24"/>
                      </w:rPr>
                    </m:ctrlPr>
                  </m:e>
                  <m:e>
                    <m:r>
                      <m:rPr/>
                      <w:rPr>
                        <w:rFonts w:hint="default" w:ascii="Cambria Math" w:hAnsi="Cambria Math"/>
                        <w:sz w:val="24"/>
                      </w:rPr>
                      <m:t>i=j,</m:t>
                    </m:r>
                    <m:ctrlPr>
                      <w:rPr>
                        <w:rFonts w:hint="default" w:ascii="Cambria Math" w:hAnsi="Cambria Math"/>
                        <w:i/>
                        <w:sz w:val="24"/>
                      </w:rPr>
                    </m:ctrlPr>
                  </m:e>
                </m:mr>
                <m:mr>
                  <m:e>
                    <m:r>
                      <m:rPr/>
                      <w:rPr>
                        <w:rFonts w:hint="default" w:ascii="Cambria Math" w:hAnsi="Cambria Math"/>
                        <w:sz w:val="24"/>
                      </w:rPr>
                      <m:t>0,</m:t>
                    </m:r>
                    <m:ctrlPr>
                      <w:rPr>
                        <w:rFonts w:hint="default" w:ascii="Cambria Math" w:hAnsi="Cambria Math"/>
                        <w:i/>
                        <w:sz w:val="24"/>
                      </w:rPr>
                    </m:ctrlPr>
                  </m:e>
                  <m:e>
                    <m:r>
                      <m:rPr>
                        <m:sty m:val="p"/>
                      </m:rPr>
                      <w:rPr>
                        <w:rFonts w:hint="default" w:ascii="Cambria Math" w:hAnsi="Cambria Math"/>
                        <w:sz w:val="24"/>
                      </w:rPr>
                      <m:t>otherwise</m:t>
                    </m:r>
                    <m:r>
                      <m:rPr/>
                      <w:rPr>
                        <w:rFonts w:hint="default" w:ascii="Cambria Math" w:hAnsi="Cambria Math"/>
                        <w:sz w:val="24"/>
                      </w:rPr>
                      <m:t>,</m:t>
                    </m:r>
                    <m:ctrlPr>
                      <w:rPr>
                        <w:rFonts w:hint="default" w:ascii="Cambria Math" w:hAnsi="Cambria Math"/>
                        <w:i/>
                        <w:sz w:val="24"/>
                      </w:rPr>
                    </m:ctrlPr>
                  </m:e>
                </m:mr>
              </m:m>
              <m:ctrlPr>
                <w:rPr>
                  <w:rFonts w:hint="default" w:ascii="Cambria Math" w:hAnsi="Cambria Math"/>
                  <w:i/>
                  <w:sz w:val="24"/>
                </w:rPr>
              </m:ctrlPr>
            </m:e>
          </m:d>
        </m:oMath>
      </m:oMathPara>
    </w:p>
    <w:p w14:paraId="0F28A1DF">
      <w:pPr>
        <w:rPr>
          <w:rFonts w:hint="eastAsia" w:hAnsi="Cambria Math"/>
          <w:i w:val="0"/>
          <w:sz w:val="24"/>
          <w:lang w:val="en-US" w:eastAsia="zh-CN"/>
        </w:rPr>
      </w:pPr>
      <w:r>
        <w:rPr>
          <w:rFonts w:hint="eastAsia" w:hAnsi="Cambria Math"/>
          <w:i w:val="0"/>
          <w:sz w:val="24"/>
          <w:lang w:val="en-US" w:eastAsia="zh-CN"/>
        </w:rPr>
        <w:t>其中</w:t>
      </w:r>
      <m:oMath>
        <m:sSub>
          <m:sSubPr>
            <m:ctrlPr>
              <w:rPr>
                <w:rFonts w:ascii="Cambria Math" w:hAnsi="Cambria Math"/>
                <w:i/>
                <w:sz w:val="24"/>
                <w:lang w:val="en-US"/>
              </w:rPr>
            </m:ctrlPr>
          </m:sSubPr>
          <m:e>
            <m:r>
              <m:rPr/>
              <w:rPr>
                <w:rFonts w:hint="default" w:ascii="Cambria Math" w:hAnsi="Cambria Math"/>
                <w:sz w:val="24"/>
                <w:lang w:val="en-US" w:eastAsia="zh-CN"/>
              </w:rPr>
              <m:t>d</m:t>
            </m:r>
            <m:ctrlPr>
              <w:rPr>
                <w:rFonts w:ascii="Cambria Math" w:hAnsi="Cambria Math"/>
                <w:i/>
                <w:sz w:val="24"/>
                <w:lang w:val="en-US"/>
              </w:rPr>
            </m:ctrlPr>
          </m:e>
          <m:sub>
            <m:r>
              <m:rPr/>
              <w:rPr>
                <w:rFonts w:hint="default" w:ascii="Cambria Math" w:hAnsi="Cambria Math"/>
                <w:sz w:val="24"/>
                <w:lang w:val="en-US" w:eastAsia="zh-CN"/>
              </w:rPr>
              <m:t>i</m:t>
            </m:r>
            <m:ctrlPr>
              <w:rPr>
                <w:rFonts w:ascii="Cambria Math" w:hAnsi="Cambria Math"/>
                <w:i/>
                <w:sz w:val="24"/>
                <w:lang w:val="en-US"/>
              </w:rPr>
            </m:ctrlPr>
          </m:sub>
        </m:sSub>
      </m:oMath>
      <w:r>
        <w:rPr>
          <w:rFonts w:hint="eastAsia" w:hAnsi="Cambria Math"/>
          <w:i w:val="0"/>
          <w:sz w:val="24"/>
          <w:lang w:val="en-US" w:eastAsia="zh-CN"/>
        </w:rPr>
        <w:t>为节点i的度。该构造满足</w:t>
      </w:r>
    </w:p>
    <w:p w14:paraId="6C30F1C9">
      <w:pPr>
        <w:rPr>
          <w:rFonts w:hint="default" w:hAnsi="Cambria Math"/>
          <w:i w:val="0"/>
          <w:sz w:val="24"/>
          <w:lang w:val="en-US" w:eastAsia="zh-CN"/>
        </w:rPr>
      </w:pPr>
      <m:oMathPara>
        <m:oMath>
          <m:r>
            <m:rPr/>
            <w:rPr>
              <w:rFonts w:hint="default" w:ascii="Cambria Math" w:hAnsi="Cambria Math"/>
              <w:sz w:val="24"/>
            </w:rPr>
            <m:t>P1=1,</m:t>
          </m:r>
        </m:oMath>
      </m:oMathPara>
    </w:p>
    <w:p w14:paraId="0058218F">
      <w:pPr>
        <w:rPr>
          <w:rFonts w:hint="default" w:hAnsi="Cambria Math"/>
          <w:i w:val="0"/>
          <w:sz w:val="24"/>
        </w:rPr>
      </w:pPr>
      <m:oMathPara>
        <m:oMath>
          <m:sSup>
            <m:sSupPr>
              <m:ctrlPr>
                <w:rPr>
                  <w:rFonts w:hint="default" w:ascii="Cambria Math" w:hAnsi="Cambria Math"/>
                  <w:sz w:val="24"/>
                </w:rPr>
              </m:ctrlPr>
            </m:sSupPr>
            <m:e>
              <m:r>
                <m:rPr/>
                <w:rPr>
                  <w:rFonts w:hint="default" w:ascii="Cambria Math" w:hAnsi="Cambria Math"/>
                  <w:sz w:val="24"/>
                </w:rPr>
                <m:t>P</m:t>
              </m:r>
              <m:ctrlPr>
                <w:rPr>
                  <w:rFonts w:ascii="Cambria Math" w:hAnsi="Cambria Math"/>
                  <w:sz w:val="24"/>
                </w:rPr>
              </m:ctrlPr>
            </m:e>
            <m:sup>
              <m:r>
                <m:rPr/>
                <w:rPr>
                  <w:rFonts w:hint="default" w:ascii="Cambria Math" w:hAnsi="Cambria Math"/>
                  <w:sz w:val="24"/>
                </w:rPr>
                <m:t>⊤</m:t>
              </m:r>
              <m:ctrlPr>
                <w:rPr>
                  <w:rFonts w:ascii="Cambria Math" w:hAnsi="Cambria Math"/>
                  <w:sz w:val="24"/>
                </w:rPr>
              </m:ctrlPr>
            </m:sup>
          </m:sSup>
          <m:r>
            <m:rPr>
              <m:sty m:val="b"/>
            </m:rPr>
            <w:rPr>
              <w:rFonts w:hint="default" w:ascii="Cambria Math" w:hAnsi="Cambria Math"/>
              <w:sz w:val="24"/>
            </w:rPr>
            <m:t>1</m:t>
          </m:r>
          <m:r>
            <m:rPr/>
            <w:rPr>
              <w:rFonts w:hint="default" w:ascii="Cambria Math" w:hAnsi="Cambria Math"/>
              <w:sz w:val="24"/>
            </w:rPr>
            <m:t>=</m:t>
          </m:r>
          <m:r>
            <m:rPr>
              <m:sty m:val="b"/>
            </m:rPr>
            <w:rPr>
              <w:rFonts w:hint="default" w:ascii="Cambria Math" w:hAnsi="Cambria Math"/>
              <w:sz w:val="24"/>
            </w:rPr>
            <m:t>1</m:t>
          </m:r>
          <m:r>
            <m:rPr/>
            <w:rPr>
              <w:rFonts w:hint="default" w:ascii="Cambria Math" w:hAnsi="Cambria Math"/>
              <w:sz w:val="24"/>
            </w:rPr>
            <m:t>,</m:t>
          </m:r>
        </m:oMath>
      </m:oMathPara>
    </w:p>
    <w:p w14:paraId="4BDD7227">
      <w:pPr>
        <w:rPr>
          <w:rFonts w:ascii="宋体" w:hAnsi="宋体" w:eastAsia="宋体" w:cs="宋体"/>
          <w:sz w:val="24"/>
          <w:szCs w:val="24"/>
        </w:rPr>
      </w:pPr>
      <w:r>
        <w:rPr>
          <w:rFonts w:ascii="宋体" w:hAnsi="宋体" w:eastAsia="宋体" w:cs="宋体"/>
          <w:sz w:val="24"/>
          <w:szCs w:val="24"/>
        </w:rPr>
        <w:t>从而保证在连通图上迭代加权平均的稳定性与可实现性；非零元素仅限一跳邻域，匹配通信约束〔因1〕。</w:t>
      </w:r>
    </w:p>
    <w:p w14:paraId="5B8762B8">
      <w:pPr>
        <w:pStyle w:val="4"/>
        <w:bidi w:val="0"/>
        <w:rPr>
          <w:rFonts w:hint="eastAsia"/>
          <w:lang w:val="en-US" w:eastAsia="zh-CN"/>
        </w:rPr>
      </w:pPr>
      <w:r>
        <w:rPr>
          <w:rFonts w:hint="eastAsia"/>
          <w:lang w:val="en-US" w:eastAsia="zh-CN"/>
        </w:rPr>
        <w:t>3.2.3 测试环境</w:t>
      </w:r>
    </w:p>
    <w:p w14:paraId="15ED27ED">
      <w:pPr>
        <w:pStyle w:val="3"/>
        <w:bidi w:val="0"/>
        <w:rPr>
          <w:rFonts w:hint="eastAsia"/>
          <w:lang w:val="en-US" w:eastAsia="zh-CN"/>
        </w:rPr>
      </w:pPr>
      <w:bookmarkStart w:id="12" w:name="_GoBack"/>
      <w:bookmarkEnd w:id="12"/>
      <w:r>
        <w:rPr>
          <w:rFonts w:hint="eastAsia"/>
          <w:lang w:val="en-US" w:eastAsia="zh-CN"/>
        </w:rPr>
        <w:t>3.3 测试方案设计</w:t>
      </w:r>
    </w:p>
    <w:p w14:paraId="2D738FCC">
      <w:pPr>
        <w:rPr>
          <w:rFonts w:hint="default"/>
          <w:lang w:val="en-US" w:eastAsia="zh-CN"/>
        </w:rPr>
      </w:pPr>
      <w:r>
        <w:rPr>
          <w:rFonts w:hint="default"/>
          <w:lang w:val="en-US" w:eastAsia="zh-CN"/>
        </w:rPr>
        <w:t>为系统验证本研究提出的多密钥门限加密方案在交通流量预测场景下的有效性与可部署性，本节设计了覆盖隐私与安全性、系统开销与吞吐、鲁棒性与扩展性以及预测性能合规性四个维度的测试方案。整体思路是以“本地训练 → 密文传输与聚合（Eval） → 门限解密 → 上线可用”为端到端流程，通过对比未加密基线与加密实现，全面评估方案在真实任务下的表现。</w:t>
      </w:r>
    </w:p>
    <w:p w14:paraId="16E78380">
      <w:pPr>
        <w:rPr>
          <w:rFonts w:hint="default"/>
          <w:lang w:val="en-US" w:eastAsia="zh-CN"/>
        </w:rPr>
      </w:pPr>
      <w:r>
        <w:rPr>
          <w:rFonts w:hint="default"/>
          <w:lang w:val="en-US" w:eastAsia="zh-CN"/>
        </w:rPr>
        <w:t>首先，在隐私与安全性维度，重点检验门限机密性、通信侧安全以及对成员推断与模型反演攻击的抵抗力。测试方案要求在合谋规模小于门限时无法完成解密，而在达到门限时能够正确恢复结果；同时，对通信过程进行抓包与重放，验证系统是否具备拒绝机制；进一步，采用现有文献中的攻击基线〔因6, 因7〕对加密训练过程进行验证，确保攻击成功率接近随机水平。</w:t>
      </w:r>
    </w:p>
    <w:p w14:paraId="4C8AB84C">
      <w:pPr>
        <w:rPr>
          <w:rFonts w:hint="default"/>
          <w:lang w:val="en-US" w:eastAsia="zh-CN"/>
        </w:rPr>
      </w:pPr>
      <w:r>
        <w:rPr>
          <w:rFonts w:hint="default"/>
          <w:lang w:val="en-US" w:eastAsia="zh-CN"/>
        </w:rPr>
        <w:t>其次，在系统开销与吞吐维度，测试将训练过程分解为本地计算、加密、通信、密文评估和解密五个环节，分别记录均值与 95th 百分位的时延，并计算加密开销比。若加密方案在保证安全性的前提下，额外开销不超过 30%，且系统吞吐量与通信负载处于可接受范围，则判定为满足工程可行性〔因5〕。</w:t>
      </w:r>
    </w:p>
    <w:p w14:paraId="09B8F97D">
      <w:pPr>
        <w:rPr>
          <w:rFonts w:hint="default"/>
          <w:lang w:val="en-US" w:eastAsia="zh-CN"/>
        </w:rPr>
      </w:pPr>
      <w:r>
        <w:rPr>
          <w:rFonts w:hint="default"/>
          <w:lang w:val="en-US" w:eastAsia="zh-CN"/>
        </w:rPr>
        <w:t>第三，在鲁棒性与可扩展性维度，测试通过注入不同的网络扰动（如节点掉线、迟到与丢包）来检验训练过程的稳定性，并在不同规模的节点数下测量时延缩放趋势。预期结果是：在扰动条件下训练不被中断，最终业务指标下降幅度不超过 3%；随着节点数增加，整体延迟保持近线性或次线性增长〔因3, 因5〕。</w:t>
      </w:r>
    </w:p>
    <w:p w14:paraId="52AD45B0">
      <w:pPr>
        <w:rPr>
          <w:rFonts w:hint="default"/>
          <w:lang w:val="en-US" w:eastAsia="zh-CN"/>
        </w:rPr>
      </w:pPr>
      <w:r>
        <w:rPr>
          <w:rFonts w:hint="default"/>
          <w:lang w:val="en-US" w:eastAsia="zh-CN"/>
        </w:rPr>
        <w:t xml:space="preserve">最后，在预测性能合规性维度，测试仅作为加密方案有效性的补充性背书，而非主要评估目标。具体方法是对比加密与未加密模型在 METR-LA 与 PEMS-BAY 数据集上的 RMSE、MAE 与 MAPE〔因1, 因2〕，并计算参数与预测结果的一致性误差。若误差在 </w:t>
      </w:r>
      <m:oMath>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−6</m:t>
            </m:r>
            <m:ctrlPr>
              <w:rPr>
                <w:rFonts w:ascii="Cambria Math" w:hAnsi="Cambria Math"/>
                <w:i/>
                <w:lang w:val="en-US"/>
              </w:rPr>
            </m:ctrlPr>
          </m:sup>
        </m:sSup>
      </m:oMath>
      <w:r>
        <w:rPr>
          <w:rFonts w:hint="default"/>
          <w:lang w:val="en-US" w:eastAsia="zh-CN"/>
        </w:rPr>
        <w:t xml:space="preserve"> 以内，且性能指标差异不显著，则可认定加密机制未对模型预测能力造成破坏。</w:t>
      </w:r>
    </w:p>
    <w:p w14:paraId="217F3D06">
      <w:pPr>
        <w:pStyle w:val="3"/>
        <w:bidi w:val="0"/>
        <w:rPr>
          <w:rFonts w:hint="eastAsia"/>
          <w:lang w:val="en-US" w:eastAsia="zh-CN"/>
        </w:rPr>
      </w:pPr>
      <w:r>
        <w:rPr>
          <w:rFonts w:hint="eastAsia"/>
          <w:lang w:val="en-US" w:eastAsia="zh-CN"/>
        </w:rPr>
        <w:t>3.4 测试结果</w:t>
      </w:r>
    </w:p>
    <w:p w14:paraId="7EBF465F">
      <w:pPr>
        <w:pStyle w:val="4"/>
        <w:bidi w:val="0"/>
      </w:pPr>
      <w:r>
        <w:t>3.4.1 测试结果展示</w:t>
      </w:r>
    </w:p>
    <w:p w14:paraId="3617F748">
      <w:pPr>
        <w:rPr>
          <w:rFonts w:hint="default"/>
          <w:lang w:val="en-US" w:eastAsia="zh-CN"/>
        </w:rPr>
      </w:pPr>
      <w:r>
        <w:rPr>
          <w:rFonts w:hint="default"/>
          <w:lang w:val="en-US" w:eastAsia="zh-CN"/>
        </w:rPr>
        <w:t>为验证所提出方案的有效性，我们在 METR-LA 与 PEMS-BAY 两个公开数据集上进行了对照实验，分别报告未加密基线与加密方案的性能。表 3-1 给出了预测性能（RMSE、MAE、MAPE）对比结果，表 3-2 给出了系统开销分解与加密开销比，表 3-3 总结了安全性测试的指标。</w:t>
      </w:r>
    </w:p>
    <w:p w14:paraId="2DDB0050">
      <w:pPr>
        <w:jc w:val="center"/>
        <w:rPr>
          <w:rFonts w:hint="eastAsia" w:eastAsia="宋体"/>
          <w:sz w:val="21"/>
          <w:szCs w:val="21"/>
          <w:lang w:val="en-US" w:eastAsia="zh-CN"/>
        </w:rPr>
      </w:pPr>
      <w:r>
        <w:rPr>
          <w:rFonts w:ascii="宋体" w:hAnsi="宋体" w:eastAsia="宋体" w:cs="宋体"/>
          <w:sz w:val="21"/>
          <w:szCs w:val="21"/>
        </w:rPr>
        <w:t>表 3-1 模型预测性能对比（RMSE/MAE/MAPE</w:t>
      </w:r>
      <w:r>
        <w:rPr>
          <w:rFonts w:hint="eastAsia" w:ascii="宋体" w:hAnsi="宋体" w:cs="宋体"/>
          <w:sz w:val="21"/>
          <w:szCs w:val="21"/>
          <w:lang w:eastAsia="zh-CN"/>
        </w:rPr>
        <w:t>）</w:t>
      </w:r>
    </w:p>
    <w:tbl>
      <w:tblPr>
        <w:tblStyle w:val="10"/>
        <w:tblW w:w="9036"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56" w:type="dxa"/>
          <w:left w:w="96" w:type="dxa"/>
          <w:bottom w:w="56" w:type="dxa"/>
          <w:right w:w="96" w:type="dxa"/>
        </w:tblCellMar>
      </w:tblPr>
      <w:tblGrid>
        <w:gridCol w:w="1710"/>
        <w:gridCol w:w="1933"/>
        <w:gridCol w:w="1191"/>
        <w:gridCol w:w="1187"/>
        <w:gridCol w:w="1315"/>
        <w:gridCol w:w="1700"/>
      </w:tblGrid>
      <w:tr w14:paraId="435F2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Header/>
          <w:tblCellSpacing w:w="15" w:type="dxa"/>
          <w:jc w:val="center"/>
        </w:trPr>
        <w:tc>
          <w:tcPr>
            <w:tcW w:w="1665" w:type="dxa"/>
            <w:tcBorders>
              <w:top w:val="single" w:color="auto" w:sz="12" w:space="0"/>
              <w:bottom w:val="single" w:color="auto" w:sz="4" w:space="0"/>
            </w:tcBorders>
            <w:shd w:val="clear" w:color="auto" w:fill="auto"/>
            <w:vAlign w:val="center"/>
          </w:tcPr>
          <w:p w14:paraId="63E1C27C">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数据集</w:t>
            </w:r>
          </w:p>
        </w:tc>
        <w:tc>
          <w:tcPr>
            <w:tcW w:w="1903" w:type="dxa"/>
            <w:tcBorders>
              <w:top w:val="single" w:color="auto" w:sz="12" w:space="0"/>
              <w:bottom w:val="single" w:color="auto" w:sz="4" w:space="0"/>
            </w:tcBorders>
            <w:shd w:val="clear" w:color="auto" w:fill="auto"/>
            <w:vAlign w:val="center"/>
          </w:tcPr>
          <w:p w14:paraId="5B43530B">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方法</w:t>
            </w:r>
          </w:p>
        </w:tc>
        <w:tc>
          <w:tcPr>
            <w:tcW w:w="1161" w:type="dxa"/>
            <w:tcBorders>
              <w:top w:val="single" w:color="auto" w:sz="12" w:space="0"/>
              <w:bottom w:val="single" w:color="auto" w:sz="4" w:space="0"/>
            </w:tcBorders>
            <w:shd w:val="clear" w:color="auto" w:fill="auto"/>
            <w:vAlign w:val="center"/>
          </w:tcPr>
          <w:p w14:paraId="72AF84C9">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RMSE</w:t>
            </w:r>
          </w:p>
        </w:tc>
        <w:tc>
          <w:tcPr>
            <w:tcW w:w="1157" w:type="dxa"/>
            <w:tcBorders>
              <w:top w:val="single" w:color="auto" w:sz="12" w:space="0"/>
              <w:bottom w:val="single" w:color="auto" w:sz="4" w:space="0"/>
            </w:tcBorders>
            <w:shd w:val="clear" w:color="auto" w:fill="auto"/>
            <w:vAlign w:val="center"/>
          </w:tcPr>
          <w:p w14:paraId="0F0E82A0">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MAE</w:t>
            </w:r>
          </w:p>
        </w:tc>
        <w:tc>
          <w:tcPr>
            <w:tcW w:w="1285" w:type="dxa"/>
            <w:tcBorders>
              <w:top w:val="single" w:color="auto" w:sz="12" w:space="0"/>
              <w:bottom w:val="single" w:color="auto" w:sz="4" w:space="0"/>
            </w:tcBorders>
            <w:shd w:val="clear" w:color="auto" w:fill="auto"/>
            <w:vAlign w:val="center"/>
          </w:tcPr>
          <w:p w14:paraId="52D721AD">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MAPE</w:t>
            </w:r>
          </w:p>
        </w:tc>
        <w:tc>
          <w:tcPr>
            <w:tcW w:w="1655" w:type="dxa"/>
            <w:tcBorders>
              <w:top w:val="single" w:color="auto" w:sz="12" w:space="0"/>
              <w:bottom w:val="single" w:color="auto" w:sz="4" w:space="0"/>
            </w:tcBorders>
            <w:shd w:val="clear" w:color="auto" w:fill="auto"/>
            <w:vAlign w:val="center"/>
          </w:tcPr>
          <w:p w14:paraId="7CB1A523">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相对差异</w:t>
            </w:r>
          </w:p>
        </w:tc>
      </w:tr>
      <w:tr w14:paraId="156D66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6" w:type="dxa"/>
            <w:left w:w="96" w:type="dxa"/>
            <w:bottom w:w="56" w:type="dxa"/>
            <w:right w:w="96" w:type="dxa"/>
          </w:tblCellMar>
        </w:tblPrEx>
        <w:trPr>
          <w:trHeight w:val="0" w:hRule="atLeast"/>
          <w:tblCellSpacing w:w="15" w:type="dxa"/>
          <w:jc w:val="center"/>
        </w:trPr>
        <w:tc>
          <w:tcPr>
            <w:tcW w:w="1665" w:type="dxa"/>
            <w:shd w:val="clear" w:color="auto" w:fill="auto"/>
            <w:vAlign w:val="center"/>
          </w:tcPr>
          <w:p w14:paraId="32576E9A">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METR-LA</w:t>
            </w:r>
          </w:p>
        </w:tc>
        <w:tc>
          <w:tcPr>
            <w:tcW w:w="1903" w:type="dxa"/>
            <w:shd w:val="clear" w:color="auto" w:fill="auto"/>
            <w:vAlign w:val="center"/>
          </w:tcPr>
          <w:p w14:paraId="7F1921E3">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未加密基线</w:t>
            </w:r>
          </w:p>
        </w:tc>
        <w:tc>
          <w:tcPr>
            <w:tcW w:w="1161" w:type="dxa"/>
            <w:shd w:val="clear" w:color="auto" w:fill="auto"/>
            <w:vAlign w:val="center"/>
          </w:tcPr>
          <w:p w14:paraId="4C7799BF">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5.21</w:t>
            </w:r>
          </w:p>
        </w:tc>
        <w:tc>
          <w:tcPr>
            <w:tcW w:w="1157" w:type="dxa"/>
            <w:shd w:val="clear" w:color="auto" w:fill="auto"/>
            <w:vAlign w:val="center"/>
          </w:tcPr>
          <w:p w14:paraId="14E96325">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3.47</w:t>
            </w:r>
          </w:p>
        </w:tc>
        <w:tc>
          <w:tcPr>
            <w:tcW w:w="1285" w:type="dxa"/>
            <w:shd w:val="clear" w:color="auto" w:fill="auto"/>
            <w:vAlign w:val="center"/>
          </w:tcPr>
          <w:p w14:paraId="7649F7F5">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8.52%</w:t>
            </w:r>
          </w:p>
        </w:tc>
        <w:tc>
          <w:tcPr>
            <w:tcW w:w="1655" w:type="dxa"/>
            <w:shd w:val="clear" w:color="auto" w:fill="auto"/>
            <w:vAlign w:val="center"/>
          </w:tcPr>
          <w:p w14:paraId="4D78F08A">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w:t>
            </w:r>
          </w:p>
        </w:tc>
      </w:tr>
      <w:tr w14:paraId="186521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6" w:type="dxa"/>
            <w:left w:w="96" w:type="dxa"/>
            <w:bottom w:w="56" w:type="dxa"/>
            <w:right w:w="96" w:type="dxa"/>
          </w:tblCellMar>
        </w:tblPrEx>
        <w:trPr>
          <w:trHeight w:val="0" w:hRule="atLeast"/>
          <w:tblCellSpacing w:w="15" w:type="dxa"/>
          <w:jc w:val="center"/>
        </w:trPr>
        <w:tc>
          <w:tcPr>
            <w:tcW w:w="1665" w:type="dxa"/>
            <w:shd w:val="clear" w:color="auto" w:fill="auto"/>
            <w:vAlign w:val="center"/>
          </w:tcPr>
          <w:p w14:paraId="4A9F6253">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METR-LA</w:t>
            </w:r>
          </w:p>
        </w:tc>
        <w:tc>
          <w:tcPr>
            <w:tcW w:w="1903" w:type="dxa"/>
            <w:shd w:val="clear" w:color="auto" w:fill="auto"/>
            <w:vAlign w:val="center"/>
          </w:tcPr>
          <w:p w14:paraId="019B3EB9">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加密方案</w:t>
            </w:r>
          </w:p>
        </w:tc>
        <w:tc>
          <w:tcPr>
            <w:tcW w:w="1161" w:type="dxa"/>
            <w:shd w:val="clear" w:color="auto" w:fill="auto"/>
            <w:vAlign w:val="center"/>
          </w:tcPr>
          <w:p w14:paraId="6234D508">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5.26</w:t>
            </w:r>
          </w:p>
        </w:tc>
        <w:tc>
          <w:tcPr>
            <w:tcW w:w="1157" w:type="dxa"/>
            <w:shd w:val="clear" w:color="auto" w:fill="auto"/>
            <w:vAlign w:val="center"/>
          </w:tcPr>
          <w:p w14:paraId="1C9F0A89">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3.50</w:t>
            </w:r>
          </w:p>
        </w:tc>
        <w:tc>
          <w:tcPr>
            <w:tcW w:w="1285" w:type="dxa"/>
            <w:shd w:val="clear" w:color="auto" w:fill="auto"/>
            <w:vAlign w:val="center"/>
          </w:tcPr>
          <w:p w14:paraId="12966295">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8.60%</w:t>
            </w:r>
          </w:p>
        </w:tc>
        <w:tc>
          <w:tcPr>
            <w:tcW w:w="1655" w:type="dxa"/>
            <w:shd w:val="clear" w:color="auto" w:fill="auto"/>
            <w:vAlign w:val="center"/>
          </w:tcPr>
          <w:p w14:paraId="3DBB6D52">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 1%</w:t>
            </w:r>
          </w:p>
        </w:tc>
      </w:tr>
      <w:tr w14:paraId="6DFC63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CellSpacing w:w="15" w:type="dxa"/>
          <w:jc w:val="center"/>
        </w:trPr>
        <w:tc>
          <w:tcPr>
            <w:tcW w:w="1665" w:type="dxa"/>
            <w:shd w:val="clear" w:color="auto" w:fill="auto"/>
            <w:vAlign w:val="center"/>
          </w:tcPr>
          <w:p w14:paraId="7336C2AE">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PEMS-BAY</w:t>
            </w:r>
          </w:p>
        </w:tc>
        <w:tc>
          <w:tcPr>
            <w:tcW w:w="1903" w:type="dxa"/>
            <w:shd w:val="clear" w:color="auto" w:fill="auto"/>
            <w:vAlign w:val="center"/>
          </w:tcPr>
          <w:p w14:paraId="345E7875">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未加密基线</w:t>
            </w:r>
          </w:p>
        </w:tc>
        <w:tc>
          <w:tcPr>
            <w:tcW w:w="1161" w:type="dxa"/>
            <w:shd w:val="clear" w:color="auto" w:fill="auto"/>
            <w:vAlign w:val="center"/>
          </w:tcPr>
          <w:p w14:paraId="3931BE92">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3.98</w:t>
            </w:r>
          </w:p>
        </w:tc>
        <w:tc>
          <w:tcPr>
            <w:tcW w:w="1157" w:type="dxa"/>
            <w:shd w:val="clear" w:color="auto" w:fill="auto"/>
            <w:vAlign w:val="center"/>
          </w:tcPr>
          <w:p w14:paraId="33D4FDDD">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2.81</w:t>
            </w:r>
          </w:p>
        </w:tc>
        <w:tc>
          <w:tcPr>
            <w:tcW w:w="1285" w:type="dxa"/>
            <w:shd w:val="clear" w:color="auto" w:fill="auto"/>
            <w:vAlign w:val="center"/>
          </w:tcPr>
          <w:p w14:paraId="0729AA41">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6.73%</w:t>
            </w:r>
          </w:p>
        </w:tc>
        <w:tc>
          <w:tcPr>
            <w:tcW w:w="1655" w:type="dxa"/>
            <w:shd w:val="clear" w:color="auto" w:fill="auto"/>
            <w:vAlign w:val="center"/>
          </w:tcPr>
          <w:p w14:paraId="693C2745">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w:t>
            </w:r>
          </w:p>
        </w:tc>
      </w:tr>
      <w:tr w14:paraId="41CEF6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6" w:type="dxa"/>
            <w:left w:w="96" w:type="dxa"/>
            <w:bottom w:w="56" w:type="dxa"/>
            <w:right w:w="96" w:type="dxa"/>
          </w:tblCellMar>
        </w:tblPrEx>
        <w:trPr>
          <w:trHeight w:val="0" w:hRule="atLeast"/>
          <w:tblCellSpacing w:w="15" w:type="dxa"/>
          <w:jc w:val="center"/>
        </w:trPr>
        <w:tc>
          <w:tcPr>
            <w:tcW w:w="1665" w:type="dxa"/>
            <w:tcBorders>
              <w:bottom w:val="single" w:color="auto" w:sz="12" w:space="0"/>
            </w:tcBorders>
            <w:shd w:val="clear" w:color="auto" w:fill="auto"/>
            <w:vAlign w:val="center"/>
          </w:tcPr>
          <w:p w14:paraId="400FAC78">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PEMS-BAY</w:t>
            </w:r>
          </w:p>
        </w:tc>
        <w:tc>
          <w:tcPr>
            <w:tcW w:w="1903" w:type="dxa"/>
            <w:tcBorders>
              <w:bottom w:val="single" w:color="auto" w:sz="12" w:space="0"/>
            </w:tcBorders>
            <w:shd w:val="clear" w:color="auto" w:fill="auto"/>
            <w:vAlign w:val="center"/>
          </w:tcPr>
          <w:p w14:paraId="4A26D6AB">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加密方案</w:t>
            </w:r>
          </w:p>
        </w:tc>
        <w:tc>
          <w:tcPr>
            <w:tcW w:w="1161" w:type="dxa"/>
            <w:tcBorders>
              <w:bottom w:val="single" w:color="auto" w:sz="12" w:space="0"/>
            </w:tcBorders>
            <w:shd w:val="clear" w:color="auto" w:fill="auto"/>
            <w:vAlign w:val="center"/>
          </w:tcPr>
          <w:p w14:paraId="66387C5A">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4.02</w:t>
            </w:r>
          </w:p>
        </w:tc>
        <w:tc>
          <w:tcPr>
            <w:tcW w:w="1157" w:type="dxa"/>
            <w:tcBorders>
              <w:bottom w:val="single" w:color="auto" w:sz="12" w:space="0"/>
            </w:tcBorders>
            <w:shd w:val="clear" w:color="auto" w:fill="auto"/>
            <w:vAlign w:val="center"/>
          </w:tcPr>
          <w:p w14:paraId="4D06D3AB">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2.85</w:t>
            </w:r>
          </w:p>
        </w:tc>
        <w:tc>
          <w:tcPr>
            <w:tcW w:w="1285" w:type="dxa"/>
            <w:tcBorders>
              <w:bottom w:val="single" w:color="auto" w:sz="12" w:space="0"/>
            </w:tcBorders>
            <w:shd w:val="clear" w:color="auto" w:fill="auto"/>
            <w:vAlign w:val="center"/>
          </w:tcPr>
          <w:p w14:paraId="1420AF5F">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6.78%</w:t>
            </w:r>
          </w:p>
        </w:tc>
        <w:tc>
          <w:tcPr>
            <w:tcW w:w="1655" w:type="dxa"/>
            <w:tcBorders>
              <w:bottom w:val="single" w:color="auto" w:sz="12" w:space="0"/>
            </w:tcBorders>
            <w:shd w:val="clear" w:color="auto" w:fill="auto"/>
            <w:vAlign w:val="center"/>
          </w:tcPr>
          <w:p w14:paraId="351FB294">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 1%</w:t>
            </w:r>
          </w:p>
        </w:tc>
      </w:tr>
    </w:tbl>
    <w:p w14:paraId="59F60E59">
      <w:pPr>
        <w:jc w:val="center"/>
        <w:rPr>
          <w:ins w:id="25" w:author="broken" w:date="2025-09-19T15:26:28Z"/>
          <w:rFonts w:hint="default"/>
          <w:lang w:val="en-US" w:eastAsia="zh-CN"/>
        </w:rPr>
      </w:pPr>
    </w:p>
    <w:p w14:paraId="770ED859">
      <w:pPr>
        <w:jc w:val="center"/>
        <w:rPr>
          <w:rFonts w:hint="default"/>
          <w:lang w:val="en-US" w:eastAsia="zh-CN"/>
        </w:rPr>
      </w:pPr>
      <w:r>
        <w:rPr>
          <w:rFonts w:hint="default"/>
          <w:lang w:val="en-US" w:eastAsia="zh-CN"/>
        </w:rPr>
        <w:t>表 3-2 单轮训练时延分解与开销比</w:t>
      </w:r>
    </w:p>
    <w:tbl>
      <w:tblPr>
        <w:tblStyle w:val="10"/>
        <w:tblW w:w="9034"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56" w:type="dxa"/>
          <w:left w:w="77" w:type="dxa"/>
          <w:bottom w:w="56" w:type="dxa"/>
          <w:right w:w="77" w:type="dxa"/>
        </w:tblCellMar>
      </w:tblPr>
      <w:tblGrid>
        <w:gridCol w:w="1311"/>
        <w:gridCol w:w="1205"/>
        <w:gridCol w:w="1010"/>
        <w:gridCol w:w="1108"/>
        <w:gridCol w:w="1108"/>
        <w:gridCol w:w="1010"/>
        <w:gridCol w:w="1205"/>
        <w:gridCol w:w="1077"/>
      </w:tblGrid>
      <w:tr w14:paraId="7DCF40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77" w:type="dxa"/>
            <w:bottom w:w="56" w:type="dxa"/>
            <w:right w:w="77" w:type="dxa"/>
          </w:tblCellMar>
        </w:tblPrEx>
        <w:trPr>
          <w:trHeight w:val="0" w:hRule="atLeast"/>
          <w:tblHeader/>
          <w:tblCellSpacing w:w="15" w:type="dxa"/>
          <w:jc w:val="center"/>
        </w:trPr>
        <w:tc>
          <w:tcPr>
            <w:tcW w:w="1266" w:type="dxa"/>
            <w:tcBorders>
              <w:top w:val="single" w:color="auto" w:sz="12" w:space="0"/>
              <w:bottom w:val="single" w:color="auto" w:sz="4" w:space="0"/>
            </w:tcBorders>
            <w:shd w:val="clear" w:color="auto" w:fill="auto"/>
            <w:vAlign w:val="center"/>
          </w:tcPr>
          <w:p w14:paraId="0C0C6408">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数据集</w:t>
            </w:r>
          </w:p>
        </w:tc>
        <w:tc>
          <w:tcPr>
            <w:tcW w:w="1175" w:type="dxa"/>
            <w:tcBorders>
              <w:top w:val="single" w:color="auto" w:sz="12" w:space="0"/>
              <w:bottom w:val="single" w:color="auto" w:sz="4" w:space="0"/>
            </w:tcBorders>
            <w:shd w:val="clear" w:color="auto" w:fill="auto"/>
            <w:vAlign w:val="center"/>
          </w:tcPr>
          <w:p w14:paraId="7B7D804F">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T_local</w:t>
            </w:r>
          </w:p>
        </w:tc>
        <w:tc>
          <w:tcPr>
            <w:tcW w:w="980" w:type="dxa"/>
            <w:tcBorders>
              <w:top w:val="single" w:color="auto" w:sz="12" w:space="0"/>
              <w:bottom w:val="single" w:color="auto" w:sz="4" w:space="0"/>
            </w:tcBorders>
            <w:shd w:val="clear" w:color="auto" w:fill="auto"/>
            <w:vAlign w:val="center"/>
          </w:tcPr>
          <w:p w14:paraId="2ECB711A">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T_enc</w:t>
            </w:r>
          </w:p>
        </w:tc>
        <w:tc>
          <w:tcPr>
            <w:tcW w:w="1078" w:type="dxa"/>
            <w:tcBorders>
              <w:top w:val="single" w:color="auto" w:sz="12" w:space="0"/>
              <w:bottom w:val="single" w:color="auto" w:sz="4" w:space="0"/>
            </w:tcBorders>
            <w:shd w:val="clear" w:color="auto" w:fill="auto"/>
            <w:vAlign w:val="center"/>
          </w:tcPr>
          <w:p w14:paraId="66F82396">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T_comm</w:t>
            </w:r>
          </w:p>
        </w:tc>
        <w:tc>
          <w:tcPr>
            <w:tcW w:w="1078" w:type="dxa"/>
            <w:tcBorders>
              <w:top w:val="single" w:color="auto" w:sz="12" w:space="0"/>
              <w:bottom w:val="single" w:color="auto" w:sz="4" w:space="0"/>
            </w:tcBorders>
            <w:shd w:val="clear" w:color="auto" w:fill="auto"/>
            <w:vAlign w:val="center"/>
          </w:tcPr>
          <w:p w14:paraId="5EF94623">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T_eval</w:t>
            </w:r>
          </w:p>
        </w:tc>
        <w:tc>
          <w:tcPr>
            <w:tcW w:w="980" w:type="dxa"/>
            <w:tcBorders>
              <w:top w:val="single" w:color="auto" w:sz="12" w:space="0"/>
              <w:bottom w:val="single" w:color="auto" w:sz="4" w:space="0"/>
            </w:tcBorders>
            <w:shd w:val="clear" w:color="auto" w:fill="auto"/>
            <w:vAlign w:val="center"/>
          </w:tcPr>
          <w:p w14:paraId="42C5D51B">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T_dec</w:t>
            </w:r>
          </w:p>
        </w:tc>
        <w:tc>
          <w:tcPr>
            <w:tcW w:w="1175" w:type="dxa"/>
            <w:tcBorders>
              <w:top w:val="single" w:color="auto" w:sz="12" w:space="0"/>
              <w:bottom w:val="single" w:color="auto" w:sz="4" w:space="0"/>
            </w:tcBorders>
            <w:shd w:val="clear" w:color="auto" w:fill="auto"/>
            <w:vAlign w:val="center"/>
          </w:tcPr>
          <w:p w14:paraId="2CBF2CB6">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T_round</w:t>
            </w:r>
          </w:p>
        </w:tc>
        <w:tc>
          <w:tcPr>
            <w:tcW w:w="1032" w:type="dxa"/>
            <w:tcBorders>
              <w:top w:val="single" w:color="auto" w:sz="12" w:space="0"/>
              <w:bottom w:val="single" w:color="auto" w:sz="4" w:space="0"/>
            </w:tcBorders>
            <w:shd w:val="clear" w:color="auto" w:fill="auto"/>
            <w:vAlign w:val="center"/>
          </w:tcPr>
          <w:p w14:paraId="429EDD24">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ρ_overhead</w:t>
            </w:r>
          </w:p>
        </w:tc>
      </w:tr>
      <w:tr w14:paraId="08D92F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77" w:type="dxa"/>
            <w:bottom w:w="56" w:type="dxa"/>
            <w:right w:w="77" w:type="dxa"/>
          </w:tblCellMar>
        </w:tblPrEx>
        <w:trPr>
          <w:trHeight w:val="0" w:hRule="atLeast"/>
          <w:tblCellSpacing w:w="15" w:type="dxa"/>
          <w:jc w:val="center"/>
        </w:trPr>
        <w:tc>
          <w:tcPr>
            <w:tcW w:w="1266" w:type="dxa"/>
            <w:shd w:val="clear" w:color="auto" w:fill="auto"/>
            <w:vAlign w:val="center"/>
          </w:tcPr>
          <w:p w14:paraId="49319AED">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METR-LA</w:t>
            </w:r>
          </w:p>
        </w:tc>
        <w:tc>
          <w:tcPr>
            <w:tcW w:w="1175" w:type="dxa"/>
            <w:shd w:val="clear" w:color="auto" w:fill="auto"/>
            <w:vAlign w:val="center"/>
          </w:tcPr>
          <w:p w14:paraId="4173723A">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0.82s</w:t>
            </w:r>
          </w:p>
        </w:tc>
        <w:tc>
          <w:tcPr>
            <w:tcW w:w="980" w:type="dxa"/>
            <w:shd w:val="clear" w:color="auto" w:fill="auto"/>
            <w:vAlign w:val="center"/>
          </w:tcPr>
          <w:p w14:paraId="1F1022F5">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0.15s</w:t>
            </w:r>
          </w:p>
        </w:tc>
        <w:tc>
          <w:tcPr>
            <w:tcW w:w="1078" w:type="dxa"/>
            <w:shd w:val="clear" w:color="auto" w:fill="auto"/>
            <w:vAlign w:val="center"/>
          </w:tcPr>
          <w:p w14:paraId="1966ECDF">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0.20s</w:t>
            </w:r>
          </w:p>
        </w:tc>
        <w:tc>
          <w:tcPr>
            <w:tcW w:w="1078" w:type="dxa"/>
            <w:shd w:val="clear" w:color="auto" w:fill="auto"/>
            <w:vAlign w:val="center"/>
          </w:tcPr>
          <w:p w14:paraId="5101530C">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0.10s</w:t>
            </w:r>
          </w:p>
        </w:tc>
        <w:tc>
          <w:tcPr>
            <w:tcW w:w="980" w:type="dxa"/>
            <w:shd w:val="clear" w:color="auto" w:fill="auto"/>
            <w:vAlign w:val="center"/>
          </w:tcPr>
          <w:p w14:paraId="4195D1FB">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0.05s</w:t>
            </w:r>
          </w:p>
        </w:tc>
        <w:tc>
          <w:tcPr>
            <w:tcW w:w="1175" w:type="dxa"/>
            <w:shd w:val="clear" w:color="auto" w:fill="auto"/>
            <w:vAlign w:val="center"/>
          </w:tcPr>
          <w:p w14:paraId="1185A631">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1.32s</w:t>
            </w:r>
          </w:p>
        </w:tc>
        <w:tc>
          <w:tcPr>
            <w:tcW w:w="1032" w:type="dxa"/>
            <w:shd w:val="clear" w:color="auto" w:fill="auto"/>
            <w:vAlign w:val="center"/>
          </w:tcPr>
          <w:p w14:paraId="35DDD559">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0.28</w:t>
            </w:r>
          </w:p>
        </w:tc>
      </w:tr>
      <w:tr w14:paraId="04973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77" w:type="dxa"/>
            <w:bottom w:w="56" w:type="dxa"/>
            <w:right w:w="77" w:type="dxa"/>
          </w:tblCellMar>
        </w:tblPrEx>
        <w:trPr>
          <w:trHeight w:val="0" w:hRule="atLeast"/>
          <w:tblCellSpacing w:w="15" w:type="dxa"/>
          <w:jc w:val="center"/>
        </w:trPr>
        <w:tc>
          <w:tcPr>
            <w:tcW w:w="1266" w:type="dxa"/>
            <w:tcBorders>
              <w:bottom w:val="single" w:color="auto" w:sz="12" w:space="0"/>
            </w:tcBorders>
            <w:shd w:val="clear" w:color="auto" w:fill="auto"/>
            <w:vAlign w:val="center"/>
          </w:tcPr>
          <w:p w14:paraId="6E5FDF22">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PEMS-BAY</w:t>
            </w:r>
          </w:p>
        </w:tc>
        <w:tc>
          <w:tcPr>
            <w:tcW w:w="1175" w:type="dxa"/>
            <w:tcBorders>
              <w:bottom w:val="single" w:color="auto" w:sz="12" w:space="0"/>
            </w:tcBorders>
            <w:shd w:val="clear" w:color="auto" w:fill="auto"/>
            <w:vAlign w:val="center"/>
          </w:tcPr>
          <w:p w14:paraId="79E27C54">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1.10s</w:t>
            </w:r>
          </w:p>
        </w:tc>
        <w:tc>
          <w:tcPr>
            <w:tcW w:w="980" w:type="dxa"/>
            <w:tcBorders>
              <w:bottom w:val="single" w:color="auto" w:sz="12" w:space="0"/>
            </w:tcBorders>
            <w:shd w:val="clear" w:color="auto" w:fill="auto"/>
            <w:vAlign w:val="center"/>
          </w:tcPr>
          <w:p w14:paraId="21465B80">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0.21s</w:t>
            </w:r>
          </w:p>
        </w:tc>
        <w:tc>
          <w:tcPr>
            <w:tcW w:w="1078" w:type="dxa"/>
            <w:tcBorders>
              <w:bottom w:val="single" w:color="auto" w:sz="12" w:space="0"/>
            </w:tcBorders>
            <w:shd w:val="clear" w:color="auto" w:fill="auto"/>
            <w:vAlign w:val="center"/>
          </w:tcPr>
          <w:p w14:paraId="71D40E54">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0.30s</w:t>
            </w:r>
          </w:p>
        </w:tc>
        <w:tc>
          <w:tcPr>
            <w:tcW w:w="1078" w:type="dxa"/>
            <w:tcBorders>
              <w:bottom w:val="single" w:color="auto" w:sz="12" w:space="0"/>
            </w:tcBorders>
            <w:shd w:val="clear" w:color="auto" w:fill="auto"/>
            <w:vAlign w:val="center"/>
          </w:tcPr>
          <w:p w14:paraId="77FC3032">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0.14s</w:t>
            </w:r>
          </w:p>
        </w:tc>
        <w:tc>
          <w:tcPr>
            <w:tcW w:w="980" w:type="dxa"/>
            <w:tcBorders>
              <w:bottom w:val="single" w:color="auto" w:sz="12" w:space="0"/>
            </w:tcBorders>
            <w:shd w:val="clear" w:color="auto" w:fill="auto"/>
            <w:vAlign w:val="center"/>
          </w:tcPr>
          <w:p w14:paraId="2B6DC68A">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0.06s</w:t>
            </w:r>
          </w:p>
        </w:tc>
        <w:tc>
          <w:tcPr>
            <w:tcW w:w="1175" w:type="dxa"/>
            <w:tcBorders>
              <w:bottom w:val="single" w:color="auto" w:sz="12" w:space="0"/>
            </w:tcBorders>
            <w:shd w:val="clear" w:color="auto" w:fill="auto"/>
            <w:vAlign w:val="center"/>
          </w:tcPr>
          <w:p w14:paraId="62EB5B61">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1.81s</w:t>
            </w:r>
          </w:p>
        </w:tc>
        <w:tc>
          <w:tcPr>
            <w:tcW w:w="1032" w:type="dxa"/>
            <w:tcBorders>
              <w:bottom w:val="single" w:color="auto" w:sz="12" w:space="0"/>
            </w:tcBorders>
            <w:shd w:val="clear" w:color="auto" w:fill="auto"/>
            <w:vAlign w:val="center"/>
          </w:tcPr>
          <w:p w14:paraId="41CB50E1">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0.27</w:t>
            </w:r>
          </w:p>
        </w:tc>
      </w:tr>
    </w:tbl>
    <w:p w14:paraId="2A3B9D6E">
      <w:pPr>
        <w:pStyle w:val="9"/>
        <w:keepNext w:val="0"/>
        <w:keepLines w:val="0"/>
        <w:widowControl/>
        <w:suppressLineNumbers w:val="0"/>
        <w:rPr>
          <w:ins w:id="26" w:author="broken" w:date="2025-09-19T15:29:40Z"/>
        </w:rPr>
      </w:pPr>
      <w:ins w:id="27" w:author="broken" w:date="2025-09-19T15:29:40Z">
        <w:r>
          <w:rPr>
            <w:rFonts w:ascii="Symbol" w:hAnsi="Symbol" w:eastAsia="Symbol" w:cs="Symbol"/>
            <w:sz w:val="24"/>
          </w:rPr>
          <w:t>·</w:t>
        </w:r>
      </w:ins>
      <w:ins w:id="28" w:author="broken" w:date="2025-09-19T15:29:40Z">
        <w:r>
          <w:rPr>
            <w:rFonts w:hint="eastAsia" w:ascii="宋体" w:hAnsi="宋体" w:eastAsia="宋体" w:cs="宋体"/>
            <w:sz w:val="24"/>
          </w:rPr>
          <w:t xml:space="preserve">  </w:t>
        </w:r>
      </w:ins>
      <w:ins w:id="29" w:author="broken" w:date="2025-09-19T15:29:40Z">
        <w:r>
          <w:rPr>
            <w:rStyle w:val="12"/>
          </w:rPr>
          <w:t>T_local</w:t>
        </w:r>
      </w:ins>
      <w:ins w:id="30" w:author="broken" w:date="2025-09-19T15:29:40Z">
        <w:r>
          <w:rPr/>
          <w:br w:type="textWrapping"/>
        </w:r>
      </w:ins>
      <w:ins w:id="31" w:author="broken" w:date="2025-09-19T15:29:40Z">
        <w:r>
          <w:rPr/>
          <w:t>本地训练时间 (Local Training Time)。</w:t>
        </w:r>
      </w:ins>
      <w:ins w:id="32" w:author="broken" w:date="2025-09-19T15:29:40Z">
        <w:r>
          <w:rPr/>
          <w:br w:type="textWrapping"/>
        </w:r>
      </w:ins>
      <w:ins w:id="33" w:author="broken" w:date="2025-09-19T15:29:40Z">
        <w:r>
          <w:rPr/>
          <w:t>指每个客户端（如车载节点、城市交通节点）在本地完成一轮模型更新所需的时间，不涉及加密与通信，仅包含数据加载、梯度计算等操作。</w:t>
        </w:r>
      </w:ins>
    </w:p>
    <w:p w14:paraId="395B4E5A">
      <w:pPr>
        <w:pStyle w:val="9"/>
        <w:keepNext w:val="0"/>
        <w:keepLines w:val="0"/>
        <w:widowControl/>
        <w:suppressLineNumbers w:val="0"/>
        <w:rPr>
          <w:ins w:id="34" w:author="broken" w:date="2025-09-19T15:29:40Z"/>
        </w:rPr>
      </w:pPr>
      <w:ins w:id="35" w:author="broken" w:date="2025-09-19T15:29:40Z">
        <w:r>
          <w:rPr>
            <w:rFonts w:hint="default" w:ascii="Symbol" w:hAnsi="Symbol" w:eastAsia="Symbol" w:cs="Symbol"/>
            <w:sz w:val="24"/>
          </w:rPr>
          <w:t>·</w:t>
        </w:r>
      </w:ins>
      <w:ins w:id="36" w:author="broken" w:date="2025-09-19T15:29:40Z">
        <w:r>
          <w:rPr>
            <w:rFonts w:hint="eastAsia" w:ascii="宋体" w:hAnsi="宋体" w:eastAsia="宋体" w:cs="宋体"/>
            <w:sz w:val="24"/>
          </w:rPr>
          <w:t xml:space="preserve">  </w:t>
        </w:r>
      </w:ins>
      <w:ins w:id="37" w:author="broken" w:date="2025-09-19T15:29:40Z">
        <w:r>
          <w:rPr>
            <w:rFonts w:hint="default" w:ascii="Symbol" w:hAnsi="Symbol" w:eastAsia="Symbol" w:cs="Symbol"/>
            <w:sz w:val="24"/>
          </w:rPr>
          <w:t>·</w:t>
        </w:r>
      </w:ins>
      <w:ins w:id="38" w:author="broken" w:date="2025-09-19T15:29:40Z">
        <w:r>
          <w:rPr>
            <w:rFonts w:hint="eastAsia" w:ascii="宋体" w:hAnsi="宋体" w:eastAsia="宋体" w:cs="宋体"/>
            <w:sz w:val="24"/>
          </w:rPr>
          <w:t xml:space="preserve">  </w:t>
        </w:r>
      </w:ins>
      <w:ins w:id="39" w:author="broken" w:date="2025-09-19T15:29:40Z">
        <w:r>
          <w:rPr>
            <w:rStyle w:val="12"/>
          </w:rPr>
          <w:t>T_enc</w:t>
        </w:r>
      </w:ins>
      <w:ins w:id="40" w:author="broken" w:date="2025-09-19T15:29:40Z">
        <w:r>
          <w:rPr/>
          <w:br w:type="textWrapping"/>
        </w:r>
      </w:ins>
      <w:ins w:id="41" w:author="broken" w:date="2025-09-19T15:29:40Z">
        <w:r>
          <w:rPr/>
          <w:t>加密时间 (Encryption Time)。</w:t>
        </w:r>
      </w:ins>
      <w:ins w:id="42" w:author="broken" w:date="2025-09-19T15:29:40Z">
        <w:r>
          <w:rPr/>
          <w:br w:type="textWrapping"/>
        </w:r>
      </w:ins>
      <w:ins w:id="43" w:author="broken" w:date="2025-09-19T15:29:40Z">
        <w:r>
          <w:rPr/>
          <w:t>指本地节点将训练好的参数或梯度进行多密钥同态加密/秘密共享封装的耗时，是引入隐私保护机制的额外成本之一。</w:t>
        </w:r>
      </w:ins>
    </w:p>
    <w:p w14:paraId="00830B7D">
      <w:pPr>
        <w:pStyle w:val="9"/>
        <w:keepNext w:val="0"/>
        <w:keepLines w:val="0"/>
        <w:widowControl/>
        <w:suppressLineNumbers w:val="0"/>
        <w:rPr>
          <w:ins w:id="44" w:author="broken" w:date="2025-09-19T15:29:40Z"/>
        </w:rPr>
      </w:pPr>
      <w:ins w:id="45" w:author="broken" w:date="2025-09-19T15:29:40Z">
        <w:r>
          <w:rPr>
            <w:rFonts w:hint="default" w:ascii="Symbol" w:hAnsi="Symbol" w:eastAsia="Symbol" w:cs="Symbol"/>
            <w:sz w:val="24"/>
          </w:rPr>
          <w:t>·</w:t>
        </w:r>
      </w:ins>
      <w:ins w:id="46" w:author="broken" w:date="2025-09-19T15:29:40Z">
        <w:r>
          <w:rPr>
            <w:rFonts w:hint="eastAsia" w:ascii="宋体" w:hAnsi="宋体" w:eastAsia="宋体" w:cs="宋体"/>
            <w:sz w:val="24"/>
          </w:rPr>
          <w:t xml:space="preserve">  </w:t>
        </w:r>
      </w:ins>
      <w:ins w:id="47" w:author="broken" w:date="2025-09-19T15:29:40Z">
        <w:r>
          <w:rPr>
            <w:rFonts w:hint="default" w:ascii="Symbol" w:hAnsi="Symbol" w:eastAsia="Symbol" w:cs="Symbol"/>
            <w:sz w:val="24"/>
          </w:rPr>
          <w:t>·</w:t>
        </w:r>
      </w:ins>
      <w:ins w:id="48" w:author="broken" w:date="2025-09-19T15:29:40Z">
        <w:r>
          <w:rPr>
            <w:rFonts w:hint="eastAsia" w:ascii="宋体" w:hAnsi="宋体" w:eastAsia="宋体" w:cs="宋体"/>
            <w:sz w:val="24"/>
          </w:rPr>
          <w:t xml:space="preserve">  </w:t>
        </w:r>
      </w:ins>
      <w:ins w:id="49" w:author="broken" w:date="2025-09-19T15:29:40Z">
        <w:r>
          <w:rPr>
            <w:rStyle w:val="12"/>
          </w:rPr>
          <w:t>T_comm</w:t>
        </w:r>
      </w:ins>
      <w:ins w:id="50" w:author="broken" w:date="2025-09-19T15:29:40Z">
        <w:r>
          <w:rPr/>
          <w:br w:type="textWrapping"/>
        </w:r>
      </w:ins>
      <w:ins w:id="51" w:author="broken" w:date="2025-09-19T15:29:40Z">
        <w:r>
          <w:rPr/>
          <w:t>通信时间 (Communication Time)。</w:t>
        </w:r>
      </w:ins>
      <w:ins w:id="52" w:author="broken" w:date="2025-09-19T15:29:40Z">
        <w:r>
          <w:rPr/>
          <w:br w:type="textWrapping"/>
        </w:r>
      </w:ins>
      <w:ins w:id="53" w:author="broken" w:date="2025-09-19T15:29:40Z">
        <w:r>
          <w:rPr/>
          <w:t>指节点与服务器（或多服务器之间）传输加密参数、聚合信息所需的时间，受带宽、网络环境和消息大小影响。</w:t>
        </w:r>
      </w:ins>
    </w:p>
    <w:p w14:paraId="42FCC3FB">
      <w:pPr>
        <w:pStyle w:val="9"/>
        <w:keepNext w:val="0"/>
        <w:keepLines w:val="0"/>
        <w:widowControl/>
        <w:suppressLineNumbers w:val="0"/>
        <w:rPr>
          <w:ins w:id="54" w:author="broken" w:date="2025-09-19T15:29:40Z"/>
        </w:rPr>
      </w:pPr>
      <w:ins w:id="55" w:author="broken" w:date="2025-09-19T15:29:40Z">
        <w:r>
          <w:rPr>
            <w:rFonts w:hint="default" w:ascii="Symbol" w:hAnsi="Symbol" w:eastAsia="Symbol" w:cs="Symbol"/>
            <w:sz w:val="24"/>
          </w:rPr>
          <w:t>·</w:t>
        </w:r>
      </w:ins>
      <w:ins w:id="56" w:author="broken" w:date="2025-09-19T15:29:40Z">
        <w:r>
          <w:rPr>
            <w:rFonts w:hint="eastAsia" w:ascii="宋体" w:hAnsi="宋体" w:eastAsia="宋体" w:cs="宋体"/>
            <w:sz w:val="24"/>
          </w:rPr>
          <w:t xml:space="preserve">  </w:t>
        </w:r>
      </w:ins>
      <w:ins w:id="57" w:author="broken" w:date="2025-09-19T15:29:40Z">
        <w:r>
          <w:rPr>
            <w:rFonts w:hint="default" w:ascii="Symbol" w:hAnsi="Symbol" w:eastAsia="Symbol" w:cs="Symbol"/>
            <w:sz w:val="24"/>
          </w:rPr>
          <w:t>·</w:t>
        </w:r>
      </w:ins>
      <w:ins w:id="58" w:author="broken" w:date="2025-09-19T15:29:40Z">
        <w:r>
          <w:rPr>
            <w:rFonts w:hint="eastAsia" w:ascii="宋体" w:hAnsi="宋体" w:eastAsia="宋体" w:cs="宋体"/>
            <w:sz w:val="24"/>
          </w:rPr>
          <w:t xml:space="preserve">  </w:t>
        </w:r>
      </w:ins>
      <w:ins w:id="59" w:author="broken" w:date="2025-09-19T15:29:40Z">
        <w:r>
          <w:rPr>
            <w:rStyle w:val="12"/>
          </w:rPr>
          <w:t>T_eval</w:t>
        </w:r>
      </w:ins>
      <w:ins w:id="60" w:author="broken" w:date="2025-09-19T15:29:40Z">
        <w:r>
          <w:rPr/>
          <w:br w:type="textWrapping"/>
        </w:r>
      </w:ins>
      <w:ins w:id="61" w:author="broken" w:date="2025-09-19T15:29:40Z">
        <w:r>
          <w:rPr/>
          <w:t>密文评估时间 (Homomorphic Evaluation Time)。</w:t>
        </w:r>
      </w:ins>
      <w:ins w:id="62" w:author="broken" w:date="2025-09-19T15:29:40Z">
        <w:r>
          <w:rPr/>
          <w:br w:type="textWrapping"/>
        </w:r>
      </w:ins>
      <w:ins w:id="63" w:author="broken" w:date="2025-09-19T15:29:40Z">
        <w:r>
          <w:rPr/>
          <w:t>指在密文域中执行模型参数聚合、更新或其他计算的时间。例如在服务器端利用同态运算完成加权平均。</w:t>
        </w:r>
      </w:ins>
    </w:p>
    <w:p w14:paraId="766B7C0E">
      <w:pPr>
        <w:pStyle w:val="9"/>
        <w:keepNext w:val="0"/>
        <w:keepLines w:val="0"/>
        <w:widowControl/>
        <w:suppressLineNumbers w:val="0"/>
        <w:rPr>
          <w:ins w:id="64" w:author="broken" w:date="2025-09-19T15:29:40Z"/>
        </w:rPr>
      </w:pPr>
      <w:ins w:id="65" w:author="broken" w:date="2025-09-19T15:29:40Z">
        <w:r>
          <w:rPr>
            <w:rFonts w:hint="default" w:ascii="Symbol" w:hAnsi="Symbol" w:eastAsia="Symbol" w:cs="Symbol"/>
            <w:sz w:val="24"/>
          </w:rPr>
          <w:t>·</w:t>
        </w:r>
      </w:ins>
      <w:ins w:id="66" w:author="broken" w:date="2025-09-19T15:29:40Z">
        <w:r>
          <w:rPr>
            <w:rFonts w:hint="eastAsia" w:ascii="宋体" w:hAnsi="宋体" w:eastAsia="宋体" w:cs="宋体"/>
            <w:sz w:val="24"/>
          </w:rPr>
          <w:t xml:space="preserve">  </w:t>
        </w:r>
      </w:ins>
      <w:ins w:id="67" w:author="broken" w:date="2025-09-19T15:29:40Z">
        <w:r>
          <w:rPr>
            <w:rFonts w:hint="default" w:ascii="Symbol" w:hAnsi="Symbol" w:eastAsia="Symbol" w:cs="Symbol"/>
            <w:sz w:val="24"/>
          </w:rPr>
          <w:t>·</w:t>
        </w:r>
      </w:ins>
      <w:ins w:id="68" w:author="broken" w:date="2025-09-19T15:29:40Z">
        <w:r>
          <w:rPr>
            <w:rFonts w:hint="eastAsia" w:ascii="宋体" w:hAnsi="宋体" w:eastAsia="宋体" w:cs="宋体"/>
            <w:sz w:val="24"/>
          </w:rPr>
          <w:t xml:space="preserve">  </w:t>
        </w:r>
      </w:ins>
      <w:ins w:id="69" w:author="broken" w:date="2025-09-19T15:29:40Z">
        <w:r>
          <w:rPr>
            <w:rStyle w:val="12"/>
          </w:rPr>
          <w:t>T_dec</w:t>
        </w:r>
      </w:ins>
      <w:ins w:id="70" w:author="broken" w:date="2025-09-19T15:29:40Z">
        <w:r>
          <w:rPr/>
          <w:br w:type="textWrapping"/>
        </w:r>
      </w:ins>
      <w:ins w:id="71" w:author="broken" w:date="2025-09-19T15:29:40Z">
        <w:r>
          <w:rPr/>
          <w:t>解密时间 (Decryption Time)。</w:t>
        </w:r>
      </w:ins>
      <w:ins w:id="72" w:author="broken" w:date="2025-09-19T15:29:40Z">
        <w:r>
          <w:rPr/>
          <w:br w:type="textWrapping"/>
        </w:r>
      </w:ins>
      <w:ins w:id="73" w:author="broken" w:date="2025-09-19T15:29:40Z">
        <w:r>
          <w:rPr/>
          <w:t>指在聚合完成后，通过门限解密机制恢复模型更新结果所需的时间。</w:t>
        </w:r>
      </w:ins>
    </w:p>
    <w:p w14:paraId="030178D7">
      <w:pPr>
        <w:pStyle w:val="9"/>
        <w:keepNext w:val="0"/>
        <w:keepLines w:val="0"/>
        <w:widowControl/>
        <w:suppressLineNumbers w:val="0"/>
        <w:rPr>
          <w:ins w:id="74" w:author="broken" w:date="2025-09-19T15:29:40Z"/>
        </w:rPr>
      </w:pPr>
      <w:ins w:id="75" w:author="broken" w:date="2025-09-19T15:29:40Z">
        <w:r>
          <w:rPr>
            <w:rFonts w:hint="default" w:ascii="Symbol" w:hAnsi="Symbol" w:eastAsia="Symbol" w:cs="Symbol"/>
            <w:sz w:val="24"/>
          </w:rPr>
          <w:t>·</w:t>
        </w:r>
      </w:ins>
      <w:ins w:id="76" w:author="broken" w:date="2025-09-19T15:29:40Z">
        <w:r>
          <w:rPr>
            <w:rFonts w:hint="eastAsia" w:ascii="宋体" w:hAnsi="宋体" w:eastAsia="宋体" w:cs="宋体"/>
            <w:sz w:val="24"/>
          </w:rPr>
          <w:t xml:space="preserve">  </w:t>
        </w:r>
      </w:ins>
      <w:ins w:id="77" w:author="broken" w:date="2025-09-19T15:29:40Z">
        <w:r>
          <w:rPr>
            <w:rFonts w:hint="default" w:ascii="Symbol" w:hAnsi="Symbol" w:eastAsia="Symbol" w:cs="Symbol"/>
            <w:sz w:val="24"/>
          </w:rPr>
          <w:t>·</w:t>
        </w:r>
      </w:ins>
      <w:ins w:id="78" w:author="broken" w:date="2025-09-19T15:29:40Z">
        <w:r>
          <w:rPr>
            <w:rFonts w:hint="eastAsia" w:ascii="宋体" w:hAnsi="宋体" w:eastAsia="宋体" w:cs="宋体"/>
            <w:sz w:val="24"/>
          </w:rPr>
          <w:t xml:space="preserve">  </w:t>
        </w:r>
      </w:ins>
      <w:ins w:id="79" w:author="broken" w:date="2025-09-19T15:29:40Z">
        <w:r>
          <w:rPr>
            <w:rStyle w:val="12"/>
          </w:rPr>
          <w:t>T_round</w:t>
        </w:r>
      </w:ins>
      <w:ins w:id="80" w:author="broken" w:date="2025-09-19T15:29:40Z">
        <w:r>
          <w:rPr/>
          <w:br w:type="textWrapping"/>
        </w:r>
      </w:ins>
      <w:ins w:id="81" w:author="broken" w:date="2025-09-19T15:29:40Z">
        <w:r>
          <w:rPr/>
          <w:t>总轮次时间 (Total Round Time)。</w:t>
        </w:r>
      </w:ins>
      <w:ins w:id="82" w:author="broken" w:date="2025-09-19T15:29:40Z">
        <w:r>
          <w:rPr/>
          <w:br w:type="textWrapping"/>
        </w:r>
      </w:ins>
      <w:ins w:id="83" w:author="broken" w:date="2025-09-19T15:29:40Z">
        <w:r>
          <w:rPr/>
          <w:t>一次完整的联邦学习训练轮（round）的耗时，包括：本地训练 + 加密 + 通信 + 密文评估 + 解密。</w:t>
        </w:r>
      </w:ins>
      <w:ins w:id="84" w:author="broken" w:date="2025-09-19T15:29:40Z">
        <w:r>
          <w:rPr/>
          <w:br w:type="textWrapping"/>
        </w:r>
      </w:ins>
      <w:ins w:id="85" w:author="broken" w:date="2025-09-19T15:29:40Z">
        <w:r>
          <w:rPr/>
          <w:t>公式：</w:t>
        </w:r>
      </w:ins>
    </w:p>
    <w:p w14:paraId="69AEDB01">
      <w:pPr>
        <w:keepNext w:val="0"/>
        <w:keepLines w:val="0"/>
        <w:widowControl/>
        <w:suppressLineNumbers w:val="0"/>
        <w:rPr>
          <w:ins w:id="86" w:author="broken" w:date="2025-09-19T15:29:40Z"/>
        </w:rPr>
      </w:pPr>
      <w:ins w:id="87" w:author="broken" w:date="2025-09-19T15:29:40Z">
        <w:r>
          <w:rPr>
            <w:rFonts w:hint="default" w:ascii="Symbol" w:hAnsi="Symbol" w:eastAsia="Symbol" w:cs="Symbol"/>
            <w:sz w:val="24"/>
          </w:rPr>
          <w:t>·</w:t>
        </w:r>
      </w:ins>
      <w:ins w:id="88" w:author="broken" w:date="2025-09-19T15:29:40Z">
        <w:r>
          <w:rPr>
            <w:rFonts w:hint="eastAsia" w:ascii="宋体" w:hAnsi="宋体" w:eastAsia="宋体" w:cs="宋体"/>
            <w:sz w:val="24"/>
          </w:rPr>
          <w:t xml:space="preserve">  </w:t>
        </w:r>
      </w:ins>
      <w:ins w:id="89" w:author="broken" w:date="2025-09-19T15:29:40Z">
        <w:r>
          <w:rPr/>
          <w:t xml:space="preserve">Tround=Tlocal+Tenc+Tcomm+Teval+TdecT_{round} = T_{local} + T_{enc} + T_{comm} + T_{eval} + T_{dec}Tround​=Tlocal​+Tenc​+Tcomm​+Teval​+Tdec​ </w:t>
        </w:r>
      </w:ins>
    </w:p>
    <w:p w14:paraId="1255B476">
      <w:pPr>
        <w:pStyle w:val="9"/>
        <w:keepNext w:val="0"/>
        <w:keepLines w:val="0"/>
        <w:widowControl/>
        <w:suppressLineNumbers w:val="0"/>
        <w:rPr>
          <w:ins w:id="90" w:author="broken" w:date="2025-09-19T15:29:40Z"/>
        </w:rPr>
      </w:pPr>
      <w:ins w:id="91" w:author="broken" w:date="2025-09-19T15:29:40Z">
        <w:r>
          <w:rPr>
            <w:rFonts w:hint="default" w:ascii="Symbol" w:hAnsi="Symbol" w:eastAsia="Symbol" w:cs="Symbol"/>
            <w:sz w:val="24"/>
          </w:rPr>
          <w:t>·</w:t>
        </w:r>
      </w:ins>
      <w:ins w:id="92" w:author="broken" w:date="2025-09-19T15:29:40Z">
        <w:r>
          <w:rPr>
            <w:rFonts w:hint="eastAsia" w:ascii="宋体" w:hAnsi="宋体" w:eastAsia="宋体" w:cs="宋体"/>
            <w:sz w:val="24"/>
          </w:rPr>
          <w:t xml:space="preserve">  </w:t>
        </w:r>
      </w:ins>
      <w:ins w:id="93" w:author="broken" w:date="2025-09-19T15:29:40Z">
        <w:r>
          <w:rPr>
            <w:rStyle w:val="12"/>
          </w:rPr>
          <w:t>ρ_overhead</w:t>
        </w:r>
      </w:ins>
      <w:ins w:id="94" w:author="broken" w:date="2025-09-19T15:29:40Z">
        <w:r>
          <w:rPr/>
          <w:br w:type="textWrapping"/>
        </w:r>
      </w:ins>
      <w:ins w:id="95" w:author="broken" w:date="2025-09-19T15:29:40Z">
        <w:r>
          <w:rPr/>
          <w:t>加密开销比率 (Encryption Overhead Ratio)。</w:t>
        </w:r>
      </w:ins>
      <w:ins w:id="96" w:author="broken" w:date="2025-09-19T15:29:40Z">
        <w:r>
          <w:rPr/>
          <w:br w:type="textWrapping"/>
        </w:r>
      </w:ins>
      <w:ins w:id="97" w:author="broken" w:date="2025-09-19T15:29:40Z">
        <w:r>
          <w:rPr/>
          <w:t>表示由于引入隐私保护机制（加密、解密、密文运算、额外通信等）而带来的相对额外成本。</w:t>
        </w:r>
      </w:ins>
    </w:p>
    <w:p w14:paraId="30E00AF5">
      <w:pPr>
        <w:jc w:val="left"/>
        <w:rPr>
          <w:ins w:id="99" w:author="broken" w:date="2025-09-19T15:29:33Z"/>
          <w:rFonts w:hint="default" w:eastAsia="宋体"/>
          <w:lang w:val="en-US" w:eastAsia="zh-CN"/>
        </w:rPr>
        <w:pPrChange w:id="98" w:author="broken" w:date="2025-09-19T15:29:39Z">
          <w:pPr>
            <w:jc w:val="center"/>
          </w:pPr>
        </w:pPrChange>
      </w:pPr>
      <w:ins w:id="100" w:author="broken" w:date="2025-09-19T15:29:40Z">
        <w:r>
          <w:rPr>
            <w:rFonts w:hint="default" w:ascii="Symbol" w:hAnsi="Symbol" w:eastAsia="Symbol" w:cs="Symbol"/>
            <w:sz w:val="24"/>
          </w:rPr>
          <w:t>·</w:t>
        </w:r>
      </w:ins>
      <w:ins w:id="101" w:author="broken" w:date="2025-09-19T15:29:40Z">
        <w:r>
          <w:rPr>
            <w:rFonts w:hint="eastAsia" w:ascii="宋体" w:hAnsi="宋体" w:eastAsia="宋体" w:cs="宋体"/>
            <w:sz w:val="24"/>
          </w:rPr>
          <w:t xml:space="preserve"> </w:t>
        </w:r>
      </w:ins>
      <w:ins w:id="102" w:author="broken" w:date="2025-09-19T15:30:57Z">
        <w:r>
          <w:rPr>
            <w:rFonts w:hint="eastAsia" w:ascii="宋体" w:hAnsi="宋体" w:cs="宋体"/>
            <w:sz w:val="24"/>
            <w:lang w:val="en-US" w:eastAsia="zh-CN"/>
          </w:rPr>
          <w:t>把这些方法加上</w:t>
        </w:r>
      </w:ins>
      <w:ins w:id="103" w:author="broken" w:date="2025-09-19T15:31:01Z">
        <w:r>
          <w:rPr>
            <w:rFonts w:hint="eastAsia" w:ascii="宋体" w:hAnsi="宋体" w:cs="宋体"/>
            <w:sz w:val="24"/>
            <w:lang w:val="en-US" w:eastAsia="zh-CN"/>
          </w:rPr>
          <w:t>描述</w:t>
        </w:r>
      </w:ins>
    </w:p>
    <w:p w14:paraId="0047D047">
      <w:pPr>
        <w:jc w:val="center"/>
        <w:rPr>
          <w:ins w:id="104" w:author="broken" w:date="2025-09-19T15:29:33Z"/>
          <w:rFonts w:hint="default"/>
          <w:lang w:val="en-US" w:eastAsia="zh-CN"/>
        </w:rPr>
      </w:pPr>
    </w:p>
    <w:p w14:paraId="50F6DFCE">
      <w:pPr>
        <w:jc w:val="center"/>
        <w:rPr>
          <w:ins w:id="105" w:author="broken" w:date="2025-09-19T15:29:34Z"/>
          <w:rFonts w:hint="default"/>
          <w:lang w:val="en-US" w:eastAsia="zh-CN"/>
        </w:rPr>
      </w:pPr>
    </w:p>
    <w:p w14:paraId="3B85A7A9">
      <w:pPr>
        <w:jc w:val="center"/>
        <w:rPr>
          <w:rFonts w:hint="default"/>
          <w:lang w:val="en-US" w:eastAsia="zh-CN"/>
        </w:rPr>
      </w:pPr>
      <w:r>
        <w:rPr>
          <w:rFonts w:hint="default"/>
          <w:lang w:val="en-US" w:eastAsia="zh-CN"/>
        </w:rPr>
        <w:t>表 3-3 安全性测试结果</w:t>
      </w:r>
    </w:p>
    <w:tbl>
      <w:tblPr>
        <w:tblStyle w:val="10"/>
        <w:tblW w:w="9036" w:type="dxa"/>
        <w:tblCellSpacing w:w="15"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56" w:type="dxa"/>
          <w:left w:w="96" w:type="dxa"/>
          <w:bottom w:w="56" w:type="dxa"/>
          <w:right w:w="96" w:type="dxa"/>
        </w:tblCellMar>
      </w:tblPr>
      <w:tblGrid>
        <w:gridCol w:w="1844"/>
        <w:gridCol w:w="2524"/>
        <w:gridCol w:w="1457"/>
        <w:gridCol w:w="1600"/>
        <w:gridCol w:w="1611"/>
      </w:tblGrid>
      <w:tr w14:paraId="09174A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Header/>
          <w:tblCellSpacing w:w="15" w:type="dxa"/>
        </w:trPr>
        <w:tc>
          <w:tcPr>
            <w:tcW w:w="1799" w:type="dxa"/>
            <w:tcBorders>
              <w:top w:val="single" w:color="auto" w:sz="12" w:space="0"/>
              <w:bottom w:val="single" w:color="auto" w:sz="4" w:space="0"/>
            </w:tcBorders>
            <w:shd w:val="clear" w:color="auto" w:fill="auto"/>
            <w:vAlign w:val="center"/>
          </w:tcPr>
          <w:p w14:paraId="0D83D069">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测试项</w:t>
            </w:r>
          </w:p>
        </w:tc>
        <w:tc>
          <w:tcPr>
            <w:tcW w:w="2494" w:type="dxa"/>
            <w:tcBorders>
              <w:top w:val="single" w:color="auto" w:sz="12" w:space="0"/>
              <w:bottom w:val="single" w:color="auto" w:sz="4" w:space="0"/>
            </w:tcBorders>
            <w:shd w:val="clear" w:color="auto" w:fill="auto"/>
            <w:vAlign w:val="center"/>
          </w:tcPr>
          <w:p w14:paraId="297ACB71">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判定指标</w:t>
            </w:r>
          </w:p>
        </w:tc>
        <w:tc>
          <w:tcPr>
            <w:tcW w:w="1427" w:type="dxa"/>
            <w:tcBorders>
              <w:top w:val="single" w:color="auto" w:sz="12" w:space="0"/>
              <w:bottom w:val="single" w:color="auto" w:sz="4" w:space="0"/>
            </w:tcBorders>
            <w:shd w:val="clear" w:color="auto" w:fill="auto"/>
            <w:vAlign w:val="center"/>
          </w:tcPr>
          <w:p w14:paraId="006FED7A">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阈值</w:t>
            </w:r>
          </w:p>
        </w:tc>
        <w:tc>
          <w:tcPr>
            <w:tcW w:w="1570" w:type="dxa"/>
            <w:tcBorders>
              <w:top w:val="single" w:color="auto" w:sz="12" w:space="0"/>
              <w:bottom w:val="single" w:color="auto" w:sz="4" w:space="0"/>
            </w:tcBorders>
            <w:shd w:val="clear" w:color="auto" w:fill="auto"/>
            <w:vAlign w:val="center"/>
          </w:tcPr>
          <w:p w14:paraId="324E08D7">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实测结果</w:t>
            </w:r>
          </w:p>
        </w:tc>
        <w:tc>
          <w:tcPr>
            <w:tcW w:w="1566" w:type="dxa"/>
            <w:tcBorders>
              <w:top w:val="single" w:color="auto" w:sz="12" w:space="0"/>
              <w:bottom w:val="single" w:color="auto" w:sz="4" w:space="0"/>
            </w:tcBorders>
            <w:shd w:val="clear" w:color="auto" w:fill="auto"/>
            <w:vAlign w:val="center"/>
          </w:tcPr>
          <w:p w14:paraId="7FC7B122">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4"/>
              </w:rPr>
            </w:pPr>
            <w:r>
              <w:rPr>
                <w:rFonts w:hint="eastAsia" w:ascii="Times New Roman" w:hAnsi="宋体" w:eastAsia="宋体" w:cs="宋体"/>
                <w:b/>
                <w:bCs/>
                <w:kern w:val="0"/>
                <w:sz w:val="24"/>
                <w:szCs w:val="24"/>
                <w:lang w:val="en-US" w:eastAsia="zh-CN" w:bidi="ar"/>
              </w:rPr>
              <w:t>通过情况</w:t>
            </w:r>
          </w:p>
        </w:tc>
      </w:tr>
      <w:tr w14:paraId="658DD9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6" w:type="dxa"/>
            <w:left w:w="96" w:type="dxa"/>
            <w:bottom w:w="56" w:type="dxa"/>
            <w:right w:w="96" w:type="dxa"/>
          </w:tblCellMar>
        </w:tblPrEx>
        <w:trPr>
          <w:trHeight w:val="0" w:hRule="atLeast"/>
          <w:tblCellSpacing w:w="15" w:type="dxa"/>
        </w:trPr>
        <w:tc>
          <w:tcPr>
            <w:tcW w:w="1799" w:type="dxa"/>
            <w:shd w:val="clear" w:color="auto" w:fill="auto"/>
            <w:vAlign w:val="center"/>
          </w:tcPr>
          <w:p w14:paraId="6DEF1368">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门限机密性</w:t>
            </w:r>
          </w:p>
        </w:tc>
        <w:tc>
          <w:tcPr>
            <w:tcW w:w="2494" w:type="dxa"/>
            <w:shd w:val="clear" w:color="auto" w:fill="auto"/>
            <w:vAlign w:val="center"/>
          </w:tcPr>
          <w:p w14:paraId="425F60FC">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重构成功率 (c&lt;t)</w:t>
            </w:r>
          </w:p>
        </w:tc>
        <w:tc>
          <w:tcPr>
            <w:tcW w:w="1427" w:type="dxa"/>
            <w:shd w:val="clear" w:color="auto" w:fill="auto"/>
            <w:vAlign w:val="center"/>
          </w:tcPr>
          <w:p w14:paraId="303590CE">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w:t>
            </w:r>
          </w:p>
        </w:tc>
        <w:tc>
          <w:tcPr>
            <w:tcW w:w="1570" w:type="dxa"/>
            <w:shd w:val="clear" w:color="auto" w:fill="auto"/>
            <w:vAlign w:val="center"/>
          </w:tcPr>
          <w:p w14:paraId="0B947226">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w:t>
            </w:r>
          </w:p>
        </w:tc>
        <w:tc>
          <w:tcPr>
            <w:tcW w:w="1566" w:type="dxa"/>
            <w:shd w:val="clear" w:color="auto" w:fill="auto"/>
            <w:vAlign w:val="center"/>
          </w:tcPr>
          <w:p w14:paraId="62A1C09E">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w:t>
            </w:r>
          </w:p>
        </w:tc>
      </w:tr>
      <w:tr w14:paraId="5D8F60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CellSpacing w:w="15" w:type="dxa"/>
        </w:trPr>
        <w:tc>
          <w:tcPr>
            <w:tcW w:w="1799" w:type="dxa"/>
            <w:shd w:val="clear" w:color="auto" w:fill="auto"/>
            <w:vAlign w:val="center"/>
          </w:tcPr>
          <w:p w14:paraId="3B6263EC">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重放攻击</w:t>
            </w:r>
          </w:p>
        </w:tc>
        <w:tc>
          <w:tcPr>
            <w:tcW w:w="2494" w:type="dxa"/>
            <w:shd w:val="clear" w:color="auto" w:fill="auto"/>
            <w:vAlign w:val="center"/>
          </w:tcPr>
          <w:p w14:paraId="7C1DF5C4">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攻击成功率</w:t>
            </w:r>
          </w:p>
        </w:tc>
        <w:tc>
          <w:tcPr>
            <w:tcW w:w="1427" w:type="dxa"/>
            <w:shd w:val="clear" w:color="auto" w:fill="auto"/>
            <w:vAlign w:val="center"/>
          </w:tcPr>
          <w:p w14:paraId="0B7DE15B">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w:t>
            </w:r>
          </w:p>
        </w:tc>
        <w:tc>
          <w:tcPr>
            <w:tcW w:w="1570" w:type="dxa"/>
            <w:shd w:val="clear" w:color="auto" w:fill="auto"/>
            <w:vAlign w:val="center"/>
          </w:tcPr>
          <w:p w14:paraId="2271F1D6">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w:t>
            </w:r>
          </w:p>
        </w:tc>
        <w:tc>
          <w:tcPr>
            <w:tcW w:w="1566" w:type="dxa"/>
            <w:shd w:val="clear" w:color="auto" w:fill="auto"/>
            <w:vAlign w:val="center"/>
          </w:tcPr>
          <w:p w14:paraId="1B6B62C0">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w:t>
            </w:r>
          </w:p>
        </w:tc>
      </w:tr>
      <w:tr w14:paraId="12BD28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CellSpacing w:w="15" w:type="dxa"/>
        </w:trPr>
        <w:tc>
          <w:tcPr>
            <w:tcW w:w="1799" w:type="dxa"/>
            <w:shd w:val="clear" w:color="auto" w:fill="auto"/>
            <w:vAlign w:val="center"/>
          </w:tcPr>
          <w:p w14:paraId="1D94C1B5">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成员推断</w:t>
            </w:r>
          </w:p>
        </w:tc>
        <w:tc>
          <w:tcPr>
            <w:tcW w:w="2494" w:type="dxa"/>
            <w:shd w:val="clear" w:color="auto" w:fill="auto"/>
            <w:vAlign w:val="center"/>
          </w:tcPr>
          <w:p w14:paraId="03FFA8D7">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AUC</w:t>
            </w:r>
          </w:p>
        </w:tc>
        <w:tc>
          <w:tcPr>
            <w:tcW w:w="1427" w:type="dxa"/>
            <w:shd w:val="clear" w:color="auto" w:fill="auto"/>
            <w:vAlign w:val="center"/>
          </w:tcPr>
          <w:p w14:paraId="703B10A5">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 0.55</w:t>
            </w:r>
          </w:p>
        </w:tc>
        <w:tc>
          <w:tcPr>
            <w:tcW w:w="1570" w:type="dxa"/>
            <w:shd w:val="clear" w:color="auto" w:fill="auto"/>
            <w:vAlign w:val="center"/>
          </w:tcPr>
          <w:p w14:paraId="3E88C838">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0.51</w:t>
            </w:r>
          </w:p>
        </w:tc>
        <w:tc>
          <w:tcPr>
            <w:tcW w:w="1566" w:type="dxa"/>
            <w:shd w:val="clear" w:color="auto" w:fill="auto"/>
            <w:vAlign w:val="center"/>
          </w:tcPr>
          <w:p w14:paraId="0CC4C62F">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w:t>
            </w:r>
          </w:p>
        </w:tc>
      </w:tr>
      <w:tr w14:paraId="2998BB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CellSpacing w:w="15" w:type="dxa"/>
        </w:trPr>
        <w:tc>
          <w:tcPr>
            <w:tcW w:w="1799" w:type="dxa"/>
            <w:shd w:val="clear" w:color="auto" w:fill="auto"/>
            <w:vAlign w:val="center"/>
          </w:tcPr>
          <w:p w14:paraId="34E5BCA3">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梯度反演</w:t>
            </w:r>
          </w:p>
        </w:tc>
        <w:tc>
          <w:tcPr>
            <w:tcW w:w="2494" w:type="dxa"/>
            <w:shd w:val="clear" w:color="auto" w:fill="auto"/>
            <w:vAlign w:val="center"/>
          </w:tcPr>
          <w:p w14:paraId="212151AB">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SSIM</w:t>
            </w:r>
          </w:p>
        </w:tc>
        <w:tc>
          <w:tcPr>
            <w:tcW w:w="1427" w:type="dxa"/>
            <w:shd w:val="clear" w:color="auto" w:fill="auto"/>
            <w:vAlign w:val="center"/>
          </w:tcPr>
          <w:p w14:paraId="7EE5B429">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 0.2</w:t>
            </w:r>
          </w:p>
        </w:tc>
        <w:tc>
          <w:tcPr>
            <w:tcW w:w="1570" w:type="dxa"/>
            <w:shd w:val="clear" w:color="auto" w:fill="auto"/>
            <w:vAlign w:val="center"/>
          </w:tcPr>
          <w:p w14:paraId="2187DEB4">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0.15</w:t>
            </w:r>
          </w:p>
        </w:tc>
        <w:tc>
          <w:tcPr>
            <w:tcW w:w="1566" w:type="dxa"/>
            <w:shd w:val="clear" w:color="auto" w:fill="auto"/>
            <w:vAlign w:val="center"/>
          </w:tcPr>
          <w:p w14:paraId="041FD5C0">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w:t>
            </w:r>
          </w:p>
        </w:tc>
      </w:tr>
      <w:tr w14:paraId="5CAA94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CellSpacing w:w="15" w:type="dxa"/>
        </w:trPr>
        <w:tc>
          <w:tcPr>
            <w:tcW w:w="1799" w:type="dxa"/>
            <w:tcBorders>
              <w:bottom w:val="single" w:color="auto" w:sz="12" w:space="0"/>
            </w:tcBorders>
            <w:shd w:val="clear" w:color="auto" w:fill="auto"/>
            <w:vAlign w:val="center"/>
          </w:tcPr>
          <w:p w14:paraId="52FFDC80">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密钥治理</w:t>
            </w:r>
          </w:p>
        </w:tc>
        <w:tc>
          <w:tcPr>
            <w:tcW w:w="2494" w:type="dxa"/>
            <w:tcBorders>
              <w:bottom w:val="single" w:color="auto" w:sz="12" w:space="0"/>
            </w:tcBorders>
            <w:shd w:val="clear" w:color="auto" w:fill="auto"/>
            <w:vAlign w:val="center"/>
          </w:tcPr>
          <w:p w14:paraId="55789C25">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不可用窗口</w:t>
            </w:r>
          </w:p>
        </w:tc>
        <w:tc>
          <w:tcPr>
            <w:tcW w:w="1427" w:type="dxa"/>
            <w:tcBorders>
              <w:bottom w:val="single" w:color="auto" w:sz="12" w:space="0"/>
            </w:tcBorders>
            <w:shd w:val="clear" w:color="auto" w:fill="auto"/>
            <w:vAlign w:val="center"/>
          </w:tcPr>
          <w:p w14:paraId="7E07CF8F">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 5min</w:t>
            </w:r>
          </w:p>
        </w:tc>
        <w:tc>
          <w:tcPr>
            <w:tcW w:w="1570" w:type="dxa"/>
            <w:tcBorders>
              <w:bottom w:val="single" w:color="auto" w:sz="12" w:space="0"/>
            </w:tcBorders>
            <w:shd w:val="clear" w:color="auto" w:fill="auto"/>
            <w:vAlign w:val="center"/>
          </w:tcPr>
          <w:p w14:paraId="56B0506B">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2min</w:t>
            </w:r>
          </w:p>
        </w:tc>
        <w:tc>
          <w:tcPr>
            <w:tcW w:w="1566" w:type="dxa"/>
            <w:tcBorders>
              <w:bottom w:val="single" w:color="auto" w:sz="12" w:space="0"/>
            </w:tcBorders>
            <w:shd w:val="clear" w:color="auto" w:fill="auto"/>
            <w:vAlign w:val="center"/>
          </w:tcPr>
          <w:p w14:paraId="567CE8BE">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sz w:val="24"/>
              </w:rPr>
            </w:pPr>
            <w:r>
              <w:rPr>
                <w:rFonts w:ascii="Times New Roman" w:hAnsi="宋体" w:eastAsia="宋体" w:cs="宋体"/>
                <w:kern w:val="0"/>
                <w:sz w:val="24"/>
                <w:szCs w:val="24"/>
                <w:lang w:val="en-US" w:eastAsia="zh-CN" w:bidi="ar"/>
              </w:rPr>
              <w:t>✓</w:t>
            </w:r>
          </w:p>
        </w:tc>
      </w:tr>
    </w:tbl>
    <w:p w14:paraId="71802475">
      <w:pPr>
        <w:rPr>
          <w:rFonts w:hint="default" w:hAnsi="Cambria Math"/>
          <w:i w:val="0"/>
          <w:sz w:val="24"/>
          <w:lang w:val="en-US" w:eastAsia="zh-CN"/>
        </w:rPr>
      </w:pPr>
      <w:ins w:id="106" w:author="broken" w:date="2025-09-19T15:32:22Z">
        <w:r>
          <w:rPr>
            <w:rFonts w:hint="eastAsia" w:hAnsi="Cambria Math"/>
            <w:i w:val="0"/>
            <w:sz w:val="24"/>
            <w:lang w:val="en-US" w:eastAsia="zh-CN"/>
          </w:rPr>
          <w:t>#</w:t>
        </w:r>
      </w:ins>
      <w:ins w:id="107" w:author="broken" w:date="2025-09-19T15:32:25Z">
        <w:r>
          <w:rPr>
            <w:rFonts w:hint="eastAsia" w:hAnsi="Cambria Math"/>
            <w:i w:val="0"/>
            <w:sz w:val="24"/>
            <w:lang w:val="en-US" w:eastAsia="zh-CN"/>
          </w:rPr>
          <w:t>怎么</w:t>
        </w:r>
      </w:ins>
      <w:ins w:id="108" w:author="broken" w:date="2025-09-19T15:32:36Z">
        <w:r>
          <w:rPr>
            <w:rFonts w:hint="eastAsia" w:hAnsi="Cambria Math"/>
            <w:i w:val="0"/>
            <w:sz w:val="24"/>
            <w:lang w:val="en-US" w:eastAsia="zh-CN"/>
          </w:rPr>
          <w:t>进行</w:t>
        </w:r>
      </w:ins>
    </w:p>
    <w:p w14:paraId="1F8116D5">
      <w:pPr>
        <w:pStyle w:val="4"/>
        <w:bidi w:val="0"/>
        <w:rPr>
          <w:rFonts w:hint="default"/>
          <w:lang w:val="en-US" w:eastAsia="zh-CN"/>
        </w:rPr>
      </w:pPr>
      <w:r>
        <w:rPr>
          <w:rFonts w:hint="default"/>
          <w:lang w:val="en-US" w:eastAsia="zh-CN"/>
        </w:rPr>
        <w:t>3.4.2 结果分析</w:t>
      </w:r>
    </w:p>
    <w:p w14:paraId="16F8D849">
      <w:pPr>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default" w:ascii="宋体" w:hAnsi="宋体" w:eastAsia="宋体" w:cs="宋体"/>
          <w:sz w:val="24"/>
          <w:szCs w:val="24"/>
          <w:lang w:val="en-US" w:eastAsia="zh-CN"/>
        </w:rPr>
        <w:t>预测精度分析</w:t>
      </w:r>
    </w:p>
    <w:p w14:paraId="36F7424B">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从表 3-1 可以看出，所提出的加密方案在 RMSE、MAE 和 MAPE 上与未加密基线的差异均小于 1%，且统计检验 p 值大于 0.05，说明方案在保证安全性的同时并未显著降低预测性能。这一结果验证了 3.3 中设定的 </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H</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0</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cons</m:t>
            </m:r>
            <m:ctrlPr>
              <w:rPr>
                <w:rFonts w:ascii="Cambria Math" w:hAnsi="Cambria Math" w:cs="宋体"/>
                <w:i/>
                <w:sz w:val="24"/>
                <w:szCs w:val="24"/>
                <w:lang w:val="en-US"/>
              </w:rPr>
            </m:ctrlPr>
          </m:sup>
        </m:sSubSup>
      </m:oMath>
      <w:r>
        <w:rPr>
          <w:rFonts w:hint="default" w:ascii="宋体" w:hAnsi="宋体" w:eastAsia="宋体" w:cs="宋体"/>
          <w:sz w:val="24"/>
          <w:szCs w:val="24"/>
          <w:lang w:val="en-US" w:eastAsia="zh-CN"/>
        </w:rPr>
        <w:t>假设。</w:t>
      </w:r>
    </w:p>
    <w:p w14:paraId="6D7CCC9D">
      <w:pPr>
        <w:numPr>
          <w:ilvl w:val="0"/>
          <w:numId w:val="7"/>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性能瓶颈分析</w:t>
      </w:r>
    </w:p>
    <w:p w14:paraId="26520274">
      <w:pPr>
        <w:bidi w:val="0"/>
        <w:rPr>
          <w:rFonts w:hint="default" w:ascii="宋体" w:hAnsi="宋体" w:eastAsia="宋体" w:cs="宋体"/>
          <w:sz w:val="24"/>
          <w:szCs w:val="24"/>
          <w:lang w:val="en-US" w:eastAsia="zh-CN"/>
        </w:rPr>
      </w:pPr>
      <w:r>
        <w:rPr>
          <w:rFonts w:hint="default"/>
          <w:lang w:val="en-US" w:eastAsia="zh-CN"/>
        </w:rPr>
        <w:t>表 3-2 的结果表明，加密与解密环节占比约 25%–30%，总体开销比</w:t>
      </w:r>
      <m:oMath>
        <m:sSub>
          <m:sSubPr>
            <m:ctrlPr>
              <w:rPr>
                <w:rFonts w:ascii="Cambria Math" w:hAnsi="Cambria Math"/>
                <w:i/>
                <w:lang w:val="en-US"/>
              </w:rPr>
            </m:ctrlPr>
          </m:sSubPr>
          <m:e>
            <m:r>
              <m:rPr/>
              <w:rPr>
                <w:rFonts w:ascii="Cambria Math" w:hAnsi="Cambria Math"/>
                <w:lang w:val="en-US"/>
              </w:rPr>
              <m:t>ρ</m:t>
            </m:r>
            <m:ctrlPr>
              <w:rPr>
                <w:rFonts w:ascii="Cambria Math" w:hAnsi="Cambria Math"/>
                <w:i/>
                <w:lang w:val="en-US"/>
              </w:rPr>
            </m:ctrlPr>
          </m:e>
          <m:sub>
            <m:r>
              <m:rPr/>
              <w:rPr>
                <w:rFonts w:hint="default" w:ascii="Cambria Math" w:hAnsi="Cambria Math"/>
                <w:lang w:val="en-US" w:eastAsia="zh-CN"/>
              </w:rPr>
              <m:t>overℎead</m:t>
            </m:r>
            <m:ctrlPr>
              <w:rPr>
                <w:rFonts w:ascii="Cambria Math" w:hAnsi="Cambria Math"/>
                <w:i/>
                <w:lang w:val="en-US"/>
              </w:rPr>
            </m:ctrlPr>
          </m:sub>
        </m:sSub>
      </m:oMath>
      <w:r>
        <w:rPr>
          <w:rFonts w:hint="default"/>
          <w:lang w:val="en-US" w:eastAsia="zh-CN"/>
        </w:rPr>
        <w:t xml:space="preserve"> </w:t>
      </w:r>
      <w:r>
        <w:rPr>
          <w:rFonts w:hint="default" w:ascii="宋体" w:hAnsi="宋体" w:eastAsia="宋体" w:cs="宋体"/>
          <w:sz w:val="24"/>
          <w:szCs w:val="24"/>
          <w:lang w:val="en-US" w:eastAsia="zh-CN"/>
        </w:rPr>
        <w:t>约为 0.27–0.28，处于可接受范围内。性能瓶颈主要集中在通信与加密过程，但在并行批量处理后得到有效缓解，说明该方案具备在实际系统中落地的可行性。</w:t>
      </w:r>
    </w:p>
    <w:p w14:paraId="76367B8D">
      <w:pPr>
        <w:numPr>
          <w:ilvl w:val="0"/>
          <w:numId w:val="7"/>
        </w:numPr>
        <w:ind w:left="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安全性分析</w:t>
      </w:r>
    </w:p>
    <w:p w14:paraId="61F4C39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表 3-3 显示，门限性实验中 </w:t>
      </w:r>
      <m:oMath>
        <m:r>
          <m:rPr>
            <m:sty m:val="p"/>
          </m:rPr>
          <w:rPr>
            <w:rFonts w:hint="default" w:ascii="Cambria Math" w:hAnsi="Cambria Math" w:cs="宋体"/>
            <w:kern w:val="2"/>
            <w:sz w:val="24"/>
            <w:szCs w:val="24"/>
            <w:lang w:val="en-US" w:eastAsia="zh-CN" w:bidi="ar-SA"/>
          </w:rPr>
          <m:t>c&lt;t</m:t>
        </m:r>
      </m:oMath>
      <w:r>
        <w:rPr>
          <w:rFonts w:hint="default" w:ascii="宋体" w:hAnsi="宋体" w:eastAsia="宋体" w:cs="宋体"/>
          <w:sz w:val="24"/>
          <w:szCs w:val="24"/>
          <w:lang w:val="en-US" w:eastAsia="zh-CN"/>
        </w:rPr>
        <w:t>的合谋无法重构，证明了门限加密的有效性；抓包重放攻击均被拒绝，成员推断攻击 AUC 接近随机水平，梯度反演结果不可识别，进一步验证了方案的隐私保护能力。同时，密钥治理实验表明吊销与轮换过程可在 2 分钟内完成，不会造成系统中断。</w:t>
      </w:r>
    </w:p>
    <w:p w14:paraId="36AA9E4B">
      <w:pPr>
        <w:rPr>
          <w:rFonts w:hint="default" w:ascii="宋体" w:hAnsi="宋体" w:eastAsia="宋体" w:cs="宋体"/>
          <w:sz w:val="24"/>
          <w:szCs w:val="24"/>
          <w:lang w:val="en-US" w:eastAsia="zh-CN"/>
        </w:rPr>
      </w:pPr>
    </w:p>
    <w:p w14:paraId="30EBEBD7">
      <w:pPr>
        <w:rPr>
          <w:rFonts w:hint="eastAsia" w:ascii="黑体" w:eastAsia="黑体"/>
          <w:sz w:val="32"/>
          <w:szCs w:val="32"/>
        </w:rPr>
      </w:pPr>
      <w:bookmarkStart w:id="9" w:name="_Toc33965497"/>
      <w:r>
        <w:rPr>
          <w:rFonts w:hint="eastAsia" w:ascii="黑体" w:eastAsia="黑体"/>
          <w:sz w:val="32"/>
          <w:szCs w:val="32"/>
        </w:rPr>
        <w:br w:type="page"/>
      </w:r>
    </w:p>
    <w:p w14:paraId="26967E3C">
      <w:pPr>
        <w:pStyle w:val="2"/>
        <w:jc w:val="center"/>
        <w:rPr>
          <w:rFonts w:ascii="黑体" w:eastAsia="黑体"/>
          <w:sz w:val="32"/>
          <w:szCs w:val="32"/>
        </w:rPr>
      </w:pPr>
      <w:r>
        <w:rPr>
          <w:rFonts w:hint="eastAsia" w:ascii="黑体" w:eastAsia="黑体"/>
          <w:sz w:val="32"/>
          <w:szCs w:val="32"/>
        </w:rPr>
        <w:t>第四章 创新性说明</w:t>
      </w:r>
      <w:bookmarkEnd w:id="9"/>
    </w:p>
    <w:p w14:paraId="277F99B6">
      <w:pPr>
        <w:autoSpaceDE w:val="0"/>
        <w:autoSpaceDN w:val="0"/>
        <w:adjustRightInd w:val="0"/>
        <w:spacing w:line="360" w:lineRule="auto"/>
        <w:rPr>
          <w:rFonts w:hint="eastAsia" w:ascii="宋体" w:hAnsi="宋体" w:cs="DFKai-SB"/>
          <w:bCs/>
          <w:sz w:val="24"/>
        </w:rPr>
      </w:pPr>
      <w:r>
        <w:rPr>
          <w:rFonts w:hint="eastAsia" w:ascii="宋体" w:hAnsi="宋体" w:cs="DFKai-SB"/>
          <w:bCs/>
          <w:sz w:val="24"/>
        </w:rPr>
        <w:t>隐私保护的联邦学习交通预测是近年来兴起的重要研究方向，其目标是在保障参与方数据隐私的前提下，实现跨区域的高精度交通预测。尽管已有多项工作尝试结合多密钥同态加密（MKHE）实现联邦学习，但现有方案仍存在一定的不足。例如，Ma 等人〔2022〕提出的基于 MKHE 的隐私保护联邦学习方法（MKHE for FL, 2022）有效避免了原始数据共享，但依赖单服务器进行参数聚合，存在单点故障风险；Kim 等人〔2021〕提出的 Faster MKHE 框架在理论效率上有所突破，但缺乏在实际交通预测场景中的验证，且未考虑密钥治理与系统可扩展性问题。</w:t>
      </w:r>
    </w:p>
    <w:p w14:paraId="554E95A1">
      <w:pPr>
        <w:autoSpaceDE w:val="0"/>
        <w:autoSpaceDN w:val="0"/>
        <w:adjustRightInd w:val="0"/>
        <w:spacing w:line="360" w:lineRule="auto"/>
        <w:rPr>
          <w:rFonts w:hint="eastAsia" w:ascii="宋体" w:hAnsi="宋体" w:cs="DFKai-SB"/>
          <w:bCs/>
          <w:sz w:val="24"/>
        </w:rPr>
      </w:pPr>
    </w:p>
    <w:p w14:paraId="1258EE50">
      <w:pPr>
        <w:autoSpaceDE w:val="0"/>
        <w:autoSpaceDN w:val="0"/>
        <w:adjustRightInd w:val="0"/>
        <w:spacing w:line="360" w:lineRule="auto"/>
        <w:rPr>
          <w:rFonts w:hint="eastAsia" w:ascii="宋体" w:hAnsi="宋体" w:cs="DFKai-SB"/>
          <w:bCs/>
          <w:sz w:val="24"/>
        </w:rPr>
      </w:pPr>
      <w:r>
        <w:rPr>
          <w:rFonts w:hint="eastAsia" w:ascii="宋体" w:hAnsi="宋体" w:cs="DFKai-SB"/>
          <w:bCs/>
          <w:sz w:val="24"/>
        </w:rPr>
        <w:t>本文提出的 多密钥门限加密方案 在架构、密钥机制、安全属性、工程可行性与应用适配性方面均取得了突破。为了更直观地对比不同方案的差异，我们从多个维度进行了系统性分析。</w:t>
      </w:r>
    </w:p>
    <w:p w14:paraId="530C3D95">
      <w:pPr>
        <w:autoSpaceDE w:val="0"/>
        <w:autoSpaceDN w:val="0"/>
        <w:adjustRightInd w:val="0"/>
        <w:spacing w:line="360" w:lineRule="auto"/>
        <w:rPr>
          <w:rFonts w:hint="eastAsia" w:ascii="宋体" w:hAnsi="宋体" w:cs="DFKai-SB"/>
          <w:bCs/>
          <w:sz w:val="24"/>
        </w:rPr>
      </w:pPr>
    </w:p>
    <w:tbl>
      <w:tblPr>
        <w:tblStyle w:val="10"/>
        <w:tblW w:w="8686"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56" w:type="dxa"/>
          <w:left w:w="96" w:type="dxa"/>
          <w:bottom w:w="56" w:type="dxa"/>
          <w:right w:w="96" w:type="dxa"/>
        </w:tblCellMar>
      </w:tblPr>
      <w:tblGrid>
        <w:gridCol w:w="1176"/>
        <w:gridCol w:w="2006"/>
        <w:gridCol w:w="1983"/>
        <w:gridCol w:w="3521"/>
      </w:tblGrid>
      <w:tr w14:paraId="4938E4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Header/>
          <w:tblCellSpacing w:w="15" w:type="dxa"/>
          <w:jc w:val="center"/>
        </w:trPr>
        <w:tc>
          <w:tcPr>
            <w:tcW w:w="1131" w:type="dxa"/>
            <w:tcBorders>
              <w:top w:val="single" w:color="auto" w:sz="12" w:space="0"/>
              <w:bottom w:val="single" w:color="auto" w:sz="4" w:space="0"/>
            </w:tcBorders>
            <w:shd w:val="clear" w:color="auto" w:fill="auto"/>
            <w:vAlign w:val="center"/>
          </w:tcPr>
          <w:p w14:paraId="7A0489F1">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1"/>
                <w:szCs w:val="21"/>
              </w:rPr>
            </w:pPr>
            <w:r>
              <w:rPr>
                <w:rFonts w:hint="eastAsia" w:ascii="Times New Roman" w:hAnsi="宋体" w:eastAsia="宋体" w:cs="宋体"/>
                <w:b/>
                <w:bCs/>
                <w:kern w:val="0"/>
                <w:sz w:val="21"/>
                <w:szCs w:val="21"/>
                <w:lang w:val="en-US" w:eastAsia="zh-CN" w:bidi="ar"/>
              </w:rPr>
              <w:t>对比维度</w:t>
            </w:r>
          </w:p>
        </w:tc>
        <w:tc>
          <w:tcPr>
            <w:tcW w:w="1976" w:type="dxa"/>
            <w:tcBorders>
              <w:top w:val="single" w:color="auto" w:sz="12" w:space="0"/>
              <w:bottom w:val="single" w:color="auto" w:sz="4" w:space="0"/>
            </w:tcBorders>
            <w:shd w:val="clear" w:color="auto" w:fill="auto"/>
            <w:vAlign w:val="center"/>
          </w:tcPr>
          <w:p w14:paraId="47B74C9A">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1"/>
                <w:szCs w:val="21"/>
              </w:rPr>
            </w:pPr>
            <w:r>
              <w:rPr>
                <w:rFonts w:hint="eastAsia" w:ascii="Times New Roman" w:hAnsi="宋体" w:eastAsia="宋体" w:cs="宋体"/>
                <w:b/>
                <w:bCs/>
                <w:kern w:val="0"/>
                <w:sz w:val="21"/>
                <w:szCs w:val="21"/>
                <w:lang w:val="en-US" w:eastAsia="zh-CN" w:bidi="ar"/>
              </w:rPr>
              <w:t>MKHEforFL</w:t>
            </w:r>
          </w:p>
        </w:tc>
        <w:tc>
          <w:tcPr>
            <w:tcW w:w="1953" w:type="dxa"/>
            <w:tcBorders>
              <w:top w:val="single" w:color="auto" w:sz="12" w:space="0"/>
              <w:bottom w:val="single" w:color="auto" w:sz="4" w:space="0"/>
            </w:tcBorders>
            <w:shd w:val="clear" w:color="auto" w:fill="auto"/>
            <w:vAlign w:val="center"/>
          </w:tcPr>
          <w:p w14:paraId="0CD3720E">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Times New Roman" w:eastAsia="宋体"/>
                <w:b/>
                <w:bCs/>
                <w:sz w:val="21"/>
                <w:szCs w:val="21"/>
              </w:rPr>
            </w:pPr>
            <w:r>
              <w:rPr>
                <w:rFonts w:hint="eastAsia" w:ascii="Times New Roman" w:hAnsi="宋体" w:eastAsia="宋体" w:cs="宋体"/>
                <w:b/>
                <w:bCs/>
                <w:kern w:val="0"/>
                <w:sz w:val="21"/>
                <w:szCs w:val="21"/>
                <w:lang w:val="en-US" w:eastAsia="zh-CN" w:bidi="ar"/>
              </w:rPr>
              <w:t>FasterMKHE</w:t>
            </w:r>
          </w:p>
        </w:tc>
        <w:tc>
          <w:tcPr>
            <w:tcW w:w="3476" w:type="dxa"/>
            <w:tcBorders>
              <w:top w:val="single" w:color="auto" w:sz="12" w:space="0"/>
              <w:bottom w:val="single" w:color="auto" w:sz="4" w:space="0"/>
            </w:tcBorders>
            <w:shd w:val="clear" w:color="auto" w:fill="auto"/>
            <w:vAlign w:val="center"/>
          </w:tcPr>
          <w:p w14:paraId="78D3219F">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hint="eastAsia" w:ascii="Times New Roman" w:hAnsi="宋体" w:eastAsia="宋体" w:cs="宋体"/>
                <w:b/>
                <w:bCs/>
                <w:kern w:val="0"/>
                <w:sz w:val="21"/>
                <w:szCs w:val="21"/>
                <w:lang w:val="en-US" w:eastAsia="zh-CN" w:bidi="ar"/>
              </w:rPr>
            </w:pPr>
            <w:r>
              <w:rPr>
                <w:rFonts w:hint="eastAsia" w:ascii="Times New Roman" w:hAnsi="宋体" w:eastAsia="宋体" w:cs="宋体"/>
                <w:b/>
                <w:bCs/>
                <w:kern w:val="0"/>
                <w:sz w:val="21"/>
                <w:szCs w:val="21"/>
                <w:lang w:val="en-US" w:eastAsia="zh-CN" w:bidi="ar"/>
              </w:rPr>
              <w:t>本文方案</w:t>
            </w:r>
          </w:p>
          <w:p w14:paraId="5ECF27C2">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hint="eastAsia" w:ascii="Times New Roman" w:hAnsi="宋体" w:eastAsia="宋体" w:cs="宋体"/>
                <w:b/>
                <w:bCs/>
                <w:kern w:val="0"/>
                <w:sz w:val="21"/>
                <w:szCs w:val="21"/>
                <w:lang w:val="en-US" w:eastAsia="zh-CN" w:bidi="ar"/>
              </w:rPr>
            </w:pPr>
            <w:r>
              <w:rPr>
                <w:rFonts w:hint="eastAsia" w:ascii="Times New Roman" w:hAnsi="宋体" w:eastAsia="宋体" w:cs="宋体"/>
                <w:b/>
                <w:bCs/>
                <w:kern w:val="0"/>
                <w:sz w:val="21"/>
                <w:szCs w:val="21"/>
                <w:lang w:val="en-US" w:eastAsia="zh-CN" w:bidi="ar"/>
              </w:rPr>
              <w:t>（多密钥门限+联邦预测）</w:t>
            </w:r>
          </w:p>
        </w:tc>
      </w:tr>
      <w:tr w14:paraId="24A40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CellSpacing w:w="15" w:type="dxa"/>
          <w:jc w:val="center"/>
        </w:trPr>
        <w:tc>
          <w:tcPr>
            <w:tcW w:w="1131" w:type="dxa"/>
            <w:shd w:val="clear" w:color="auto" w:fill="auto"/>
            <w:vAlign w:val="center"/>
          </w:tcPr>
          <w:p w14:paraId="6049BC49">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系统架构</w:t>
            </w:r>
          </w:p>
        </w:tc>
        <w:tc>
          <w:tcPr>
            <w:tcW w:w="1976" w:type="dxa"/>
            <w:shd w:val="clear" w:color="auto" w:fill="auto"/>
            <w:vAlign w:val="center"/>
          </w:tcPr>
          <w:p w14:paraId="2545E284">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单服务器集中聚合，存在单点信任风险</w:t>
            </w:r>
          </w:p>
        </w:tc>
        <w:tc>
          <w:tcPr>
            <w:tcW w:w="1953" w:type="dxa"/>
            <w:shd w:val="clear" w:color="auto" w:fill="auto"/>
            <w:vAlign w:val="center"/>
          </w:tcPr>
          <w:p w14:paraId="1766B3E7">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单服务器架构，跨密钥运算加速</w:t>
            </w:r>
          </w:p>
        </w:tc>
        <w:tc>
          <w:tcPr>
            <w:tcW w:w="3476" w:type="dxa"/>
            <w:shd w:val="clear" w:color="auto" w:fill="auto"/>
            <w:vAlign w:val="center"/>
          </w:tcPr>
          <w:p w14:paraId="722D1F98">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去中心化/多服务器，Gossip 同步，消除中心依赖</w:t>
            </w:r>
          </w:p>
        </w:tc>
      </w:tr>
      <w:tr w14:paraId="0963F8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CellSpacing w:w="15" w:type="dxa"/>
          <w:jc w:val="center"/>
        </w:trPr>
        <w:tc>
          <w:tcPr>
            <w:tcW w:w="1131" w:type="dxa"/>
            <w:shd w:val="clear" w:color="auto" w:fill="auto"/>
            <w:vAlign w:val="center"/>
          </w:tcPr>
          <w:p w14:paraId="1D1AF7EE">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密钥模式</w:t>
            </w:r>
          </w:p>
        </w:tc>
        <w:tc>
          <w:tcPr>
            <w:tcW w:w="1976" w:type="dxa"/>
            <w:shd w:val="clear" w:color="auto" w:fill="auto"/>
            <w:vAlign w:val="center"/>
          </w:tcPr>
          <w:p w14:paraId="2849B58F">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多密钥输入，但跨密钥运算复杂</w:t>
            </w:r>
          </w:p>
        </w:tc>
        <w:tc>
          <w:tcPr>
            <w:tcW w:w="1953" w:type="dxa"/>
            <w:shd w:val="clear" w:color="auto" w:fill="auto"/>
            <w:vAlign w:val="center"/>
          </w:tcPr>
          <w:p w14:paraId="101B661D">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多密钥输入，gadget 分解提效</w:t>
            </w:r>
          </w:p>
        </w:tc>
        <w:tc>
          <w:tcPr>
            <w:tcW w:w="3476" w:type="dxa"/>
            <w:shd w:val="clear" w:color="auto" w:fill="auto"/>
            <w:vAlign w:val="center"/>
          </w:tcPr>
          <w:p w14:paraId="4F5984D3">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多密钥 + 密钥统一机制，统一到接收方域解密</w:t>
            </w:r>
          </w:p>
        </w:tc>
      </w:tr>
      <w:tr w14:paraId="3C7A5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CellSpacing w:w="15" w:type="dxa"/>
          <w:jc w:val="center"/>
        </w:trPr>
        <w:tc>
          <w:tcPr>
            <w:tcW w:w="1131" w:type="dxa"/>
            <w:shd w:val="clear" w:color="auto" w:fill="auto"/>
            <w:vAlign w:val="center"/>
          </w:tcPr>
          <w:p w14:paraId="10971AE0">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安全属性</w:t>
            </w:r>
          </w:p>
        </w:tc>
        <w:tc>
          <w:tcPr>
            <w:tcW w:w="1976" w:type="dxa"/>
            <w:shd w:val="clear" w:color="auto" w:fill="auto"/>
            <w:vAlign w:val="center"/>
          </w:tcPr>
          <w:p w14:paraId="436C7B36">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数据隐私保护为主，函数暴露风险</w:t>
            </w:r>
          </w:p>
        </w:tc>
        <w:tc>
          <w:tcPr>
            <w:tcW w:w="1953" w:type="dxa"/>
            <w:shd w:val="clear" w:color="auto" w:fill="auto"/>
            <w:vAlign w:val="center"/>
          </w:tcPr>
          <w:p w14:paraId="7AB84F4D">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数据隐私保护为主</w:t>
            </w:r>
          </w:p>
        </w:tc>
        <w:tc>
          <w:tcPr>
            <w:tcW w:w="3476" w:type="dxa"/>
            <w:shd w:val="clear" w:color="auto" w:fill="auto"/>
            <w:vAlign w:val="center"/>
          </w:tcPr>
          <w:p w14:paraId="02A168EA">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数据 + 函数/模型双重隐私保护</w:t>
            </w:r>
          </w:p>
        </w:tc>
      </w:tr>
      <w:tr w14:paraId="323B35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CellSpacing w:w="15" w:type="dxa"/>
          <w:jc w:val="center"/>
        </w:trPr>
        <w:tc>
          <w:tcPr>
            <w:tcW w:w="1131" w:type="dxa"/>
            <w:shd w:val="clear" w:color="auto" w:fill="auto"/>
            <w:vAlign w:val="center"/>
          </w:tcPr>
          <w:p w14:paraId="6AA045E8">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工程开销</w:t>
            </w:r>
          </w:p>
        </w:tc>
        <w:tc>
          <w:tcPr>
            <w:tcW w:w="1976" w:type="dxa"/>
            <w:shd w:val="clear" w:color="auto" w:fill="auto"/>
            <w:vAlign w:val="center"/>
          </w:tcPr>
          <w:p w14:paraId="7B9B35DE">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跨密钥运算代价高，效率受限</w:t>
            </w:r>
          </w:p>
        </w:tc>
        <w:tc>
          <w:tcPr>
            <w:tcW w:w="1953" w:type="dxa"/>
            <w:shd w:val="clear" w:color="auto" w:fill="auto"/>
            <w:vAlign w:val="center"/>
          </w:tcPr>
          <w:p w14:paraId="3BC3A7E9">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理论复杂度优化，但缺乏应用验证</w:t>
            </w:r>
          </w:p>
        </w:tc>
        <w:tc>
          <w:tcPr>
            <w:tcW w:w="3476" w:type="dxa"/>
            <w:shd w:val="clear" w:color="auto" w:fill="auto"/>
            <w:vAlign w:val="center"/>
          </w:tcPr>
          <w:p w14:paraId="50AF0A6B">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开销 ≤ 30%，交通预测场景中验证</w:t>
            </w:r>
          </w:p>
        </w:tc>
      </w:tr>
      <w:tr w14:paraId="2C8D15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CellSpacing w:w="15" w:type="dxa"/>
          <w:jc w:val="center"/>
        </w:trPr>
        <w:tc>
          <w:tcPr>
            <w:tcW w:w="1131" w:type="dxa"/>
            <w:shd w:val="clear" w:color="auto" w:fill="auto"/>
            <w:vAlign w:val="center"/>
          </w:tcPr>
          <w:p w14:paraId="51BDA45A">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密钥治理</w:t>
            </w:r>
          </w:p>
        </w:tc>
        <w:tc>
          <w:tcPr>
            <w:tcW w:w="1976" w:type="dxa"/>
            <w:shd w:val="clear" w:color="auto" w:fill="auto"/>
            <w:vAlign w:val="center"/>
          </w:tcPr>
          <w:p w14:paraId="2E59856D">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无密钥轮换机制</w:t>
            </w:r>
          </w:p>
        </w:tc>
        <w:tc>
          <w:tcPr>
            <w:tcW w:w="1953" w:type="dxa"/>
            <w:shd w:val="clear" w:color="auto" w:fill="auto"/>
            <w:vAlign w:val="center"/>
          </w:tcPr>
          <w:p w14:paraId="55DA2F83">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无密钥治理机制</w:t>
            </w:r>
          </w:p>
        </w:tc>
        <w:tc>
          <w:tcPr>
            <w:tcW w:w="3476" w:type="dxa"/>
            <w:shd w:val="clear" w:color="auto" w:fill="auto"/>
            <w:vAlign w:val="center"/>
          </w:tcPr>
          <w:p w14:paraId="0CF8EECF">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支持密钥吊销与轮换，tt-out-of-nn 门限解密</w:t>
            </w:r>
          </w:p>
        </w:tc>
      </w:tr>
      <w:tr w14:paraId="2D9086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CellSpacing w:w="15" w:type="dxa"/>
          <w:jc w:val="center"/>
        </w:trPr>
        <w:tc>
          <w:tcPr>
            <w:tcW w:w="1131" w:type="dxa"/>
            <w:tcBorders>
              <w:bottom w:val="single" w:color="auto" w:sz="12" w:space="0"/>
            </w:tcBorders>
            <w:shd w:val="clear" w:color="auto" w:fill="auto"/>
            <w:vAlign w:val="center"/>
          </w:tcPr>
          <w:p w14:paraId="2675D84E">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应用适配</w:t>
            </w:r>
          </w:p>
        </w:tc>
        <w:tc>
          <w:tcPr>
            <w:tcW w:w="1976" w:type="dxa"/>
            <w:tcBorders>
              <w:bottom w:val="single" w:color="auto" w:sz="12" w:space="0"/>
            </w:tcBorders>
            <w:shd w:val="clear" w:color="auto" w:fill="auto"/>
            <w:vAlign w:val="center"/>
          </w:tcPr>
          <w:p w14:paraId="1F704B21">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泛化方案，缺乏行业落地</w:t>
            </w:r>
          </w:p>
        </w:tc>
        <w:tc>
          <w:tcPr>
            <w:tcW w:w="1953" w:type="dxa"/>
            <w:tcBorders>
              <w:bottom w:val="single" w:color="auto" w:sz="12" w:space="0"/>
            </w:tcBorders>
            <w:shd w:val="clear" w:color="auto" w:fill="auto"/>
            <w:vAlign w:val="center"/>
          </w:tcPr>
          <w:p w14:paraId="61A1C1A0">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偏重理论，未结合应用场景</w:t>
            </w:r>
          </w:p>
        </w:tc>
        <w:tc>
          <w:tcPr>
            <w:tcW w:w="3476" w:type="dxa"/>
            <w:tcBorders>
              <w:bottom w:val="single" w:color="auto" w:sz="12" w:space="0"/>
            </w:tcBorders>
            <w:shd w:val="clear" w:color="auto" w:fill="auto"/>
            <w:vAlign w:val="center"/>
          </w:tcPr>
          <w:p w14:paraId="7A1B67EF">
            <w:pPr>
              <w:keepNext w:val="0"/>
              <w:keepLines w:val="0"/>
              <w:pageBreakBefore w:val="0"/>
              <w:widowControl/>
              <w:suppressLineNumbers w:val="0"/>
              <w:kinsoku/>
              <w:wordWrap/>
              <w:overflowPunct/>
              <w:topLinePunct w:val="0"/>
              <w:autoSpaceDE/>
              <w:autoSpaceDN/>
              <w:bidi w:val="0"/>
              <w:adjustRightInd/>
              <w:snapToGrid w:val="0"/>
              <w:ind w:firstLine="0"/>
              <w:jc w:val="center"/>
              <w:textAlignment w:val="auto"/>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真实交通预测（METR-LA、PEMS-BAY）端到端验证</w:t>
            </w:r>
          </w:p>
        </w:tc>
      </w:tr>
    </w:tbl>
    <w:p w14:paraId="3F3FD7DB">
      <w:pPr>
        <w:autoSpaceDE w:val="0"/>
        <w:autoSpaceDN w:val="0"/>
        <w:adjustRightInd w:val="0"/>
        <w:spacing w:line="360" w:lineRule="auto"/>
        <w:rPr>
          <w:rFonts w:ascii="宋体" w:hAnsi="宋体" w:cs="DFKai-SB"/>
          <w:bCs/>
          <w:sz w:val="24"/>
        </w:rPr>
      </w:pPr>
    </w:p>
    <w:p w14:paraId="7C7A6D27">
      <w:pPr>
        <w:autoSpaceDE w:val="0"/>
        <w:autoSpaceDN w:val="0"/>
        <w:adjustRightInd w:val="0"/>
        <w:spacing w:line="360" w:lineRule="auto"/>
        <w:rPr>
          <w:rFonts w:hint="eastAsia" w:ascii="宋体" w:hAnsi="宋体" w:eastAsia="宋体" w:cs="DFKai-SB"/>
          <w:bCs/>
          <w:sz w:val="24"/>
          <w:lang w:eastAsia="zh-CN"/>
        </w:rPr>
      </w:pPr>
      <w:r>
        <w:rPr>
          <w:rFonts w:hint="eastAsia" w:ascii="宋体" w:hAnsi="宋体" w:eastAsia="宋体" w:cs="DFKai-SB"/>
          <w:bCs/>
          <w:sz w:val="24"/>
          <w:lang w:eastAsia="zh-CN"/>
        </w:rPr>
        <w:drawing>
          <wp:inline distT="0" distB="0" distL="114300" distR="114300">
            <wp:extent cx="5596255" cy="4325620"/>
            <wp:effectExtent l="0" t="0" r="4445" b="5080"/>
            <wp:docPr id="6" name="图片 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output"/>
                    <pic:cNvPicPr>
                      <a:picLocks noChangeAspect="1"/>
                    </pic:cNvPicPr>
                  </pic:nvPicPr>
                  <pic:blipFill>
                    <a:blip r:embed="rId11"/>
                    <a:stretch>
                      <a:fillRect/>
                    </a:stretch>
                  </pic:blipFill>
                  <pic:spPr>
                    <a:xfrm>
                      <a:off x="0" y="0"/>
                      <a:ext cx="5596255" cy="4325620"/>
                    </a:xfrm>
                    <a:prstGeom prst="rect">
                      <a:avLst/>
                    </a:prstGeom>
                  </pic:spPr>
                </pic:pic>
              </a:graphicData>
            </a:graphic>
          </wp:inline>
        </w:drawing>
      </w:r>
    </w:p>
    <w:p w14:paraId="7FFEF769">
      <w:pPr>
        <w:autoSpaceDE w:val="0"/>
        <w:autoSpaceDN w:val="0"/>
        <w:adjustRightInd w:val="0"/>
        <w:spacing w:line="360" w:lineRule="auto"/>
        <w:rPr>
          <w:rFonts w:ascii="宋体" w:hAnsi="宋体" w:cs="DFKai-SB"/>
          <w:bCs/>
          <w:sz w:val="24"/>
        </w:rPr>
      </w:pPr>
    </w:p>
    <w:p w14:paraId="0A512EF6">
      <w:pPr>
        <w:autoSpaceDE w:val="0"/>
        <w:autoSpaceDN w:val="0"/>
        <w:adjustRightInd w:val="0"/>
        <w:spacing w:line="360" w:lineRule="auto"/>
        <w:rPr>
          <w:rFonts w:ascii="宋体" w:hAnsi="宋体" w:cs="DFKai-SB"/>
          <w:bCs/>
          <w:sz w:val="24"/>
        </w:rPr>
      </w:pPr>
    </w:p>
    <w:p w14:paraId="59F61205">
      <w:pPr>
        <w:autoSpaceDE w:val="0"/>
        <w:autoSpaceDN w:val="0"/>
        <w:adjustRightInd w:val="0"/>
        <w:spacing w:line="360" w:lineRule="auto"/>
        <w:rPr>
          <w:rFonts w:ascii="宋体" w:hAnsi="宋体" w:cs="DFKai-SB"/>
          <w:bCs/>
          <w:sz w:val="24"/>
        </w:rPr>
      </w:pPr>
    </w:p>
    <w:p w14:paraId="35B143AF">
      <w:pPr>
        <w:jc w:val="center"/>
        <w:rPr>
          <w:ins w:id="110" w:author="broken" w:date="2025-09-19T14:55:24Z"/>
          <w:rFonts w:hint="eastAsia" w:ascii="黑体" w:eastAsia="黑体"/>
          <w:sz w:val="32"/>
          <w:szCs w:val="32"/>
        </w:rPr>
        <w:pPrChange w:id="109" w:author="broken" w:date="2025-09-19T14:55:24Z">
          <w:pPr>
            <w:pStyle w:val="2"/>
            <w:jc w:val="center"/>
          </w:pPr>
        </w:pPrChange>
      </w:pPr>
      <w:ins w:id="111" w:author="broken" w:date="2025-09-19T14:55:24Z">
        <w:bookmarkStart w:id="10" w:name="_Toc33965498"/>
        <w:r>
          <w:rPr>
            <w:rFonts w:hint="eastAsia" w:ascii="黑体" w:eastAsia="黑体"/>
            <w:sz w:val="32"/>
            <w:szCs w:val="32"/>
          </w:rPr>
          <w:br w:type="page"/>
        </w:r>
      </w:ins>
    </w:p>
    <w:p w14:paraId="691166B4">
      <w:pPr>
        <w:pStyle w:val="2"/>
        <w:numPr>
          <w:ilvl w:val="0"/>
          <w:numId w:val="8"/>
          <w:ins w:id="113" w:author="broken" w:date="2025-09-19T14:53:58Z"/>
        </w:numPr>
        <w:jc w:val="center"/>
        <w:rPr>
          <w:ins w:id="114" w:author="broken" w:date="2025-09-19T14:53:58Z"/>
          <w:rFonts w:hint="eastAsia" w:ascii="黑体" w:eastAsia="黑体"/>
          <w:sz w:val="32"/>
          <w:szCs w:val="32"/>
        </w:rPr>
        <w:pPrChange w:id="112" w:author="broken" w:date="2025-09-19T14:53:58Z">
          <w:pPr>
            <w:pStyle w:val="2"/>
            <w:jc w:val="center"/>
          </w:pPr>
        </w:pPrChange>
      </w:pPr>
      <w:ins w:id="115" w:author="broken" w:date="2025-09-19T14:56:14Z">
        <w:r>
          <w:rPr>
            <w:rFonts w:hint="eastAsia"/>
            <w:sz w:val="32"/>
            <w:szCs w:val="32"/>
            <w:lang w:val="en-US" w:eastAsia="zh-CN"/>
          </w:rPr>
          <w:t xml:space="preserve"> </w:t>
        </w:r>
      </w:ins>
      <w:del w:id="116" w:author="broken" w:date="2025-09-19T14:53:58Z">
        <w:r>
          <w:rPr>
            <w:rFonts w:hint="eastAsia" w:ascii="黑体" w:eastAsia="黑体"/>
            <w:sz w:val="32"/>
            <w:szCs w:val="32"/>
          </w:rPr>
          <w:delText xml:space="preserve">第五章 </w:delText>
        </w:r>
      </w:del>
      <w:r>
        <w:rPr>
          <w:rFonts w:hint="eastAsia" w:ascii="黑体" w:eastAsia="黑体"/>
          <w:sz w:val="32"/>
          <w:szCs w:val="32"/>
        </w:rPr>
        <w:t>总结</w:t>
      </w:r>
      <w:bookmarkEnd w:id="10"/>
    </w:p>
    <w:p w14:paraId="7EA22348">
      <w:pPr>
        <w:rPr>
          <w:ins w:id="118" w:author="broken" w:date="2025-09-19T14:54:29Z"/>
          <w:rFonts w:hint="eastAsia"/>
        </w:rPr>
        <w:pPrChange w:id="117" w:author="broken" w:date="2025-09-19T14:54:41Z">
          <w:pPr/>
        </w:pPrChange>
      </w:pPr>
      <w:ins w:id="119" w:author="broken" w:date="2025-09-19T14:54:29Z">
        <w:r>
          <w:rPr>
            <w:rFonts w:hint="eastAsia"/>
          </w:rPr>
          <w:t>本作品围绕智能交通场景下路况预测的隐私保护问题，提出了基于分布式联邦学习与多密钥门限同态加密的综合性解决方案。通过在系统架构层引入去中心化多节点协同机制，有效规避了集中式模型训练中的单点信任与性能瓶颈；在密码学层面构建了门限可验证全同态数据封装与秘密共享机制，实现了数据与模型的双重隐私保护；在工程实现上，结合增量学习、批处理优化与密钥治理策略，使系统在公开交通数据集上的运行表现出较高的精度与可接受的开销。</w:t>
        </w:r>
      </w:ins>
    </w:p>
    <w:p w14:paraId="27277CB2">
      <w:pPr>
        <w:rPr>
          <w:ins w:id="121" w:author="broken" w:date="2025-09-19T14:54:29Z"/>
          <w:rFonts w:hint="eastAsia"/>
        </w:rPr>
        <w:pPrChange w:id="120" w:author="broken" w:date="2025-09-19T14:54:41Z">
          <w:pPr/>
        </w:pPrChange>
      </w:pPr>
      <w:ins w:id="122" w:author="broken" w:date="2025-09-19T14:54:29Z">
        <w:r>
          <w:rPr>
            <w:rFonts w:hint="eastAsia"/>
          </w:rPr>
          <w:t>对比现有代表性工作，本作品的优势在于：其一，提出了可扩展的多密钥机制与去中心化架构，提升了系统鲁棒性与安全性；其二，首次在交通预测应用中同时实现了数据隐私与模型隐私保护；其三，设计了原生支持密钥吊销与轮换的治理机制，确保长期可用性；其四，经实证验证能够兼顾安全性与预测性能。</w:t>
        </w:r>
      </w:ins>
    </w:p>
    <w:p w14:paraId="7EA6582C">
      <w:pPr>
        <w:pPrChange w:id="123" w:author="broken" w:date="2025-09-19T14:54:41Z">
          <w:pPr/>
        </w:pPrChange>
      </w:pPr>
      <w:ins w:id="124" w:author="broken" w:date="2025-09-19T14:54:29Z">
        <w:r>
          <w:rPr>
            <w:rFonts w:hint="eastAsia"/>
          </w:rPr>
          <w:t>总体而言，该方案在理论与实践两个层面均展现出创新性与实用价值，为解决跨区域、跨部门交通数据协同中的隐私保护难题提供了新的思路和实现范式，对智能交通系统的安全可持续发展具有重要意义。</w:t>
        </w:r>
      </w:ins>
    </w:p>
    <w:p w14:paraId="473D465A">
      <w:pPr>
        <w:autoSpaceDE w:val="0"/>
        <w:autoSpaceDN w:val="0"/>
        <w:adjustRightInd w:val="0"/>
        <w:spacing w:line="360" w:lineRule="auto"/>
        <w:rPr>
          <w:rFonts w:ascii="宋体" w:hAnsi="宋体" w:cs="DFKai-SB"/>
          <w:bCs/>
          <w:sz w:val="24"/>
        </w:rPr>
      </w:pPr>
    </w:p>
    <w:p w14:paraId="54EB8363">
      <w:pPr>
        <w:autoSpaceDE w:val="0"/>
        <w:autoSpaceDN w:val="0"/>
        <w:adjustRightInd w:val="0"/>
        <w:spacing w:line="360" w:lineRule="auto"/>
        <w:rPr>
          <w:rFonts w:ascii="宋体" w:hAnsi="宋体" w:cs="DFKai-SB"/>
          <w:bCs/>
          <w:sz w:val="24"/>
        </w:rPr>
      </w:pPr>
    </w:p>
    <w:p w14:paraId="0E65BB3D">
      <w:pPr>
        <w:autoSpaceDE w:val="0"/>
        <w:autoSpaceDN w:val="0"/>
        <w:adjustRightInd w:val="0"/>
        <w:spacing w:line="360" w:lineRule="auto"/>
        <w:rPr>
          <w:rFonts w:ascii="宋体" w:hAnsi="宋体" w:cs="DFKai-SB"/>
          <w:bCs/>
          <w:sz w:val="24"/>
        </w:rPr>
      </w:pPr>
    </w:p>
    <w:p w14:paraId="7814E56C">
      <w:pPr>
        <w:autoSpaceDE w:val="0"/>
        <w:autoSpaceDN w:val="0"/>
        <w:adjustRightInd w:val="0"/>
        <w:spacing w:line="360" w:lineRule="auto"/>
        <w:rPr>
          <w:rFonts w:ascii="宋体" w:hAnsi="宋体" w:cs="DFKai-SB"/>
          <w:bCs/>
          <w:sz w:val="24"/>
        </w:rPr>
      </w:pPr>
    </w:p>
    <w:p w14:paraId="6AE68382">
      <w:pPr>
        <w:autoSpaceDE w:val="0"/>
        <w:autoSpaceDN w:val="0"/>
        <w:adjustRightInd w:val="0"/>
        <w:spacing w:line="360" w:lineRule="auto"/>
        <w:rPr>
          <w:rFonts w:ascii="宋体" w:hAnsi="宋体" w:cs="DFKai-SB"/>
          <w:bCs/>
          <w:sz w:val="24"/>
        </w:rPr>
      </w:pPr>
    </w:p>
    <w:p w14:paraId="5F63E3C7">
      <w:pPr>
        <w:autoSpaceDE w:val="0"/>
        <w:autoSpaceDN w:val="0"/>
        <w:adjustRightInd w:val="0"/>
        <w:spacing w:line="360" w:lineRule="auto"/>
        <w:rPr>
          <w:rFonts w:ascii="宋体" w:hAnsi="宋体" w:cs="DFKai-SB"/>
          <w:bCs/>
          <w:sz w:val="24"/>
        </w:rPr>
        <w:sectPr>
          <w:pgSz w:w="11906" w:h="16838"/>
          <w:pgMar w:top="1440" w:right="1466" w:bottom="1440" w:left="1620" w:header="851" w:footer="992" w:gutter="0"/>
          <w:cols w:space="720" w:num="1"/>
          <w:docGrid w:type="lines" w:linePitch="312" w:charSpace="0"/>
        </w:sectPr>
      </w:pPr>
    </w:p>
    <w:p w14:paraId="3C0D61BD">
      <w:pPr>
        <w:pStyle w:val="2"/>
        <w:rPr>
          <w:rFonts w:ascii="黑体" w:eastAsia="黑体"/>
          <w:sz w:val="32"/>
          <w:szCs w:val="32"/>
        </w:rPr>
      </w:pPr>
      <w:bookmarkStart w:id="11" w:name="_Toc33965499"/>
      <w:r>
        <w:rPr>
          <w:rFonts w:hint="eastAsia" w:ascii="黑体" w:eastAsia="黑体"/>
          <w:sz w:val="32"/>
          <w:szCs w:val="32"/>
        </w:rPr>
        <w:t>参考文献</w:t>
      </w:r>
      <w:bookmarkEnd w:id="11"/>
      <w:r>
        <w:rPr>
          <w:rFonts w:hint="eastAsia" w:ascii="黑体" w:eastAsia="黑体"/>
          <w:sz w:val="32"/>
          <w:szCs w:val="32"/>
        </w:rPr>
        <w:t xml:space="preserve"> </w:t>
      </w:r>
    </w:p>
    <w:p w14:paraId="130B4511">
      <w:pPr>
        <w:numPr>
          <w:ilvl w:val="0"/>
          <w:numId w:val="9"/>
        </w:numPr>
        <w:autoSpaceDE w:val="0"/>
        <w:autoSpaceDN w:val="0"/>
        <w:adjustRightInd w:val="0"/>
        <w:spacing w:line="360" w:lineRule="auto"/>
        <w:rPr>
          <w:rFonts w:hint="eastAsia" w:ascii="宋体" w:hAnsi="宋体" w:cs="DFKai-SB"/>
          <w:bCs/>
          <w:sz w:val="24"/>
        </w:rPr>
      </w:pPr>
      <w:r>
        <w:rPr>
          <w:rFonts w:hint="eastAsia" w:ascii="宋体" w:hAnsi="宋体" w:cs="DFKai-SB"/>
          <w:bCs/>
          <w:sz w:val="24"/>
        </w:rPr>
        <w:t>李建华.网络空间威胁情报感知、共享与分析技术综述[</w:t>
      </w:r>
      <w:r>
        <w:rPr>
          <w:rFonts w:ascii="宋体" w:hAnsi="宋体" w:cs="DFKai-SB"/>
          <w:bCs/>
          <w:sz w:val="24"/>
        </w:rPr>
        <w:t>J] .</w:t>
      </w:r>
      <w:r>
        <w:rPr>
          <w:rFonts w:hint="eastAsia" w:ascii="宋体" w:hAnsi="宋体" w:cs="DFKai-SB"/>
          <w:bCs/>
          <w:sz w:val="24"/>
        </w:rPr>
        <w:t>网络与信息安全学报，</w:t>
      </w:r>
      <w:r>
        <w:rPr>
          <w:rFonts w:ascii="宋体" w:hAnsi="宋体" w:cs="DFKai-SB"/>
          <w:bCs/>
          <w:sz w:val="24"/>
        </w:rPr>
        <w:t>2016, Vol. 2(2): 16-29</w:t>
      </w:r>
      <w:r>
        <w:rPr>
          <w:rFonts w:hint="eastAsia" w:ascii="宋体" w:hAnsi="宋体" w:cs="DFKai-SB"/>
          <w:bCs/>
          <w:sz w:val="24"/>
        </w:rPr>
        <w:t>. （样例，参考国标GB/T7714-2015）</w:t>
      </w:r>
    </w:p>
    <w:p w14:paraId="2881BCC3">
      <w:pPr>
        <w:numPr>
          <w:ilvl w:val="0"/>
          <w:numId w:val="9"/>
        </w:numPr>
        <w:autoSpaceDE w:val="0"/>
        <w:autoSpaceDN w:val="0"/>
        <w:adjustRightInd w:val="0"/>
        <w:spacing w:line="360" w:lineRule="auto"/>
        <w:rPr>
          <w:rFonts w:hint="eastAsia" w:ascii="宋体" w:hAnsi="宋体" w:cs="DFKai-SB"/>
          <w:bCs/>
          <w:sz w:val="24"/>
        </w:rPr>
      </w:pPr>
    </w:p>
    <w:p w14:paraId="5262F967">
      <w:pPr>
        <w:rPr>
          <w:rFonts w:hint="eastAsia" w:ascii="宋体" w:hAnsi="宋体" w:cs="DFKai-SB"/>
          <w:bCs/>
          <w:sz w:val="24"/>
        </w:rPr>
      </w:pPr>
      <w:r>
        <w:rPr>
          <w:rFonts w:hint="eastAsia" w:ascii="宋体" w:hAnsi="宋体" w:cs="DFKai-SB"/>
          <w:bCs/>
          <w:sz w:val="24"/>
        </w:rPr>
        <w:br w:type="page"/>
      </w:r>
      <w:r>
        <w:rPr>
          <w:rFonts w:hint="eastAsia" w:ascii="宋体" w:hAnsi="宋体" w:cs="DFKai-SB"/>
          <w:bCs/>
          <w:sz w:val="24"/>
        </w:rPr>
        <w:t xml:space="preserve">[1]Kalahasthi L K, Sánchez-Díaz I, Castrellon J P, et al. Joint modeling of arrivals and parking durations </w:t>
      </w:r>
    </w:p>
    <w:p w14:paraId="6138FFA0">
      <w:pPr>
        <w:rPr>
          <w:rFonts w:hint="eastAsia" w:ascii="宋体" w:hAnsi="宋体" w:cs="DFKai-SB"/>
          <w:bCs/>
          <w:sz w:val="24"/>
        </w:rPr>
      </w:pPr>
      <w:r>
        <w:rPr>
          <w:rFonts w:hint="eastAsia" w:ascii="宋体" w:hAnsi="宋体" w:cs="DFKai-SB"/>
          <w:bCs/>
          <w:sz w:val="24"/>
        </w:rPr>
        <w:t xml:space="preserve">for freight loading zones: Potential applications to improving urban logistics[J]. Transportation Research </w:t>
      </w:r>
    </w:p>
    <w:p w14:paraId="213546B3">
      <w:pPr>
        <w:rPr>
          <w:rFonts w:hint="eastAsia" w:ascii="宋体" w:hAnsi="宋体" w:cs="DFKai-SB"/>
          <w:bCs/>
          <w:sz w:val="24"/>
        </w:rPr>
      </w:pPr>
      <w:r>
        <w:rPr>
          <w:rFonts w:hint="eastAsia" w:ascii="宋体" w:hAnsi="宋体" w:cs="DFKai-SB"/>
          <w:bCs/>
          <w:sz w:val="24"/>
        </w:rPr>
        <w:t>Part A: Policy and Practice, 2022, 166: 307-329.</w:t>
      </w:r>
    </w:p>
    <w:p w14:paraId="443445AE">
      <w:pPr>
        <w:rPr>
          <w:rFonts w:hint="eastAsia" w:ascii="宋体" w:hAnsi="宋体" w:cs="DFKai-SB"/>
          <w:bCs/>
          <w:sz w:val="24"/>
        </w:rPr>
      </w:pPr>
      <w:r>
        <w:rPr>
          <w:rFonts w:hint="eastAsia" w:ascii="宋体" w:hAnsi="宋体" w:cs="DFKai-SB"/>
          <w:bCs/>
          <w:sz w:val="24"/>
        </w:rPr>
        <w:t>[2]Xia M, Jin D, Chen J. Short-term traffic flow prediction based on graph convolutional networks and federated learning[J]. IEEE Transactions on Intelligent Transportation Systems, 2022, 24(1): 1191-1203.</w:t>
      </w:r>
    </w:p>
    <w:p w14:paraId="7EE8D25A">
      <w:pPr>
        <w:rPr>
          <w:rFonts w:hint="eastAsia" w:ascii="宋体" w:hAnsi="宋体" w:cs="DFKai-SB"/>
          <w:bCs/>
          <w:sz w:val="24"/>
        </w:rPr>
      </w:pPr>
      <w:r>
        <w:rPr>
          <w:rFonts w:hint="eastAsia" w:ascii="宋体" w:hAnsi="宋体" w:cs="DFKai-SB"/>
          <w:bCs/>
          <w:sz w:val="24"/>
        </w:rPr>
        <w:t>[3]Konecný J, McMahan H B, Yu F X, et al. Federated learning: Strategies for improving communication efficiency[J]. arXiv preprint arXiv:1610.05492, 2016, 8.</w:t>
      </w:r>
    </w:p>
    <w:p w14:paraId="0F87F884">
      <w:pPr>
        <w:rPr>
          <w:rFonts w:hint="eastAsia" w:ascii="宋体" w:hAnsi="宋体" w:cs="DFKai-SB"/>
          <w:bCs/>
          <w:sz w:val="24"/>
        </w:rPr>
      </w:pPr>
      <w:r>
        <w:rPr>
          <w:rFonts w:hint="eastAsia" w:ascii="宋体" w:hAnsi="宋体" w:cs="DFKai-SB"/>
          <w:bCs/>
          <w:sz w:val="24"/>
        </w:rPr>
        <w:t>[4]李少波, 杨磊, 李传江, 等. 联邦学习概述: 技术, 应用及未来[J]. 计算机集成制造系统, 2022, 28(7): 2119-2138.</w:t>
      </w:r>
    </w:p>
    <w:p w14:paraId="4F3ED02D">
      <w:pPr>
        <w:rPr>
          <w:rFonts w:hint="eastAsia" w:ascii="宋体" w:hAnsi="宋体" w:cs="DFKai-SB"/>
          <w:bCs/>
          <w:sz w:val="24"/>
        </w:rPr>
      </w:pPr>
      <w:r>
        <w:rPr>
          <w:rFonts w:hint="eastAsia" w:ascii="宋体" w:hAnsi="宋体" w:cs="DFKai-SB"/>
          <w:bCs/>
          <w:sz w:val="24"/>
        </w:rPr>
        <w:t>[5]段文雪,胡铭,周琼,等.云计算系统可靠性研究综述[J].计算机研究与发展,2020,57(01):102-123.</w:t>
      </w:r>
    </w:p>
    <w:p w14:paraId="675256D4">
      <w:pPr>
        <w:rPr>
          <w:rFonts w:hint="eastAsia" w:ascii="宋体" w:hAnsi="宋体" w:cs="DFKai-SB"/>
          <w:bCs/>
          <w:sz w:val="24"/>
        </w:rPr>
      </w:pPr>
      <w:r>
        <w:rPr>
          <w:rFonts w:hint="eastAsia" w:ascii="宋体" w:hAnsi="宋体" w:cs="DFKai-SB"/>
          <w:bCs/>
          <w:sz w:val="24"/>
        </w:rPr>
        <w:t>[6]周俊,沈华杰,林中允,等.边缘计算隐私保护研究进展[J].计算机研究与发展,2020,57(10):2027-2051.</w:t>
      </w:r>
    </w:p>
    <w:p w14:paraId="341C6AFA">
      <w:pPr>
        <w:rPr>
          <w:rFonts w:hint="eastAsia" w:ascii="宋体" w:hAnsi="宋体" w:cs="DFKai-SB"/>
          <w:bCs/>
          <w:sz w:val="24"/>
        </w:rPr>
      </w:pPr>
      <w:r>
        <w:rPr>
          <w:rFonts w:hint="eastAsia" w:ascii="宋体" w:hAnsi="宋体" w:cs="DFKai-SB"/>
          <w:bCs/>
          <w:sz w:val="24"/>
        </w:rPr>
        <w:t>[7] S. Çalkavur and F. Molla, "THE BLAKLEY BASED SECRET SHARING APPROACH," Sigma (Istanbul, Turkey), vol. 37, (2), pp. 489-494, 2019.</w:t>
      </w:r>
    </w:p>
    <w:p w14:paraId="1979E37E">
      <w:pPr>
        <w:rPr>
          <w:rFonts w:hint="eastAsia" w:ascii="宋体" w:hAnsi="宋体" w:cs="DFKai-SB"/>
          <w:bCs/>
          <w:sz w:val="24"/>
        </w:rPr>
      </w:pPr>
      <w:r>
        <w:rPr>
          <w:rFonts w:hint="eastAsia" w:ascii="宋体" w:hAnsi="宋体" w:cs="DFKai-SB"/>
          <w:bCs/>
          <w:sz w:val="24"/>
        </w:rPr>
        <w:t>[8] A. Shamir, "How to share a secret," Communications of the ACM, vol. 22, (11), pp. 612-613, 1979. . DOI: 10.1145/359168.359176.</w:t>
      </w:r>
    </w:p>
    <w:p w14:paraId="2D5139B5">
      <w:pPr>
        <w:rPr>
          <w:rFonts w:hint="eastAsia" w:ascii="宋体" w:hAnsi="宋体" w:cs="DFKai-SB"/>
          <w:bCs/>
          <w:sz w:val="24"/>
        </w:rPr>
      </w:pPr>
      <w:r>
        <w:rPr>
          <w:rFonts w:hint="eastAsia" w:ascii="宋体" w:hAnsi="宋体" w:cs="DFKai-SB"/>
          <w:bCs/>
          <w:sz w:val="24"/>
        </w:rPr>
        <w:t>[9] K. Kaya and A. A. Selçuk, "A verifiable secret sharing scheme based on the chinese remainder theorem,"in Lecture Notes in Computer Science (Including Subseries Lecture Notes in Artificial Intelligence and Lecture Notes in Bioinformatics)Anonymous Berlin, Heidelberg: Springer Berlin Heidelberg, 2008, pp. 414-425.</w:t>
      </w:r>
    </w:p>
    <w:p w14:paraId="32801FD7">
      <w:pPr>
        <w:rPr>
          <w:rFonts w:hint="eastAsia" w:ascii="宋体" w:hAnsi="宋体" w:cs="DFKai-SB"/>
          <w:bCs/>
          <w:sz w:val="24"/>
        </w:rPr>
      </w:pPr>
      <w:r>
        <w:rPr>
          <w:rFonts w:hint="eastAsia" w:ascii="宋体" w:hAnsi="宋体" w:cs="DFKai-SB"/>
          <w:bCs/>
          <w:sz w:val="24"/>
        </w:rPr>
        <w:t>[10]李建华.网络空间威胁情报感知、共享与分析技术综述[J] .网络与信息安全学报，2016, Vol. 2(2): 16-29. （样例，参考国标GB/T7714-2015）</w:t>
      </w:r>
    </w:p>
    <w:p w14:paraId="26691E07">
      <w:pPr>
        <w:rPr>
          <w:rFonts w:hint="eastAsia" w:ascii="宋体" w:hAnsi="宋体" w:cs="DFKai-SB"/>
          <w:bCs/>
          <w:sz w:val="24"/>
        </w:rPr>
      </w:pPr>
      <w:r>
        <w:rPr>
          <w:rFonts w:hint="eastAsia" w:ascii="宋体" w:hAnsi="宋体" w:cs="DFKai-SB"/>
          <w:bCs/>
          <w:sz w:val="24"/>
        </w:rPr>
        <w:t>[11]Kaya, K., &amp; Selçuk, A. A. (2008, December). A verifiable secret sharing scheme based on the chinese remainder theorem. In International conference on cryptology in India (pp. 414-425). Berlin, Heidelberg: Springer Berlin Heidelberg.</w:t>
      </w:r>
    </w:p>
    <w:p w14:paraId="5B493A9D">
      <w:pPr>
        <w:rPr>
          <w:rFonts w:hint="eastAsia" w:ascii="宋体" w:hAnsi="宋体" w:cs="DFKai-SB"/>
          <w:bCs/>
          <w:sz w:val="24"/>
        </w:rPr>
      </w:pPr>
      <w:r>
        <w:rPr>
          <w:rFonts w:hint="eastAsia" w:ascii="宋体" w:hAnsi="宋体" w:cs="DFKai-SB"/>
          <w:bCs/>
          <w:sz w:val="24"/>
        </w:rPr>
        <w:t>[12]Kalahasthi, L. K., Sánchez-Díaz, I., Castrellon, J. P., Gil, J., Browne, M., Hayes, S., &amp; Ros, C. S. (2022). Joint modeling of arrivals and parking durations for freight loading zones: Potential applications to improving urban logistics. Transportation Research Part A: Policy and Practice, 166, 307-329.</w:t>
      </w:r>
    </w:p>
    <w:p w14:paraId="033C9FDA">
      <w:pPr>
        <w:rPr>
          <w:rFonts w:hint="eastAsia" w:ascii="宋体" w:hAnsi="宋体" w:cs="DFKai-SB"/>
          <w:bCs/>
          <w:sz w:val="24"/>
        </w:rPr>
      </w:pPr>
      <w:r>
        <w:rPr>
          <w:rFonts w:hint="eastAsia" w:ascii="宋体" w:hAnsi="宋体" w:cs="DFKai-SB"/>
          <w:bCs/>
          <w:sz w:val="24"/>
        </w:rPr>
        <w:t>[13]Shen X, Chen J, Zhu S, et al. A decentralized federated learning-based spatial–temporal model for freight traffic speed forecasting[J]. Expert Systems with Applications, 2024, 238: 122302.</w:t>
      </w:r>
    </w:p>
    <w:p w14:paraId="4611BE98">
      <w:pPr>
        <w:rPr>
          <w:rFonts w:hint="eastAsia" w:ascii="宋体" w:hAnsi="宋体" w:cs="DFKai-SB"/>
          <w:bCs/>
          <w:sz w:val="24"/>
        </w:rPr>
      </w:pPr>
      <w:r>
        <w:rPr>
          <w:rFonts w:hint="eastAsia" w:ascii="宋体" w:hAnsi="宋体" w:cs="DFKai-SB"/>
          <w:bCs/>
          <w:sz w:val="24"/>
        </w:rPr>
        <w:t>[14]S. Garg et al, "Cryptography with Weights: MPC, encryption and Signatures," in 2023, . DOI: 10.1007/978-3-031-38557-5_10</w:t>
      </w:r>
    </w:p>
    <w:p w14:paraId="0773BF74">
      <w:pPr>
        <w:rPr>
          <w:rFonts w:hint="eastAsia" w:ascii="宋体" w:hAnsi="宋体" w:cs="DFKai-SB"/>
          <w:bCs/>
          <w:sz w:val="24"/>
        </w:rPr>
      </w:pPr>
      <w:r>
        <w:rPr>
          <w:rFonts w:hint="eastAsia" w:ascii="宋体" w:hAnsi="宋体" w:cs="DFKai-SB"/>
          <w:bCs/>
          <w:sz w:val="24"/>
        </w:rPr>
        <w:t>[15]Aalavanthar A, Famila S, Sundaramurthy S, et al. Multi-objective federated learning traffic prediction in vehicular network for intelligent transportation system[J]. PeerJ Computer Science, 2025, 11: e2922.</w:t>
      </w:r>
    </w:p>
    <w:p w14:paraId="0A9C0D12">
      <w:pPr>
        <w:rPr>
          <w:rFonts w:hint="eastAsia" w:ascii="宋体" w:hAnsi="宋体" w:cs="DFKai-SB"/>
          <w:bCs/>
          <w:sz w:val="24"/>
        </w:rPr>
      </w:pPr>
      <w:r>
        <w:rPr>
          <w:rFonts w:hint="eastAsia" w:ascii="宋体" w:hAnsi="宋体" w:cs="DFKai-SB"/>
          <w:bCs/>
          <w:sz w:val="24"/>
        </w:rPr>
        <w:t>[16]Zhou J, Chen S, Choo K K R, et al. EPNS: Efficient privacy-preserving intelligent traffic navigation from multiparty delegated computation in cloud-assisted VANETs[J]. IEEE Transactions on Mobile Computing, 2021, 22(3): 1491-1506.</w:t>
      </w:r>
    </w:p>
    <w:p w14:paraId="24FF9BBA">
      <w:pPr>
        <w:pStyle w:val="2"/>
        <w:bidi w:val="0"/>
        <w:rPr>
          <w:rFonts w:hint="eastAsia"/>
          <w:lang w:val="en-US" w:eastAsia="zh-CN"/>
        </w:rPr>
      </w:pPr>
      <w:r>
        <w:rPr>
          <w:rFonts w:hint="eastAsia"/>
          <w:lang w:val="en-US" w:eastAsia="zh-CN"/>
        </w:rPr>
        <w:t>废稿</w:t>
      </w:r>
    </w:p>
    <w:p w14:paraId="7D319374">
      <w:pPr>
        <w:autoSpaceDE w:val="0"/>
        <w:autoSpaceDN w:val="0"/>
        <w:adjustRightInd w:val="0"/>
        <w:spacing w:line="360" w:lineRule="auto"/>
        <w:rPr>
          <w:rFonts w:hint="eastAsia" w:ascii="宋体" w:hAnsi="宋体" w:cs="DFKai-SB"/>
          <w:bCs/>
          <w:sz w:val="24"/>
        </w:rPr>
      </w:pPr>
      <w:r>
        <w:rPr>
          <w:rFonts w:hint="eastAsia" w:ascii="宋体" w:hAnsi="宋体" w:cs="DFKai-SB"/>
          <w:bCs/>
          <w:sz w:val="24"/>
        </w:rPr>
        <w:t>为应对联邦学习中的隐私泄露风险，研究人员引入了多种密码学技术，其中多密钥同态加密（Multi-Key Homomorphic Encryption, MKHE）因其允许多个参与方使用不同密钥加密数据并协同计算而备受关注。然而，现有MKHE方案在实际应用中仍面临架构、效率与安全治理等方面的挑战。为凸显本文所提方案的优越性，本节选取了两项具有代表性的MKHE研究进行深入对比与剖析。</w:t>
      </w:r>
    </w:p>
    <w:p w14:paraId="1E161AD3">
      <w:pPr>
        <w:autoSpaceDE w:val="0"/>
        <w:autoSpaceDN w:val="0"/>
        <w:adjustRightInd w:val="0"/>
        <w:spacing w:line="360" w:lineRule="auto"/>
        <w:rPr>
          <w:rFonts w:hint="eastAsia" w:ascii="宋体" w:hAnsi="宋体" w:cs="DFKai-SB"/>
          <w:bCs/>
          <w:sz w:val="24"/>
        </w:rPr>
      </w:pPr>
      <w:r>
        <w:rPr>
          <w:rFonts w:hint="eastAsia" w:ascii="宋体" w:hAnsi="宋体" w:cs="DFKai-SB"/>
          <w:bCs/>
          <w:sz w:val="24"/>
        </w:rPr>
        <w:t>1. 对比方案介绍</w:t>
      </w:r>
    </w:p>
    <w:p w14:paraId="1A7B2499">
      <w:pPr>
        <w:autoSpaceDE w:val="0"/>
        <w:autoSpaceDN w:val="0"/>
        <w:adjustRightInd w:val="0"/>
        <w:spacing w:line="360" w:lineRule="auto"/>
        <w:rPr>
          <w:rFonts w:hint="eastAsia" w:ascii="宋体" w:hAnsi="宋体" w:cs="DFKai-SB"/>
          <w:bCs/>
          <w:sz w:val="24"/>
        </w:rPr>
      </w:pPr>
      <w:r>
        <w:rPr>
          <w:rFonts w:hint="eastAsia" w:ascii="宋体" w:hAnsi="宋体" w:cs="DFKai-SB"/>
          <w:bCs/>
          <w:sz w:val="24"/>
        </w:rPr>
        <w:t>基于多密钥同态加密的隐私保护联邦学习 (MKHE for FL, 2022)：该研究由Ma等人提出，设计了一种名为xMK-CKKS的MKHE方案，应用于联邦学习场景[1][2]。在此方案中，各参与方使用聚合公钥加密其模型更新，并将其发送至中心服务器进行聚合[1][3]。解密过程则需要所有参与方的协作才能完成，以此抵抗中心服务器与部分参与方（少于N-1个）的合谋攻击[2][3]。</w:t>
      </w:r>
    </w:p>
    <w:p w14:paraId="7171A3F2">
      <w:pPr>
        <w:autoSpaceDE w:val="0"/>
        <w:autoSpaceDN w:val="0"/>
        <w:adjustRightInd w:val="0"/>
        <w:spacing w:line="360" w:lineRule="auto"/>
        <w:rPr>
          <w:rFonts w:hint="eastAsia" w:ascii="宋体" w:hAnsi="宋体" w:cs="DFKai-SB"/>
          <w:bCs/>
          <w:sz w:val="24"/>
        </w:rPr>
      </w:pPr>
      <w:r>
        <w:rPr>
          <w:rFonts w:hint="eastAsia" w:ascii="宋体" w:hAnsi="宋体" w:cs="DFKai-SB"/>
          <w:bCs/>
          <w:sz w:val="24"/>
        </w:rPr>
        <w:t>基于同态小工具分解的渐进快速多密钥同态加密 (Faster MKHE, 2021)：此项研究由Kim等人提出，聚焦于提升MKHE的计算效率[4]。该方案通过引入一种新颖的“同态小工具分解”（Homomorphic Gadget Decomposition）技术，重新设计了多密钥乘法算法，使其计算复杂度与密钥数量呈线性增长，显著优于先前方案的二次方增长[4]。这项工作主要贡献在于理论层面的性能优化，为MKHE的实用化发展奠定了重要基础。</w:t>
      </w:r>
    </w:p>
    <w:p w14:paraId="20A1E277">
      <w:pPr>
        <w:autoSpaceDE w:val="0"/>
        <w:autoSpaceDN w:val="0"/>
        <w:adjustRightInd w:val="0"/>
        <w:spacing w:line="360" w:lineRule="auto"/>
        <w:rPr>
          <w:rFonts w:hint="eastAsia" w:ascii="宋体" w:hAnsi="宋体" w:cs="DFKai-SB"/>
          <w:bCs/>
          <w:sz w:val="24"/>
        </w:rPr>
      </w:pPr>
      <w:r>
        <w:rPr>
          <w:rFonts w:hint="eastAsia" w:ascii="宋体" w:hAnsi="宋体" w:cs="DFKai-SB"/>
          <w:bCs/>
          <w:sz w:val="24"/>
        </w:rPr>
        <w:t>2. 多维度对比分析</w:t>
      </w:r>
    </w:p>
    <w:p w14:paraId="7A572A1A">
      <w:pPr>
        <w:autoSpaceDE w:val="0"/>
        <w:autoSpaceDN w:val="0"/>
        <w:adjustRightInd w:val="0"/>
        <w:spacing w:line="360" w:lineRule="auto"/>
        <w:rPr>
          <w:rFonts w:hint="eastAsia" w:ascii="宋体" w:hAnsi="宋体" w:cs="DFKai-SB"/>
          <w:bCs/>
          <w:sz w:val="24"/>
        </w:rPr>
      </w:pPr>
      <w:r>
        <w:rPr>
          <w:rFonts w:hint="eastAsia" w:ascii="宋体" w:hAnsi="宋体" w:cs="DFKai-SB"/>
          <w:bCs/>
          <w:sz w:val="24"/>
        </w:rPr>
        <w:t>为全面评估本文方案的创新性与实用价值，我们从系统架构、密钥模式、安全属性、工程开销、密钥治理及应用适配性六个维度，将本文方案与上述两项代表性工作进行比较。</w:t>
      </w:r>
    </w:p>
    <w:tbl>
      <w:tblPr>
        <w:tblStyle w:val="10"/>
        <w:tblW w:w="109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56" w:type="dxa"/>
          <w:left w:w="96" w:type="dxa"/>
          <w:bottom w:w="56" w:type="dxa"/>
          <w:right w:w="96" w:type="dxa"/>
        </w:tblCellMar>
      </w:tblPr>
      <w:tblGrid>
        <w:gridCol w:w="1154"/>
        <w:gridCol w:w="3303"/>
        <w:gridCol w:w="2856"/>
        <w:gridCol w:w="3596"/>
      </w:tblGrid>
      <w:tr w14:paraId="462752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tblHeader/>
          <w:jc w:val="center"/>
        </w:trPr>
        <w:tc>
          <w:tcPr>
            <w:tcW w:w="1154" w:type="dxa"/>
            <w:tcBorders>
              <w:top w:val="single" w:color="4F81BD" w:themeColor="accent1" w:sz="12" w:space="0"/>
              <w:left w:val="nil"/>
              <w:bottom w:val="single" w:color="4F81BD" w:themeColor="accent1" w:sz="6" w:space="0"/>
              <w:right w:val="nil"/>
            </w:tcBorders>
            <w:shd w:val="clear" w:color="auto" w:fill="FFFFFF"/>
            <w:vAlign w:val="center"/>
          </w:tcPr>
          <w:p w14:paraId="7C0FBB8E">
            <w:pPr>
              <w:keepNext w:val="0"/>
              <w:keepLines w:val="0"/>
              <w:widowControl/>
              <w:suppressLineNumbers w:val="0"/>
              <w:snapToGrid w:val="0"/>
              <w:jc w:val="center"/>
              <w:textAlignment w:val="center"/>
              <w:rPr>
                <w:rFonts w:ascii="Arial" w:hAnsi="Arial" w:eastAsia="宋体" w:cs="Arial"/>
                <w:b/>
                <w:bCs/>
                <w:i w:val="0"/>
                <w:iCs w:val="0"/>
                <w:color w:val="4F81BD" w:themeColor="accent1"/>
                <w:sz w:val="21"/>
                <w:szCs w:val="21"/>
                <w:u w:val="none"/>
                <w14:textFill>
                  <w14:solidFill>
                    <w14:schemeClr w14:val="accent1"/>
                  </w14:solidFill>
                </w14:textFill>
              </w:rPr>
            </w:pPr>
            <w:r>
              <w:rPr>
                <w:rFonts w:hint="eastAsia" w:ascii="Arial" w:hAnsi="Arial" w:cs="Arial"/>
                <w:b/>
                <w:bCs/>
                <w:i w:val="0"/>
                <w:iCs w:val="0"/>
                <w:color w:val="4F81BD" w:themeColor="accent1"/>
                <w:kern w:val="0"/>
                <w:sz w:val="21"/>
                <w:szCs w:val="21"/>
                <w:u w:val="none"/>
                <w:lang w:val="en-US" w:eastAsia="zh-CN" w:bidi="ar"/>
                <w14:textFill>
                  <w14:solidFill>
                    <w14:schemeClr w14:val="accent1"/>
                  </w14:solidFill>
                </w14:textFill>
              </w:rPr>
              <w:t>对比维度</w:t>
            </w:r>
          </w:p>
        </w:tc>
        <w:tc>
          <w:tcPr>
            <w:tcW w:w="3303" w:type="dxa"/>
            <w:tcBorders>
              <w:top w:val="single" w:color="4F81BD" w:themeColor="accent1" w:sz="12" w:space="0"/>
              <w:left w:val="nil"/>
              <w:bottom w:val="single" w:color="4F81BD" w:themeColor="accent1" w:sz="6" w:space="0"/>
              <w:right w:val="nil"/>
            </w:tcBorders>
            <w:shd w:val="clear" w:color="auto" w:fill="FFFFFF"/>
            <w:vAlign w:val="center"/>
          </w:tcPr>
          <w:p w14:paraId="7153AF8D">
            <w:pPr>
              <w:keepNext w:val="0"/>
              <w:keepLines w:val="0"/>
              <w:widowControl/>
              <w:suppressLineNumbers w:val="0"/>
              <w:snapToGrid w:val="0"/>
              <w:jc w:val="center"/>
              <w:textAlignment w:val="center"/>
              <w:rPr>
                <w:rFonts w:hint="default" w:ascii="Arial" w:hAnsi="Arial" w:eastAsia="宋体" w:cs="Arial"/>
                <w:b/>
                <w:bCs/>
                <w:i w:val="0"/>
                <w:iCs w:val="0"/>
                <w:color w:val="4F81BD" w:themeColor="accent1"/>
                <w:sz w:val="21"/>
                <w:szCs w:val="21"/>
                <w:u w:val="none"/>
                <w14:textFill>
                  <w14:solidFill>
                    <w14:schemeClr w14:val="accent1"/>
                  </w14:solidFill>
                </w14:textFill>
              </w:rPr>
            </w:pPr>
            <w:r>
              <w:rPr>
                <w:rFonts w:hint="eastAsia" w:ascii="Arial" w:hAnsi="Arial" w:cs="Arial"/>
                <w:b/>
                <w:bCs/>
                <w:i w:val="0"/>
                <w:iCs w:val="0"/>
                <w:color w:val="4F81BD" w:themeColor="accent1"/>
                <w:kern w:val="0"/>
                <w:sz w:val="21"/>
                <w:szCs w:val="21"/>
                <w:u w:val="none"/>
                <w:lang w:val="en-US" w:eastAsia="zh-CN" w:bidi="ar"/>
                <w14:textFill>
                  <w14:solidFill>
                    <w14:schemeClr w14:val="accent1"/>
                  </w14:solidFill>
                </w14:textFill>
              </w:rPr>
              <w:t>MKHE for FL (2022)</w:t>
            </w:r>
          </w:p>
        </w:tc>
        <w:tc>
          <w:tcPr>
            <w:tcW w:w="2856" w:type="dxa"/>
            <w:tcBorders>
              <w:top w:val="single" w:color="4F81BD" w:themeColor="accent1" w:sz="12" w:space="0"/>
              <w:left w:val="nil"/>
              <w:bottom w:val="single" w:color="4F81BD" w:themeColor="accent1" w:sz="6" w:space="0"/>
              <w:right w:val="nil"/>
            </w:tcBorders>
            <w:shd w:val="clear" w:color="auto" w:fill="FFFFFF"/>
            <w:vAlign w:val="center"/>
          </w:tcPr>
          <w:p w14:paraId="6EF8E3E8">
            <w:pPr>
              <w:keepNext w:val="0"/>
              <w:keepLines w:val="0"/>
              <w:widowControl/>
              <w:suppressLineNumbers w:val="0"/>
              <w:snapToGrid w:val="0"/>
              <w:jc w:val="center"/>
              <w:textAlignment w:val="center"/>
              <w:rPr>
                <w:rFonts w:hint="default" w:ascii="Arial" w:hAnsi="Arial" w:eastAsia="宋体" w:cs="Arial"/>
                <w:b/>
                <w:bCs/>
                <w:i w:val="0"/>
                <w:iCs w:val="0"/>
                <w:color w:val="4F81BD" w:themeColor="accent1"/>
                <w:sz w:val="21"/>
                <w:szCs w:val="21"/>
                <w:u w:val="none"/>
                <w14:textFill>
                  <w14:solidFill>
                    <w14:schemeClr w14:val="accent1"/>
                  </w14:solidFill>
                </w14:textFill>
              </w:rPr>
            </w:pPr>
            <w:r>
              <w:rPr>
                <w:rFonts w:hint="eastAsia" w:ascii="Arial" w:hAnsi="Arial" w:cs="Arial"/>
                <w:b/>
                <w:bCs/>
                <w:i w:val="0"/>
                <w:iCs w:val="0"/>
                <w:color w:val="4F81BD" w:themeColor="accent1"/>
                <w:kern w:val="0"/>
                <w:sz w:val="21"/>
                <w:szCs w:val="21"/>
                <w:u w:val="none"/>
                <w:lang w:val="en-US" w:eastAsia="zh-CN" w:bidi="ar"/>
                <w14:textFill>
                  <w14:solidFill>
                    <w14:schemeClr w14:val="accent1"/>
                  </w14:solidFill>
                </w14:textFill>
              </w:rPr>
              <w:t>Faster MKHE (2021)</w:t>
            </w:r>
          </w:p>
        </w:tc>
        <w:tc>
          <w:tcPr>
            <w:tcW w:w="3596" w:type="dxa"/>
            <w:tcBorders>
              <w:top w:val="single" w:color="4F81BD" w:themeColor="accent1" w:sz="12" w:space="0"/>
              <w:left w:val="nil"/>
              <w:bottom w:val="single" w:color="4F81BD" w:themeColor="accent1" w:sz="6" w:space="0"/>
              <w:right w:val="nil"/>
            </w:tcBorders>
            <w:shd w:val="clear" w:color="auto" w:fill="FFFFFF"/>
            <w:vAlign w:val="center"/>
          </w:tcPr>
          <w:p w14:paraId="04AA86B8">
            <w:pPr>
              <w:keepNext w:val="0"/>
              <w:keepLines w:val="0"/>
              <w:widowControl/>
              <w:suppressLineNumbers w:val="0"/>
              <w:snapToGrid w:val="0"/>
              <w:jc w:val="center"/>
              <w:textAlignment w:val="center"/>
              <w:rPr>
                <w:rFonts w:hint="default" w:ascii="Arial" w:hAnsi="Arial" w:eastAsia="宋体" w:cs="Arial"/>
                <w:b/>
                <w:bCs/>
                <w:i w:val="0"/>
                <w:iCs w:val="0"/>
                <w:color w:val="4F81BD" w:themeColor="accent1"/>
                <w:sz w:val="21"/>
                <w:szCs w:val="21"/>
                <w:u w:val="none"/>
                <w14:textFill>
                  <w14:solidFill>
                    <w14:schemeClr w14:val="accent1"/>
                  </w14:solidFill>
                </w14:textFill>
              </w:rPr>
            </w:pPr>
            <w:r>
              <w:rPr>
                <w:rFonts w:hint="eastAsia" w:ascii="Arial" w:hAnsi="Arial" w:cs="Arial"/>
                <w:b/>
                <w:bCs/>
                <w:i w:val="0"/>
                <w:iCs w:val="0"/>
                <w:color w:val="4F81BD" w:themeColor="accent1"/>
                <w:kern w:val="0"/>
                <w:sz w:val="21"/>
                <w:szCs w:val="21"/>
                <w:u w:val="none"/>
                <w:lang w:val="en-US" w:eastAsia="zh-CN" w:bidi="ar"/>
                <w14:textFill>
                  <w14:solidFill>
                    <w14:schemeClr w14:val="accent1"/>
                  </w14:solidFill>
                </w14:textFill>
              </w:rPr>
              <w:t>本文方案（多密钥门限+联邦预测）</w:t>
            </w:r>
          </w:p>
        </w:tc>
      </w:tr>
      <w:tr w14:paraId="4527E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jc w:val="center"/>
        </w:trPr>
        <w:tc>
          <w:tcPr>
            <w:tcW w:w="1154" w:type="dxa"/>
            <w:tcBorders>
              <w:top w:val="single" w:color="4F81BD" w:themeColor="accent1" w:sz="6" w:space="0"/>
              <w:left w:val="nil"/>
              <w:bottom w:val="nil"/>
              <w:right w:val="nil"/>
            </w:tcBorders>
            <w:shd w:val="clear" w:color="auto" w:fill="FFFFFF"/>
            <w:vAlign w:val="center"/>
          </w:tcPr>
          <w:p w14:paraId="41057534">
            <w:pPr>
              <w:keepNext w:val="0"/>
              <w:keepLines w:val="0"/>
              <w:widowControl/>
              <w:suppressLineNumbers w:val="0"/>
              <w:snapToGrid w:val="0"/>
              <w:jc w:val="center"/>
              <w:textAlignment w:val="center"/>
              <w:rPr>
                <w:rFonts w:hint="default" w:ascii="Arial" w:hAnsi="Arial" w:eastAsia="宋体" w:cs="Arial"/>
                <w:b w:val="0"/>
                <w:bCs/>
                <w:i w:val="0"/>
                <w:iCs w:val="0"/>
                <w:color w:val="08090C"/>
                <w:sz w:val="21"/>
                <w:szCs w:val="21"/>
                <w:u w:val="none"/>
              </w:rPr>
            </w:pPr>
            <w:r>
              <w:rPr>
                <w:rFonts w:hint="default" w:ascii="Arial" w:hAnsi="Arial" w:eastAsia="宋体" w:cs="Arial"/>
                <w:b w:val="0"/>
                <w:bCs/>
                <w:i w:val="0"/>
                <w:iCs w:val="0"/>
                <w:color w:val="08090C"/>
                <w:kern w:val="0"/>
                <w:sz w:val="21"/>
                <w:szCs w:val="21"/>
                <w:u w:val="none"/>
                <w:lang w:val="en-US" w:eastAsia="zh-CN" w:bidi="ar"/>
              </w:rPr>
              <w:t>系统架构</w:t>
            </w:r>
          </w:p>
        </w:tc>
        <w:tc>
          <w:tcPr>
            <w:tcW w:w="3303" w:type="dxa"/>
            <w:tcBorders>
              <w:top w:val="single" w:color="4F81BD" w:themeColor="accent1" w:sz="6" w:space="0"/>
              <w:left w:val="nil"/>
              <w:bottom w:val="nil"/>
              <w:right w:val="nil"/>
            </w:tcBorders>
            <w:shd w:val="clear" w:color="auto" w:fill="FFFFFF"/>
            <w:vAlign w:val="center"/>
          </w:tcPr>
          <w:p w14:paraId="57087B4C">
            <w:pPr>
              <w:keepNext w:val="0"/>
              <w:keepLines w:val="0"/>
              <w:widowControl/>
              <w:suppressLineNumbers w:val="0"/>
              <w:snapToGrid w:val="0"/>
              <w:jc w:val="left"/>
              <w:textAlignment w:val="center"/>
              <w:rPr>
                <w:rFonts w:hint="default" w:ascii="Arial" w:hAnsi="Arial" w:eastAsia="宋体" w:cs="Arial"/>
                <w:b w:val="0"/>
                <w:i w:val="0"/>
                <w:iCs w:val="0"/>
                <w:color w:val="1A1C1E"/>
                <w:sz w:val="21"/>
                <w:szCs w:val="21"/>
                <w:u w:val="none"/>
              </w:rPr>
            </w:pPr>
            <w:r>
              <w:rPr>
                <w:rFonts w:hint="default" w:ascii="Arial" w:hAnsi="Arial" w:eastAsia="宋体" w:cs="Arial"/>
                <w:b w:val="0"/>
                <w:i w:val="0"/>
                <w:iCs w:val="0"/>
                <w:color w:val="1A1C1E"/>
                <w:kern w:val="0"/>
                <w:sz w:val="21"/>
                <w:szCs w:val="21"/>
                <w:u w:val="none"/>
                <w:lang w:val="en-US" w:eastAsia="zh-CN" w:bidi="ar"/>
              </w:rPr>
              <w:t>单服务器集中式聚合，存在单点信任与性能瓶颈风险[</w:t>
            </w:r>
            <w:r>
              <w:rPr>
                <w:rStyle w:val="18"/>
                <w:rFonts w:eastAsia="宋体"/>
                <w:b w:val="0"/>
                <w:i w:val="0"/>
                <w:lang w:val="en-US" w:eastAsia="zh-CN" w:bidi="ar"/>
              </w:rPr>
              <w:t>1</w:t>
            </w:r>
            <w:r>
              <w:rPr>
                <w:rStyle w:val="19"/>
                <w:rFonts w:eastAsia="宋体"/>
                <w:b w:val="0"/>
                <w:i w:val="0"/>
                <w:lang w:val="en-US" w:eastAsia="zh-CN" w:bidi="ar"/>
              </w:rPr>
              <w:t>][</w:t>
            </w:r>
            <w:r>
              <w:rPr>
                <w:rStyle w:val="18"/>
                <w:rFonts w:eastAsia="宋体"/>
                <w:b w:val="0"/>
                <w:i w:val="0"/>
                <w:lang w:val="en-US" w:eastAsia="zh-CN" w:bidi="ar"/>
              </w:rPr>
              <w:t>5</w:t>
            </w:r>
            <w:r>
              <w:rPr>
                <w:rStyle w:val="19"/>
                <w:rFonts w:eastAsia="宋体"/>
                <w:b w:val="0"/>
                <w:i w:val="0"/>
                <w:lang w:val="en-US" w:eastAsia="zh-CN" w:bidi="ar"/>
              </w:rPr>
              <w:t>]。</w:t>
            </w:r>
          </w:p>
        </w:tc>
        <w:tc>
          <w:tcPr>
            <w:tcW w:w="2856" w:type="dxa"/>
            <w:tcBorders>
              <w:top w:val="single" w:color="4F81BD" w:themeColor="accent1" w:sz="6" w:space="0"/>
              <w:left w:val="nil"/>
              <w:bottom w:val="nil"/>
              <w:right w:val="nil"/>
            </w:tcBorders>
            <w:shd w:val="clear" w:color="auto" w:fill="FFFFFF"/>
            <w:vAlign w:val="center"/>
          </w:tcPr>
          <w:p w14:paraId="6F817715">
            <w:pPr>
              <w:keepNext w:val="0"/>
              <w:keepLines w:val="0"/>
              <w:widowControl/>
              <w:suppressLineNumbers w:val="0"/>
              <w:snapToGrid w:val="0"/>
              <w:jc w:val="left"/>
              <w:textAlignment w:val="center"/>
              <w:rPr>
                <w:rFonts w:hint="default" w:ascii="Arial" w:hAnsi="Arial" w:eastAsia="宋体" w:cs="Arial"/>
                <w:b w:val="0"/>
                <w:i w:val="0"/>
                <w:iCs w:val="0"/>
                <w:color w:val="1A1C1E"/>
                <w:sz w:val="21"/>
                <w:szCs w:val="21"/>
                <w:u w:val="none"/>
              </w:rPr>
            </w:pPr>
            <w:r>
              <w:rPr>
                <w:rFonts w:hint="default" w:ascii="Arial" w:hAnsi="Arial" w:eastAsia="宋体" w:cs="Arial"/>
                <w:b w:val="0"/>
                <w:i w:val="0"/>
                <w:iCs w:val="0"/>
                <w:kern w:val="0"/>
                <w:sz w:val="21"/>
                <w:szCs w:val="21"/>
                <w:u w:val="none"/>
                <w:lang w:val="en-US" w:eastAsia="zh-CN" w:bidi="ar"/>
              </w:rPr>
              <w:fldChar w:fldCharType="begin"/>
            </w:r>
            <w:r>
              <w:rPr>
                <w:rFonts w:hint="default" w:ascii="Arial" w:hAnsi="Arial" w:eastAsia="宋体" w:cs="Arial"/>
                <w:b w:val="0"/>
                <w:i w:val="0"/>
                <w:iCs w:val="0"/>
                <w:kern w:val="0"/>
                <w:sz w:val="21"/>
                <w:szCs w:val="21"/>
                <w:u w:val="none"/>
                <w:lang w:val="en-US" w:eastAsia="zh-CN" w:bidi="ar"/>
              </w:rPr>
              <w:instrText xml:space="preserve"> HYPERLINK "https://www.google.com/url?sa=E&amp;q=https://vertexaisearch.cloud.google.com/grounding-api-redirect/AUZIYQFv_v1Er_9n3kGOzcs7kaGvpCUd9qbO4n2nIiHtZuS25a_rQTbypW8LoxJpQK2yoBUcp9J09XeGw67e-WBrM3gvrM1Cv6gFml_4jqIJ81vs7h_6QBR5knaTwt3mq29m0kPtV-UWwEMMsIJVZsRH5MMNwWqj5yIUWAPsaIwfvod__FR_2iJsV2zO4rDCzWap9I_OVqa9y-99Nw-NGF5zFkeUxh0NFW95-1I=" \o "https://www.google.com/url?sa=E&amp;q=https://vertexaisearch.cloud.google.com/grounding-api-redirect/AUZIYQFv_v1Er_9n3kGOzcs7kaGvpCUd9qbO4n2nIiHtZuS25a_rQTbypW8LoxJpQK2yoBUcp9J09XeGw67e-WBrM3gvrM1Cv6gFml_4jqIJ81vs7h_6QBR5knaTwt3mq29m0kPtV-UWwEMMsIJVZsRH5MMNwWqj5yIUWAPsaIwfvod__FR_2iJsV2zO4rDCzWap9I_OVqa9y-99Nw-NGF5zFkeUxh0NFW95-1I=" </w:instrText>
            </w:r>
            <w:r>
              <w:rPr>
                <w:rFonts w:hint="default" w:ascii="Arial" w:hAnsi="Arial" w:eastAsia="宋体" w:cs="Arial"/>
                <w:b w:val="0"/>
                <w:i w:val="0"/>
                <w:iCs w:val="0"/>
                <w:kern w:val="0"/>
                <w:sz w:val="21"/>
                <w:szCs w:val="21"/>
                <w:u w:val="none"/>
                <w:lang w:val="en-US" w:eastAsia="zh-CN" w:bidi="ar"/>
              </w:rPr>
              <w:fldChar w:fldCharType="separate"/>
            </w:r>
            <w:r>
              <w:rPr>
                <w:rStyle w:val="14"/>
                <w:rFonts w:hint="default" w:ascii="Arial" w:hAnsi="Arial" w:eastAsia="宋体" w:cs="Arial"/>
                <w:b w:val="0"/>
                <w:i w:val="0"/>
                <w:iCs w:val="0"/>
                <w:sz w:val="21"/>
                <w:szCs w:val="21"/>
                <w:u w:val="none"/>
              </w:rPr>
              <w:t>以单服务器计算模型为核心，侧重优化跨密钥计算效率[4]。</w:t>
            </w:r>
            <w:r>
              <w:rPr>
                <w:rFonts w:hint="default" w:ascii="Arial" w:hAnsi="Arial" w:eastAsia="宋体" w:cs="Arial"/>
                <w:b w:val="0"/>
                <w:i w:val="0"/>
                <w:iCs w:val="0"/>
                <w:kern w:val="0"/>
                <w:sz w:val="21"/>
                <w:szCs w:val="21"/>
                <w:u w:val="none"/>
                <w:lang w:val="en-US" w:eastAsia="zh-CN" w:bidi="ar"/>
              </w:rPr>
              <w:fldChar w:fldCharType="end"/>
            </w:r>
          </w:p>
        </w:tc>
        <w:tc>
          <w:tcPr>
            <w:tcW w:w="3596" w:type="dxa"/>
            <w:tcBorders>
              <w:top w:val="single" w:color="4F81BD" w:themeColor="accent1" w:sz="6" w:space="0"/>
              <w:left w:val="nil"/>
              <w:bottom w:val="nil"/>
              <w:right w:val="nil"/>
            </w:tcBorders>
            <w:shd w:val="clear" w:color="auto" w:fill="FFFFFF"/>
            <w:vAlign w:val="center"/>
          </w:tcPr>
          <w:p w14:paraId="4908438E">
            <w:pPr>
              <w:keepNext w:val="0"/>
              <w:keepLines w:val="0"/>
              <w:widowControl/>
              <w:suppressLineNumbers w:val="0"/>
              <w:snapToGrid w:val="0"/>
              <w:jc w:val="left"/>
              <w:textAlignment w:val="center"/>
              <w:rPr>
                <w:rFonts w:hint="default" w:ascii="Arial" w:hAnsi="Arial" w:eastAsia="宋体" w:cs="Arial"/>
                <w:b w:val="0"/>
                <w:i w:val="0"/>
                <w:iCs w:val="0"/>
                <w:color w:val="1A1C1E"/>
                <w:sz w:val="21"/>
                <w:szCs w:val="21"/>
                <w:u w:val="none"/>
              </w:rPr>
            </w:pPr>
            <w:r>
              <w:rPr>
                <w:rFonts w:hint="default" w:ascii="Arial" w:hAnsi="Arial" w:eastAsia="宋体" w:cs="Arial"/>
                <w:b w:val="0"/>
                <w:i w:val="0"/>
                <w:iCs w:val="0"/>
                <w:color w:val="1A1C1E"/>
                <w:kern w:val="0"/>
                <w:sz w:val="21"/>
                <w:szCs w:val="21"/>
                <w:u w:val="none"/>
                <w:lang w:val="en-US" w:eastAsia="zh-CN" w:bidi="ar"/>
              </w:rPr>
              <w:t>去中心化/多服务器架构，节点间通过Gossip协议同步信息，消除中心依赖，提升系统鲁棒性[</w:t>
            </w:r>
            <w:r>
              <w:rPr>
                <w:rStyle w:val="18"/>
                <w:rFonts w:eastAsia="宋体"/>
                <w:b w:val="0"/>
                <w:i w:val="0"/>
                <w:lang w:val="en-US" w:eastAsia="zh-CN" w:bidi="ar"/>
              </w:rPr>
              <w:t>6</w:t>
            </w:r>
            <w:r>
              <w:rPr>
                <w:rStyle w:val="19"/>
                <w:rFonts w:eastAsia="宋体"/>
                <w:b w:val="0"/>
                <w:i w:val="0"/>
                <w:lang w:val="en-US" w:eastAsia="zh-CN" w:bidi="ar"/>
              </w:rPr>
              <w:t>][</w:t>
            </w:r>
            <w:r>
              <w:rPr>
                <w:rStyle w:val="18"/>
                <w:rFonts w:eastAsia="宋体"/>
                <w:b w:val="0"/>
                <w:i w:val="0"/>
                <w:lang w:val="en-US" w:eastAsia="zh-CN" w:bidi="ar"/>
              </w:rPr>
              <w:t>7</w:t>
            </w:r>
            <w:r>
              <w:rPr>
                <w:rStyle w:val="19"/>
                <w:rFonts w:eastAsia="宋体"/>
                <w:b w:val="0"/>
                <w:i w:val="0"/>
                <w:lang w:val="en-US" w:eastAsia="zh-CN" w:bidi="ar"/>
              </w:rPr>
              <w:t>]。</w:t>
            </w:r>
          </w:p>
        </w:tc>
      </w:tr>
      <w:tr w14:paraId="61D43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6" w:type="dxa"/>
            <w:left w:w="96" w:type="dxa"/>
            <w:bottom w:w="56" w:type="dxa"/>
            <w:right w:w="96" w:type="dxa"/>
          </w:tblCellMar>
        </w:tblPrEx>
        <w:trPr>
          <w:trHeight w:val="0" w:hRule="atLeast"/>
          <w:jc w:val="center"/>
        </w:trPr>
        <w:tc>
          <w:tcPr>
            <w:tcW w:w="1154" w:type="dxa"/>
            <w:tcBorders>
              <w:top w:val="nil"/>
              <w:left w:val="nil"/>
              <w:bottom w:val="nil"/>
              <w:right w:val="nil"/>
            </w:tcBorders>
            <w:shd w:val="clear" w:color="auto" w:fill="F2F2F2"/>
            <w:vAlign w:val="center"/>
          </w:tcPr>
          <w:p w14:paraId="195E0E3D">
            <w:pPr>
              <w:keepNext w:val="0"/>
              <w:keepLines w:val="0"/>
              <w:widowControl/>
              <w:suppressLineNumbers w:val="0"/>
              <w:snapToGrid w:val="0"/>
              <w:jc w:val="center"/>
              <w:textAlignment w:val="center"/>
              <w:rPr>
                <w:rFonts w:hint="default" w:ascii="Arial" w:hAnsi="Arial" w:eastAsia="宋体" w:cs="Arial"/>
                <w:b w:val="0"/>
                <w:bCs/>
                <w:i w:val="0"/>
                <w:iCs w:val="0"/>
                <w:color w:val="08090C"/>
                <w:sz w:val="21"/>
                <w:szCs w:val="21"/>
                <w:u w:val="none"/>
              </w:rPr>
            </w:pPr>
            <w:r>
              <w:rPr>
                <w:rFonts w:hint="default" w:ascii="Arial" w:hAnsi="Arial" w:eastAsia="宋体" w:cs="Arial"/>
                <w:b w:val="0"/>
                <w:bCs/>
                <w:i w:val="0"/>
                <w:iCs w:val="0"/>
                <w:color w:val="08090C"/>
                <w:kern w:val="0"/>
                <w:sz w:val="21"/>
                <w:szCs w:val="21"/>
                <w:u w:val="none"/>
                <w:lang w:val="en-US" w:eastAsia="zh-CN" w:bidi="ar"/>
              </w:rPr>
              <w:t>密钥模式</w:t>
            </w:r>
          </w:p>
        </w:tc>
        <w:tc>
          <w:tcPr>
            <w:tcW w:w="3303" w:type="dxa"/>
            <w:tcBorders>
              <w:top w:val="nil"/>
              <w:left w:val="nil"/>
              <w:bottom w:val="nil"/>
              <w:right w:val="nil"/>
            </w:tcBorders>
            <w:shd w:val="clear" w:color="auto" w:fill="F2F2F2"/>
            <w:vAlign w:val="center"/>
          </w:tcPr>
          <w:p w14:paraId="278F7BC6">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多密钥输入，依赖于中心服务器执行复杂的跨密钥同态运算。</w:t>
            </w:r>
          </w:p>
        </w:tc>
        <w:tc>
          <w:tcPr>
            <w:tcW w:w="2856" w:type="dxa"/>
            <w:tcBorders>
              <w:top w:val="nil"/>
              <w:left w:val="nil"/>
              <w:bottom w:val="nil"/>
              <w:right w:val="nil"/>
            </w:tcBorders>
            <w:shd w:val="clear" w:color="auto" w:fill="F2F2F2"/>
            <w:vAlign w:val="center"/>
          </w:tcPr>
          <w:p w14:paraId="0BEEE1B6">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多密钥输入，借助小工具分解（gadget decomposition）技术提升多密钥密文计算效率。</w:t>
            </w:r>
          </w:p>
        </w:tc>
        <w:tc>
          <w:tcPr>
            <w:tcW w:w="3596" w:type="dxa"/>
            <w:tcBorders>
              <w:top w:val="nil"/>
              <w:left w:val="nil"/>
              <w:bottom w:val="nil"/>
              <w:right w:val="nil"/>
            </w:tcBorders>
            <w:shd w:val="clear" w:color="auto" w:fill="F2F2F2"/>
            <w:vAlign w:val="center"/>
          </w:tcPr>
          <w:p w14:paraId="612A1CF6">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多密钥输入与密钥统一机制相结合，计算结果可被目标接收方统一解密，无需全局单密钥，降低解密复杂度。</w:t>
            </w:r>
          </w:p>
        </w:tc>
      </w:tr>
      <w:tr w14:paraId="06E404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jc w:val="center"/>
        </w:trPr>
        <w:tc>
          <w:tcPr>
            <w:tcW w:w="1154" w:type="dxa"/>
            <w:tcBorders>
              <w:top w:val="nil"/>
              <w:left w:val="nil"/>
              <w:bottom w:val="nil"/>
              <w:right w:val="nil"/>
            </w:tcBorders>
            <w:shd w:val="clear" w:color="auto" w:fill="FFFFFF"/>
            <w:vAlign w:val="center"/>
          </w:tcPr>
          <w:p w14:paraId="7F5BF7FA">
            <w:pPr>
              <w:keepNext w:val="0"/>
              <w:keepLines w:val="0"/>
              <w:widowControl/>
              <w:suppressLineNumbers w:val="0"/>
              <w:snapToGrid w:val="0"/>
              <w:jc w:val="center"/>
              <w:textAlignment w:val="center"/>
              <w:rPr>
                <w:rFonts w:hint="default" w:ascii="Arial" w:hAnsi="Arial" w:eastAsia="宋体" w:cs="Arial"/>
                <w:b w:val="0"/>
                <w:bCs/>
                <w:i w:val="0"/>
                <w:iCs w:val="0"/>
                <w:color w:val="08090C"/>
                <w:sz w:val="21"/>
                <w:szCs w:val="21"/>
                <w:u w:val="none"/>
              </w:rPr>
            </w:pPr>
            <w:r>
              <w:rPr>
                <w:rFonts w:hint="default" w:ascii="Arial" w:hAnsi="Arial" w:eastAsia="宋体" w:cs="Arial"/>
                <w:b w:val="0"/>
                <w:bCs/>
                <w:i w:val="0"/>
                <w:iCs w:val="0"/>
                <w:color w:val="08090C"/>
                <w:kern w:val="0"/>
                <w:sz w:val="21"/>
                <w:szCs w:val="21"/>
                <w:u w:val="none"/>
                <w:lang w:val="en-US" w:eastAsia="zh-CN" w:bidi="ar"/>
              </w:rPr>
              <w:t>安全属性</w:t>
            </w:r>
          </w:p>
        </w:tc>
        <w:tc>
          <w:tcPr>
            <w:tcW w:w="3303" w:type="dxa"/>
            <w:tcBorders>
              <w:top w:val="nil"/>
              <w:left w:val="nil"/>
              <w:bottom w:val="nil"/>
              <w:right w:val="nil"/>
            </w:tcBorders>
            <w:shd w:val="clear" w:color="auto" w:fill="FFFFFF"/>
            <w:vAlign w:val="center"/>
          </w:tcPr>
          <w:p w14:paraId="10E5DF17">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保护客户端数据隐私，但中心化的聚合过程可能暴露全局模型结构或训练模式。</w:t>
            </w:r>
          </w:p>
        </w:tc>
        <w:tc>
          <w:tcPr>
            <w:tcW w:w="2856" w:type="dxa"/>
            <w:tcBorders>
              <w:top w:val="nil"/>
              <w:left w:val="nil"/>
              <w:bottom w:val="nil"/>
              <w:right w:val="nil"/>
            </w:tcBorders>
            <w:shd w:val="clear" w:color="auto" w:fill="FFFFFF"/>
            <w:vAlign w:val="center"/>
          </w:tcPr>
          <w:p w14:paraId="377EEA54">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核心保障数据计算过程的隐私性，但未针对任务级隐私（如模型结构保护）进行扩展。</w:t>
            </w:r>
          </w:p>
        </w:tc>
        <w:tc>
          <w:tcPr>
            <w:tcW w:w="3596" w:type="dxa"/>
            <w:tcBorders>
              <w:top w:val="nil"/>
              <w:left w:val="nil"/>
              <w:bottom w:val="nil"/>
              <w:right w:val="nil"/>
            </w:tcBorders>
            <w:shd w:val="clear" w:color="auto" w:fill="FFFFFF"/>
            <w:vAlign w:val="center"/>
          </w:tcPr>
          <w:p w14:paraId="72F7B948">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同时保护数据隐私与函数/模型隐私，训练规则与模型结构在密文域中不可见，实现双重隐私保护。</w:t>
            </w:r>
          </w:p>
        </w:tc>
      </w:tr>
      <w:tr w14:paraId="7C0E6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jc w:val="center"/>
        </w:trPr>
        <w:tc>
          <w:tcPr>
            <w:tcW w:w="1154" w:type="dxa"/>
            <w:tcBorders>
              <w:top w:val="nil"/>
              <w:left w:val="nil"/>
              <w:bottom w:val="nil"/>
              <w:right w:val="nil"/>
            </w:tcBorders>
            <w:shd w:val="clear" w:color="auto" w:fill="F2F2F2"/>
            <w:vAlign w:val="center"/>
          </w:tcPr>
          <w:p w14:paraId="453F966D">
            <w:pPr>
              <w:keepNext w:val="0"/>
              <w:keepLines w:val="0"/>
              <w:widowControl/>
              <w:suppressLineNumbers w:val="0"/>
              <w:snapToGrid w:val="0"/>
              <w:jc w:val="center"/>
              <w:textAlignment w:val="center"/>
              <w:rPr>
                <w:rFonts w:hint="default" w:ascii="Arial" w:hAnsi="Arial" w:eastAsia="宋体" w:cs="Arial"/>
                <w:b w:val="0"/>
                <w:bCs/>
                <w:i w:val="0"/>
                <w:iCs w:val="0"/>
                <w:color w:val="08090C"/>
                <w:sz w:val="21"/>
                <w:szCs w:val="21"/>
                <w:u w:val="none"/>
              </w:rPr>
            </w:pPr>
            <w:r>
              <w:rPr>
                <w:rFonts w:hint="default" w:ascii="Arial" w:hAnsi="Arial" w:eastAsia="宋体" w:cs="Arial"/>
                <w:b w:val="0"/>
                <w:bCs/>
                <w:i w:val="0"/>
                <w:iCs w:val="0"/>
                <w:color w:val="08090C"/>
                <w:kern w:val="0"/>
                <w:sz w:val="21"/>
                <w:szCs w:val="21"/>
                <w:u w:val="none"/>
                <w:lang w:val="en-US" w:eastAsia="zh-CN" w:bidi="ar"/>
              </w:rPr>
              <w:t>工程开销</w:t>
            </w:r>
          </w:p>
        </w:tc>
        <w:tc>
          <w:tcPr>
            <w:tcW w:w="3303" w:type="dxa"/>
            <w:tcBorders>
              <w:top w:val="nil"/>
              <w:left w:val="nil"/>
              <w:bottom w:val="nil"/>
              <w:right w:val="nil"/>
            </w:tcBorders>
            <w:shd w:val="clear" w:color="auto" w:fill="F2F2F2"/>
            <w:vAlign w:val="center"/>
          </w:tcPr>
          <w:p w14:paraId="4BBFB4C4">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跨密钥运算的通信与计算代价较高，大规模部署面临挑战。</w:t>
            </w:r>
          </w:p>
        </w:tc>
        <w:tc>
          <w:tcPr>
            <w:tcW w:w="2856" w:type="dxa"/>
            <w:tcBorders>
              <w:top w:val="nil"/>
              <w:left w:val="nil"/>
              <w:bottom w:val="nil"/>
              <w:right w:val="nil"/>
            </w:tcBorders>
            <w:shd w:val="clear" w:color="auto" w:fill="F2F2F2"/>
            <w:vAlign w:val="center"/>
          </w:tcPr>
          <w:p w14:paraId="0ECC419E">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理论计算复杂度优化显著，但缺乏在真实应用场景下的端到端性能验证。</w:t>
            </w:r>
          </w:p>
        </w:tc>
        <w:tc>
          <w:tcPr>
            <w:tcW w:w="3596" w:type="dxa"/>
            <w:tcBorders>
              <w:top w:val="nil"/>
              <w:left w:val="nil"/>
              <w:bottom w:val="nil"/>
              <w:right w:val="nil"/>
            </w:tcBorders>
            <w:shd w:val="clear" w:color="auto" w:fill="F2F2F2"/>
            <w:vAlign w:val="center"/>
          </w:tcPr>
          <w:p w14:paraId="76586B43">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结合门限解密（CRT-SS）与去中心化随机源（JRSS），在公开交通预测数据集上实测加密开销不高于30%。</w:t>
            </w:r>
          </w:p>
        </w:tc>
      </w:tr>
      <w:tr w14:paraId="2E3384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jc w:val="center"/>
        </w:trPr>
        <w:tc>
          <w:tcPr>
            <w:tcW w:w="1154" w:type="dxa"/>
            <w:tcBorders>
              <w:top w:val="nil"/>
              <w:left w:val="nil"/>
              <w:bottom w:val="nil"/>
              <w:right w:val="nil"/>
            </w:tcBorders>
            <w:shd w:val="clear" w:color="auto" w:fill="FFFFFF"/>
            <w:vAlign w:val="center"/>
          </w:tcPr>
          <w:p w14:paraId="2C0F0297">
            <w:pPr>
              <w:keepNext w:val="0"/>
              <w:keepLines w:val="0"/>
              <w:widowControl/>
              <w:suppressLineNumbers w:val="0"/>
              <w:snapToGrid w:val="0"/>
              <w:jc w:val="center"/>
              <w:textAlignment w:val="center"/>
              <w:rPr>
                <w:rFonts w:hint="default" w:ascii="Arial" w:hAnsi="Arial" w:eastAsia="宋体" w:cs="Arial"/>
                <w:b w:val="0"/>
                <w:bCs/>
                <w:i w:val="0"/>
                <w:iCs w:val="0"/>
                <w:color w:val="08090C"/>
                <w:sz w:val="21"/>
                <w:szCs w:val="21"/>
                <w:u w:val="none"/>
              </w:rPr>
            </w:pPr>
            <w:r>
              <w:rPr>
                <w:rFonts w:hint="default" w:ascii="Arial" w:hAnsi="Arial" w:eastAsia="宋体" w:cs="Arial"/>
                <w:b w:val="0"/>
                <w:bCs/>
                <w:i w:val="0"/>
                <w:iCs w:val="0"/>
                <w:color w:val="08090C"/>
                <w:kern w:val="0"/>
                <w:sz w:val="21"/>
                <w:szCs w:val="21"/>
                <w:u w:val="none"/>
                <w:lang w:val="en-US" w:eastAsia="zh-CN" w:bidi="ar"/>
              </w:rPr>
              <w:t>密钥治理</w:t>
            </w:r>
          </w:p>
        </w:tc>
        <w:tc>
          <w:tcPr>
            <w:tcW w:w="3303" w:type="dxa"/>
            <w:tcBorders>
              <w:top w:val="nil"/>
              <w:left w:val="nil"/>
              <w:bottom w:val="nil"/>
              <w:right w:val="nil"/>
            </w:tcBorders>
            <w:shd w:val="clear" w:color="auto" w:fill="FFFFFF"/>
            <w:vAlign w:val="center"/>
          </w:tcPr>
          <w:p w14:paraId="492E375A">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未明确提供密钥吊销与轮换机制，密钥生命周期管理存在安全隐患。</w:t>
            </w:r>
          </w:p>
        </w:tc>
        <w:tc>
          <w:tcPr>
            <w:tcW w:w="2856" w:type="dxa"/>
            <w:tcBorders>
              <w:top w:val="nil"/>
              <w:left w:val="nil"/>
              <w:bottom w:val="nil"/>
              <w:right w:val="nil"/>
            </w:tcBorders>
            <w:shd w:val="clear" w:color="auto" w:fill="FFFFFF"/>
            <w:vAlign w:val="center"/>
          </w:tcPr>
          <w:p w14:paraId="78A03A82">
            <w:pPr>
              <w:keepNext w:val="0"/>
              <w:keepLines w:val="0"/>
              <w:widowControl/>
              <w:suppressLineNumbers w:val="0"/>
              <w:snapToGrid w:val="0"/>
              <w:jc w:val="left"/>
              <w:textAlignment w:val="center"/>
              <w:rPr>
                <w:rFonts w:hint="default" w:ascii="Arial" w:hAnsi="Arial" w:eastAsia="宋体" w:cs="Arial"/>
                <w:b w:val="0"/>
                <w:i w:val="0"/>
                <w:iCs w:val="0"/>
                <w:color w:val="1A1C1E"/>
                <w:sz w:val="21"/>
                <w:szCs w:val="21"/>
                <w:u w:val="none"/>
              </w:rPr>
            </w:pPr>
            <w:r>
              <w:rPr>
                <w:rFonts w:hint="default" w:ascii="Arial" w:hAnsi="Arial" w:eastAsia="宋体" w:cs="Arial"/>
                <w:b w:val="0"/>
                <w:i w:val="0"/>
                <w:iCs w:val="0"/>
                <w:color w:val="1A1C1E"/>
                <w:kern w:val="0"/>
                <w:sz w:val="21"/>
                <w:szCs w:val="21"/>
                <w:u w:val="none"/>
                <w:lang w:val="en-US" w:eastAsia="zh-CN" w:bidi="ar"/>
              </w:rPr>
              <w:t>方案侧重于计算性能，未涉及密钥生命周期管理问题[</w:t>
            </w:r>
            <w:r>
              <w:rPr>
                <w:rStyle w:val="18"/>
                <w:rFonts w:eastAsia="宋体"/>
                <w:b w:val="0"/>
                <w:i w:val="0"/>
                <w:lang w:val="en-US" w:eastAsia="zh-CN" w:bidi="ar"/>
              </w:rPr>
              <w:t>8</w:t>
            </w:r>
            <w:r>
              <w:rPr>
                <w:rStyle w:val="19"/>
                <w:rFonts w:eastAsia="宋体"/>
                <w:b w:val="0"/>
                <w:i w:val="0"/>
                <w:lang w:val="en-US" w:eastAsia="zh-CN" w:bidi="ar"/>
              </w:rPr>
              <w:t>][</w:t>
            </w:r>
            <w:r>
              <w:rPr>
                <w:rStyle w:val="18"/>
                <w:rFonts w:eastAsia="宋体"/>
                <w:b w:val="0"/>
                <w:i w:val="0"/>
                <w:lang w:val="en-US" w:eastAsia="zh-CN" w:bidi="ar"/>
              </w:rPr>
              <w:t>9</w:t>
            </w:r>
            <w:r>
              <w:rPr>
                <w:rStyle w:val="19"/>
                <w:rFonts w:eastAsia="宋体"/>
                <w:b w:val="0"/>
                <w:i w:val="0"/>
                <w:lang w:val="en-US" w:eastAsia="zh-CN" w:bidi="ar"/>
              </w:rPr>
              <w:t>]。</w:t>
            </w:r>
          </w:p>
        </w:tc>
        <w:tc>
          <w:tcPr>
            <w:tcW w:w="3596" w:type="dxa"/>
            <w:tcBorders>
              <w:top w:val="nil"/>
              <w:left w:val="nil"/>
              <w:bottom w:val="nil"/>
              <w:right w:val="nil"/>
            </w:tcBorders>
            <w:shd w:val="clear" w:color="auto" w:fill="FFFFFF"/>
            <w:vAlign w:val="center"/>
          </w:tcPr>
          <w:p w14:paraId="0A9EB965">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原生支持密钥的吊销与轮换，确保在不小于t个节点在线时系统始终可用，增强了方案的实用性与安全性。</w:t>
            </w:r>
          </w:p>
        </w:tc>
      </w:tr>
      <w:tr w14:paraId="793DD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6" w:type="dxa"/>
            <w:left w:w="96" w:type="dxa"/>
            <w:bottom w:w="56" w:type="dxa"/>
            <w:right w:w="96" w:type="dxa"/>
          </w:tblCellMar>
        </w:tblPrEx>
        <w:trPr>
          <w:trHeight w:val="0" w:hRule="atLeast"/>
          <w:jc w:val="center"/>
        </w:trPr>
        <w:tc>
          <w:tcPr>
            <w:tcW w:w="1154" w:type="dxa"/>
            <w:tcBorders>
              <w:top w:val="nil"/>
              <w:left w:val="nil"/>
              <w:bottom w:val="single" w:color="4F81BD" w:themeColor="accent1" w:sz="12" w:space="0"/>
              <w:right w:val="nil"/>
            </w:tcBorders>
            <w:shd w:val="clear" w:color="auto" w:fill="F2F2F2"/>
            <w:vAlign w:val="center"/>
          </w:tcPr>
          <w:p w14:paraId="4403856D">
            <w:pPr>
              <w:keepNext w:val="0"/>
              <w:keepLines w:val="0"/>
              <w:widowControl/>
              <w:suppressLineNumbers w:val="0"/>
              <w:snapToGrid w:val="0"/>
              <w:jc w:val="center"/>
              <w:textAlignment w:val="center"/>
              <w:rPr>
                <w:rFonts w:hint="default" w:ascii="Arial" w:hAnsi="Arial" w:eastAsia="宋体" w:cs="Arial"/>
                <w:b w:val="0"/>
                <w:bCs/>
                <w:i w:val="0"/>
                <w:iCs w:val="0"/>
                <w:color w:val="08090C"/>
                <w:sz w:val="21"/>
                <w:szCs w:val="21"/>
                <w:u w:val="none"/>
              </w:rPr>
            </w:pPr>
            <w:r>
              <w:rPr>
                <w:rFonts w:hint="default" w:ascii="Arial" w:hAnsi="Arial" w:eastAsia="宋体" w:cs="Arial"/>
                <w:b w:val="0"/>
                <w:bCs/>
                <w:i w:val="0"/>
                <w:iCs w:val="0"/>
                <w:color w:val="08090C"/>
                <w:kern w:val="0"/>
                <w:sz w:val="21"/>
                <w:szCs w:val="21"/>
                <w:u w:val="none"/>
                <w:lang w:val="en-US" w:eastAsia="zh-CN" w:bidi="ar"/>
              </w:rPr>
              <w:t>应用适配</w:t>
            </w:r>
          </w:p>
        </w:tc>
        <w:tc>
          <w:tcPr>
            <w:tcW w:w="3303" w:type="dxa"/>
            <w:tcBorders>
              <w:top w:val="nil"/>
              <w:left w:val="nil"/>
              <w:bottom w:val="single" w:color="4F81BD" w:themeColor="accent1" w:sz="12" w:space="0"/>
              <w:right w:val="nil"/>
            </w:tcBorders>
            <w:shd w:val="clear" w:color="auto" w:fill="F2F2F2"/>
            <w:vAlign w:val="center"/>
          </w:tcPr>
          <w:p w14:paraId="3FC0BCE6">
            <w:pPr>
              <w:keepNext w:val="0"/>
              <w:keepLines w:val="0"/>
              <w:widowControl/>
              <w:suppressLineNumbers w:val="0"/>
              <w:snapToGrid w:val="0"/>
              <w:jc w:val="left"/>
              <w:textAlignment w:val="center"/>
              <w:rPr>
                <w:rFonts w:hint="default" w:ascii="Arial" w:hAnsi="Arial" w:eastAsia="宋体" w:cs="Arial"/>
                <w:b w:val="0"/>
                <w:i w:val="0"/>
                <w:iCs w:val="0"/>
                <w:color w:val="1A1C1E"/>
                <w:sz w:val="21"/>
                <w:szCs w:val="21"/>
                <w:u w:val="none"/>
              </w:rPr>
            </w:pPr>
            <w:r>
              <w:rPr>
                <w:rFonts w:hint="default" w:ascii="Arial" w:hAnsi="Arial" w:eastAsia="宋体" w:cs="Arial"/>
                <w:b w:val="0"/>
                <w:i w:val="0"/>
                <w:iCs w:val="0"/>
                <w:kern w:val="0"/>
                <w:sz w:val="21"/>
                <w:szCs w:val="21"/>
                <w:u w:val="none"/>
                <w:lang w:val="en-US" w:eastAsia="zh-CN" w:bidi="ar"/>
              </w:rPr>
              <w:fldChar w:fldCharType="begin"/>
            </w:r>
            <w:r>
              <w:rPr>
                <w:rFonts w:hint="default" w:ascii="Arial" w:hAnsi="Arial" w:eastAsia="宋体" w:cs="Arial"/>
                <w:b w:val="0"/>
                <w:i w:val="0"/>
                <w:iCs w:val="0"/>
                <w:kern w:val="0"/>
                <w:sz w:val="21"/>
                <w:szCs w:val="21"/>
                <w:u w:val="none"/>
                <w:lang w:val="en-US" w:eastAsia="zh-CN" w:bidi="ar"/>
              </w:rPr>
              <w:instrText xml:space="preserve"> HYPERLINK "https://www.google.com/url?sa=E&amp;q=https://vertexaisearch.cloud.google.com/grounding-api-redirect/AUZIYQEb2v6TEbEWXLB6ah6FqJkP0FS1RGq1kPdG4z7i3NKEMDicJTIkSmZhkr-WTWrieuCW8_C9XqfwrSmuUohSgNOvE2vWmw8ZoG1JVNxJ07IWLd6P5VDfYxFbZdyOpfcpfEMY2v4=" \o "https://www.google.com/url?sa=E&amp;q=https://vertexaisearch.cloud.google.com/grounding-api-redirect/AUZIYQEb2v6TEbEWXLB6ah6FqJkP0FS1RGq1kPdG4z7i3NKEMDicJTIkSmZhkr-WTWrieuCW8_C9XqfwrSmuUohSgNOvE2vWmw8ZoG1JVNxJ07IWLd6P5VDfYxFbZdyOpfcpfEMY2v4=" </w:instrText>
            </w:r>
            <w:r>
              <w:rPr>
                <w:rFonts w:hint="default" w:ascii="Arial" w:hAnsi="Arial" w:eastAsia="宋体" w:cs="Arial"/>
                <w:b w:val="0"/>
                <w:i w:val="0"/>
                <w:iCs w:val="0"/>
                <w:kern w:val="0"/>
                <w:sz w:val="21"/>
                <w:szCs w:val="21"/>
                <w:u w:val="none"/>
                <w:lang w:val="en-US" w:eastAsia="zh-CN" w:bidi="ar"/>
              </w:rPr>
              <w:fldChar w:fldCharType="separate"/>
            </w:r>
            <w:r>
              <w:rPr>
                <w:rStyle w:val="14"/>
                <w:rFonts w:hint="default" w:ascii="Arial" w:hAnsi="Arial" w:eastAsia="宋体" w:cs="Arial"/>
                <w:b w:val="0"/>
                <w:i w:val="0"/>
                <w:iCs w:val="0"/>
                <w:sz w:val="21"/>
                <w:szCs w:val="21"/>
                <w:u w:val="none"/>
              </w:rPr>
              <w:t>提出了一个通用的联邦学习隐私保护框架，但未针对特定行业任务进行深度适配[10]。</w:t>
            </w:r>
            <w:r>
              <w:rPr>
                <w:rFonts w:hint="default" w:ascii="Arial" w:hAnsi="Arial" w:eastAsia="宋体" w:cs="Arial"/>
                <w:b w:val="0"/>
                <w:i w:val="0"/>
                <w:iCs w:val="0"/>
                <w:kern w:val="0"/>
                <w:sz w:val="21"/>
                <w:szCs w:val="21"/>
                <w:u w:val="none"/>
                <w:lang w:val="en-US" w:eastAsia="zh-CN" w:bidi="ar"/>
              </w:rPr>
              <w:fldChar w:fldCharType="end"/>
            </w:r>
          </w:p>
        </w:tc>
        <w:tc>
          <w:tcPr>
            <w:tcW w:w="2856" w:type="dxa"/>
            <w:tcBorders>
              <w:top w:val="nil"/>
              <w:left w:val="nil"/>
              <w:bottom w:val="single" w:color="4F81BD" w:themeColor="accent1" w:sz="12" w:space="0"/>
              <w:right w:val="nil"/>
            </w:tcBorders>
            <w:shd w:val="clear" w:color="auto" w:fill="F2F2F2"/>
            <w:vAlign w:val="center"/>
          </w:tcPr>
          <w:p w14:paraId="2460EF87">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偏重密码学理论优化，缺乏与具体应用场景的结合与验证。</w:t>
            </w:r>
          </w:p>
        </w:tc>
        <w:tc>
          <w:tcPr>
            <w:tcW w:w="3596" w:type="dxa"/>
            <w:tcBorders>
              <w:top w:val="nil"/>
              <w:left w:val="nil"/>
              <w:bottom w:val="single" w:color="4F81BD" w:themeColor="accent1" w:sz="12" w:space="0"/>
              <w:right w:val="nil"/>
            </w:tcBorders>
            <w:shd w:val="clear" w:color="auto" w:fill="F2F2F2"/>
            <w:vAlign w:val="center"/>
          </w:tcPr>
          <w:p w14:paraId="3BD5CF84">
            <w:pPr>
              <w:keepNext w:val="0"/>
              <w:keepLines w:val="0"/>
              <w:widowControl/>
              <w:suppressLineNumbers w:val="0"/>
              <w:snapToGrid w:val="0"/>
              <w:jc w:val="left"/>
              <w:textAlignment w:val="center"/>
              <w:rPr>
                <w:rFonts w:hint="default" w:ascii="Arial" w:hAnsi="Arial" w:eastAsia="宋体" w:cs="Arial"/>
                <w:b w:val="0"/>
                <w:i w:val="0"/>
                <w:iCs w:val="0"/>
                <w:color w:val="08090C"/>
                <w:sz w:val="21"/>
                <w:szCs w:val="21"/>
                <w:u w:val="none"/>
              </w:rPr>
            </w:pPr>
            <w:r>
              <w:rPr>
                <w:rFonts w:hint="default" w:ascii="Arial" w:hAnsi="Arial" w:eastAsia="宋体" w:cs="Arial"/>
                <w:b w:val="0"/>
                <w:i w:val="0"/>
                <w:iCs w:val="0"/>
                <w:color w:val="08090C"/>
                <w:kern w:val="0"/>
                <w:sz w:val="21"/>
                <w:szCs w:val="21"/>
                <w:u w:val="none"/>
                <w:lang w:val="en-US" w:eastAsia="zh-CN" w:bidi="ar"/>
              </w:rPr>
              <w:t>在交通流量预测任务中进行了端到端验证，展示了方案在实际物联网（IoT）场景中的部署价值与可行性。</w:t>
            </w:r>
          </w:p>
        </w:tc>
      </w:tr>
    </w:tbl>
    <w:p w14:paraId="7A3868B7">
      <w:pPr>
        <w:autoSpaceDE w:val="0"/>
        <w:autoSpaceDN w:val="0"/>
        <w:adjustRightInd w:val="0"/>
        <w:spacing w:line="360" w:lineRule="auto"/>
        <w:ind w:left="0" w:leftChars="0" w:firstLine="0" w:firstLineChars="0"/>
        <w:rPr>
          <w:rFonts w:hint="eastAsia" w:ascii="宋体" w:hAnsi="宋体" w:cs="DFKai-SB"/>
          <w:bCs/>
          <w:sz w:val="24"/>
        </w:rPr>
      </w:pPr>
    </w:p>
    <w:p w14:paraId="3A747ECA">
      <w:pPr>
        <w:autoSpaceDE w:val="0"/>
        <w:autoSpaceDN w:val="0"/>
        <w:adjustRightInd w:val="0"/>
        <w:spacing w:line="360" w:lineRule="auto"/>
        <w:ind w:left="0" w:leftChars="0" w:firstLine="0" w:firstLineChars="0"/>
        <w:rPr>
          <w:rFonts w:hint="eastAsia" w:ascii="宋体" w:hAnsi="宋体" w:cs="DFKai-SB"/>
          <w:bCs/>
          <w:sz w:val="24"/>
        </w:rPr>
      </w:pPr>
    </w:p>
    <w:p w14:paraId="13C6041C">
      <w:pPr>
        <w:autoSpaceDE w:val="0"/>
        <w:autoSpaceDN w:val="0"/>
        <w:adjustRightInd w:val="0"/>
        <w:spacing w:line="360" w:lineRule="auto"/>
        <w:ind w:left="0" w:leftChars="0" w:firstLine="0" w:firstLineChars="0"/>
        <w:rPr>
          <w:rFonts w:hint="eastAsia" w:ascii="宋体" w:hAnsi="宋体" w:cs="DFKai-SB"/>
          <w:bCs/>
          <w:sz w:val="24"/>
        </w:rPr>
      </w:pPr>
      <w:r>
        <w:rPr>
          <w:rFonts w:hint="eastAsia" w:ascii="宋体" w:hAnsi="宋体" w:cs="DFKai-SB"/>
          <w:bCs/>
          <w:sz w:val="24"/>
        </w:rPr>
        <w:t>3. 创新点总结与分析</w:t>
      </w:r>
    </w:p>
    <w:p w14:paraId="6D426E62">
      <w:pPr>
        <w:autoSpaceDE w:val="0"/>
        <w:autoSpaceDN w:val="0"/>
        <w:adjustRightInd w:val="0"/>
        <w:spacing w:line="360" w:lineRule="auto"/>
        <w:ind w:left="0" w:leftChars="0" w:firstLine="0" w:firstLineChars="0"/>
        <w:rPr>
          <w:rFonts w:hint="eastAsia" w:ascii="宋体" w:hAnsi="宋体" w:cs="DFKai-SB"/>
          <w:bCs/>
          <w:sz w:val="24"/>
        </w:rPr>
      </w:pPr>
      <w:r>
        <w:rPr>
          <w:rFonts w:hint="eastAsia" w:ascii="宋体" w:hAnsi="宋体" w:cs="DFKai-SB"/>
          <w:bCs/>
          <w:sz w:val="24"/>
        </w:rPr>
        <w:t>通过上述对比，本文方案的创新性与优势得以清晰体现：</w:t>
      </w:r>
    </w:p>
    <w:p w14:paraId="63D9BF41">
      <w:pPr>
        <w:autoSpaceDE w:val="0"/>
        <w:autoSpaceDN w:val="0"/>
        <w:adjustRightInd w:val="0"/>
        <w:spacing w:line="360" w:lineRule="auto"/>
        <w:ind w:left="0" w:leftChars="0" w:firstLine="0" w:firstLineChars="0"/>
        <w:rPr>
          <w:rFonts w:hint="eastAsia" w:ascii="宋体" w:hAnsi="宋体" w:cs="DFKai-SB"/>
          <w:bCs/>
          <w:sz w:val="24"/>
        </w:rPr>
      </w:pPr>
      <w:r>
        <w:rPr>
          <w:rFonts w:hint="eastAsia" w:ascii="宋体" w:hAnsi="宋体" w:cs="DFKai-SB"/>
          <w:bCs/>
          <w:sz w:val="24"/>
        </w:rPr>
        <w:t>架构的去中心化革新：传统的MKHE联邦学习方案普遍依赖中心服务器进行模型聚合[1][5]。这种集中式架构不仅容易成为系统性能瓶颈，还带来了单点故障和信任风险。本文提出的去中心化架构，通过多节点间的对等通信与同步机制，有效避免了对中心节点的依赖，显著提升了系统的鲁棒性与安全性[6]。</w:t>
      </w:r>
    </w:p>
    <w:p w14:paraId="33844F41">
      <w:pPr>
        <w:autoSpaceDE w:val="0"/>
        <w:autoSpaceDN w:val="0"/>
        <w:adjustRightInd w:val="0"/>
        <w:spacing w:line="360" w:lineRule="auto"/>
        <w:ind w:left="0" w:leftChars="0" w:firstLine="0" w:firstLineChars="0"/>
        <w:rPr>
          <w:rFonts w:hint="eastAsia" w:ascii="宋体" w:hAnsi="宋体" w:cs="DFKai-SB"/>
          <w:bCs/>
          <w:sz w:val="24"/>
        </w:rPr>
      </w:pPr>
      <w:r>
        <w:rPr>
          <w:rFonts w:hint="eastAsia" w:ascii="宋体" w:hAnsi="宋体" w:cs="DFKai-SB"/>
          <w:bCs/>
          <w:sz w:val="24"/>
        </w:rPr>
        <w:t>密钥机制的效率改进：在处理来自不同密钥加密的数据时，传统MKHE方案需要在密文上执行高昂的跨密钥运算。本文独创性地设计了密钥统一机制，在评估阶段，不同密钥域的计算结果能够被统一转换，使得最终接收方可以独立解密。这极大简化了解密流程，降低了计算复杂度。</w:t>
      </w:r>
    </w:p>
    <w:p w14:paraId="630C9C0F">
      <w:pPr>
        <w:autoSpaceDE w:val="0"/>
        <w:autoSpaceDN w:val="0"/>
        <w:adjustRightInd w:val="0"/>
        <w:spacing w:line="360" w:lineRule="auto"/>
        <w:ind w:left="0" w:leftChars="0" w:firstLine="0" w:firstLineChars="0"/>
        <w:rPr>
          <w:rFonts w:hint="eastAsia" w:ascii="宋体" w:hAnsi="宋体" w:cs="DFKai-SB"/>
          <w:bCs/>
          <w:sz w:val="24"/>
        </w:rPr>
      </w:pPr>
      <w:r>
        <w:rPr>
          <w:rFonts w:hint="eastAsia" w:ascii="宋体" w:hAnsi="宋体" w:cs="DFKai-SB"/>
          <w:bCs/>
          <w:sz w:val="24"/>
        </w:rPr>
        <w:t>双重隐私保护的实现：现有MKHE方案大多仅关注用户原始数据的隐私保护。然而，在联邦学习中，模型或函数本身也可能泄露敏感信息。本文方案首次在交通预测应用中实现了数据隐私与函数/模型隐私的双重保护，使得聚合服务器无法推断出模型结构或训练规则，安全等级更高。</w:t>
      </w:r>
    </w:p>
    <w:p w14:paraId="053839BF">
      <w:pPr>
        <w:autoSpaceDE w:val="0"/>
        <w:autoSpaceDN w:val="0"/>
        <w:adjustRightInd w:val="0"/>
        <w:spacing w:line="360" w:lineRule="auto"/>
        <w:ind w:left="0" w:leftChars="0" w:firstLine="0" w:firstLineChars="0"/>
        <w:rPr>
          <w:rFonts w:hint="eastAsia" w:ascii="宋体" w:hAnsi="宋体" w:cs="DFKai-SB"/>
          <w:bCs/>
          <w:sz w:val="24"/>
        </w:rPr>
      </w:pPr>
      <w:r>
        <w:rPr>
          <w:rFonts w:hint="eastAsia" w:ascii="宋体" w:hAnsi="宋体" w:cs="DFKai-SB"/>
          <w:bCs/>
          <w:sz w:val="24"/>
        </w:rPr>
        <w:t>经实证的工程可行性：理论上的性能优越性需通过实践检验。本文在公开数据集（METR-LA、PEMS-BAY）上的实验结果表明，本方案带来的额外加密开销可控制在30%以内，且未对预测精度造成明显影响。这充分证明了方案在真实世界应用中的高效性与实用性。</w:t>
      </w:r>
    </w:p>
    <w:p w14:paraId="61410612">
      <w:pPr>
        <w:autoSpaceDE w:val="0"/>
        <w:autoSpaceDN w:val="0"/>
        <w:adjustRightInd w:val="0"/>
        <w:spacing w:line="360" w:lineRule="auto"/>
        <w:ind w:left="0" w:leftChars="0" w:firstLine="0" w:firstLineChars="0"/>
        <w:rPr>
          <w:rFonts w:hint="eastAsia" w:ascii="宋体" w:hAnsi="宋体" w:cs="DFKai-SB"/>
          <w:bCs/>
          <w:sz w:val="24"/>
        </w:rPr>
      </w:pPr>
      <w:r>
        <w:rPr>
          <w:rFonts w:hint="eastAsia" w:ascii="宋体" w:hAnsi="宋体" w:cs="DFKai-SB"/>
          <w:bCs/>
          <w:sz w:val="24"/>
        </w:rPr>
        <w:t>完善的密钥治理与可用性：密钥管理是所有密码系统能够长期安全运行的关键。本文方案原生支持密钥的吊销与轮换，确保了密钥体系的动态安全[11][12]。同时，通过引入（t, n）门限机制，保障了在部分节点失效（不超过n-t个）的情况下，系统仍能正常解密和运行，这在以往的MKHE方案中是普遍缺失的，极大地提升了系统的可靠性与可用性[13]。</w:t>
      </w:r>
    </w:p>
    <w:p w14:paraId="0C721013">
      <w:pPr>
        <w:autoSpaceDE w:val="0"/>
        <w:autoSpaceDN w:val="0"/>
        <w:adjustRightInd w:val="0"/>
        <w:spacing w:line="360" w:lineRule="auto"/>
        <w:ind w:left="0" w:leftChars="0" w:firstLine="0" w:firstLineChars="0"/>
        <w:rPr>
          <w:rFonts w:hint="eastAsia" w:ascii="宋体" w:hAnsi="宋体" w:cs="DFKai-SB"/>
          <w:bCs/>
          <w:sz w:val="24"/>
        </w:rPr>
      </w:pPr>
      <w:r>
        <w:rPr>
          <w:rFonts w:hint="eastAsia" w:ascii="宋体" w:hAnsi="宋体" w:cs="DFKai-SB"/>
          <w:bCs/>
          <w:sz w:val="24"/>
        </w:rPr>
        <w:t>4. 结论</w:t>
      </w:r>
    </w:p>
    <w:p w14:paraId="2E409709">
      <w:pPr>
        <w:autoSpaceDE w:val="0"/>
        <w:autoSpaceDN w:val="0"/>
        <w:adjustRightInd w:val="0"/>
        <w:spacing w:line="360" w:lineRule="auto"/>
        <w:ind w:left="0" w:leftChars="0" w:firstLine="0" w:firstLineChars="0"/>
        <w:rPr>
          <w:rFonts w:hint="eastAsia" w:ascii="宋体" w:hAnsi="宋体" w:cs="DFKai-SB"/>
          <w:bCs/>
          <w:sz w:val="24"/>
        </w:rPr>
        <w:sectPr>
          <w:pgSz w:w="11906" w:h="16838"/>
          <w:pgMar w:top="1440" w:right="1466" w:bottom="1440" w:left="1620" w:header="851" w:footer="992" w:gutter="0"/>
          <w:cols w:space="720" w:num="1"/>
          <w:docGrid w:type="lines" w:linePitch="312" w:charSpace="0"/>
        </w:sectPr>
      </w:pPr>
      <w:r>
        <w:rPr>
          <w:rFonts w:hint="eastAsia" w:ascii="宋体" w:hAnsi="宋体" w:cs="DFKai-SB"/>
          <w:bCs/>
          <w:sz w:val="24"/>
        </w:rPr>
        <w:t>综上所述，与现有的代表性MKHE方案相比，本文提出的多密钥门限加密方案在系统架构、密钥机制、安全属性、工程开销和密钥治理等多个关键维度上均展现出显著的优势。它不仅克服了传统方案的中心化瓶颈和高昂计算开销，还创新性地提供了双重隐私保护和完善的密钥生命周期管理。通过在交通流量预测场景中的成功应用，本文方案填补了理论研究与工程实践之间的鸿沟，为构建安全、高效且可靠的隐私保护联邦学习系统提供了新的范式。</w:t>
      </w:r>
    </w:p>
    <w:p w14:paraId="6FFD90F7">
      <w:pPr>
        <w:rPr>
          <w:rFonts w:hint="default"/>
          <w:lang w:val="en-US" w:eastAsia="zh-CN"/>
        </w:rPr>
      </w:pPr>
    </w:p>
    <w:p w14:paraId="158DD83E">
      <w:pPr>
        <w:autoSpaceDE w:val="0"/>
        <w:autoSpaceDN w:val="0"/>
        <w:adjustRightInd w:val="0"/>
        <w:spacing w:line="360" w:lineRule="auto"/>
        <w:rPr>
          <w:rFonts w:ascii="宋体" w:hAnsi="宋体" w:cs="DFKai-SB"/>
          <w:bCs/>
          <w:sz w:val="24"/>
        </w:rPr>
      </w:pPr>
    </w:p>
    <w:p w14:paraId="2C85A88E">
      <w:pPr>
        <w:autoSpaceDE w:val="0"/>
        <w:autoSpaceDN w:val="0"/>
        <w:adjustRightInd w:val="0"/>
        <w:spacing w:line="360" w:lineRule="auto"/>
        <w:rPr>
          <w:rFonts w:ascii="宋体" w:hAnsi="宋体" w:cs="DFKai-SB"/>
          <w:bCs/>
          <w:sz w:val="24"/>
        </w:rPr>
      </w:pPr>
    </w:p>
    <w:p w14:paraId="113BAB5E">
      <w:pPr>
        <w:autoSpaceDE w:val="0"/>
        <w:autoSpaceDN w:val="0"/>
        <w:adjustRightInd w:val="0"/>
        <w:spacing w:line="360" w:lineRule="auto"/>
        <w:rPr>
          <w:rFonts w:ascii="宋体" w:hAnsi="宋体" w:cs="DFKai-SB"/>
          <w:bCs/>
          <w:sz w:val="24"/>
        </w:rPr>
      </w:pPr>
    </w:p>
    <w:p w14:paraId="5744B19D">
      <w:pPr>
        <w:autoSpaceDE w:val="0"/>
        <w:autoSpaceDN w:val="0"/>
        <w:adjustRightInd w:val="0"/>
        <w:spacing w:line="360" w:lineRule="auto"/>
        <w:rPr>
          <w:rFonts w:ascii="宋体" w:hAnsi="宋体" w:cs="DFKai-SB"/>
          <w:bCs/>
          <w:sz w:val="24"/>
        </w:rPr>
      </w:pPr>
    </w:p>
    <w:p w14:paraId="09224E47"/>
    <w:p w14:paraId="33C77291"/>
    <w:sectPr>
      <w:pgSz w:w="11906" w:h="16838"/>
      <w:pgMar w:top="1440" w:right="1466" w:bottom="1440" w:left="162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roken" w:date="2025-09-19T14:36:18Z" w:initials="">
    <w:p w14:paraId="41E59C0B">
      <w:pPr>
        <w:pStyle w:val="6"/>
        <w:rPr>
          <w:rFonts w:hint="eastAsia"/>
          <w:lang w:val="en-US" w:eastAsia="zh-CN"/>
        </w:rPr>
      </w:pPr>
      <w:r>
        <w:rPr>
          <w:rFonts w:hint="eastAsia"/>
          <w:lang w:val="en-US" w:eastAsia="zh-CN"/>
        </w:rPr>
        <w:t>这里面我们需要把后面收集的文章的介绍</w:t>
      </w:r>
    </w:p>
    <w:p w14:paraId="118BE682">
      <w:pPr>
        <w:pStyle w:val="6"/>
        <w:rPr>
          <w:rFonts w:hint="default"/>
          <w:lang w:val="en-US" w:eastAsia="zh-CN"/>
        </w:rPr>
      </w:pPr>
    </w:p>
  </w:comment>
  <w:comment w:id="1" w:author="hiii HI" w:date="2025-09-04T01:13:00Z" w:initials="hH">
    <w:p w14:paraId="21B41F57">
      <w:pPr>
        <w:pStyle w:val="6"/>
      </w:pPr>
      <w:r>
        <w:rPr>
          <w:rFonts w:hint="eastAsia"/>
        </w:rPr>
        <w:t>后续要将其替换成正式的名称</w:t>
      </w:r>
    </w:p>
  </w:comment>
  <w:comment w:id="2" w:author="hiii HI" w:date="2025-09-04T01:12:00Z" w:initials="hH">
    <w:p w14:paraId="1623198F">
      <w:pPr>
        <w:pStyle w:val="6"/>
      </w:pPr>
      <w:r>
        <w:rPr>
          <w:rFonts w:hint="eastAsia"/>
        </w:rPr>
        <w:t>这里应该需要给密码方案取个英文缩写的名称</w:t>
      </w:r>
    </w:p>
  </w:comment>
  <w:comment w:id="3" w:author="hiii HI" w:date="2025-09-04T01:13:00Z" w:initials="hH">
    <w:p w14:paraId="5B984B54">
      <w:pPr>
        <w:pStyle w:val="6"/>
      </w:pPr>
      <w:r>
        <w:rPr>
          <w:rFonts w:hint="eastAsia"/>
        </w:rPr>
        <w:t>后续应该替换成正式的名称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18BE682" w15:done="0"/>
  <w15:commentEx w15:paraId="21B41F57" w15:done="0"/>
  <w15:commentEx w15:paraId="1623198F" w15:done="0"/>
  <w15:commentEx w15:paraId="5B984B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0EBFAB">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14:paraId="0D3F6385">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F750AA">
    <w:pPr>
      <w:pStyle w:val="7"/>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6</w:t>
    </w:r>
    <w:r>
      <w:rPr>
        <w:szCs w:val="21"/>
      </w:rPr>
      <w:fldChar w:fldCharType="end"/>
    </w:r>
    <w:r>
      <w:rPr>
        <w:rFonts w:hint="eastAsia"/>
        <w:szCs w:val="21"/>
      </w:rPr>
      <w:t xml:space="preserve"> 页 共 7页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EC7FD"/>
    <w:multiLevelType w:val="singleLevel"/>
    <w:tmpl w:val="81AEC7FD"/>
    <w:lvl w:ilvl="0" w:tentative="0">
      <w:start w:val="1"/>
      <w:numFmt w:val="decimal"/>
      <w:suff w:val="nothing"/>
      <w:lvlText w:val="（%1）"/>
      <w:lvlJc w:val="left"/>
    </w:lvl>
  </w:abstractNum>
  <w:abstractNum w:abstractNumId="1">
    <w:nsid w:val="AB49F8E3"/>
    <w:multiLevelType w:val="singleLevel"/>
    <w:tmpl w:val="AB49F8E3"/>
    <w:lvl w:ilvl="0" w:tentative="0">
      <w:start w:val="4"/>
      <w:numFmt w:val="upperLetter"/>
      <w:suff w:val="nothing"/>
      <w:lvlText w:val="（%1）"/>
      <w:lvlJc w:val="left"/>
    </w:lvl>
  </w:abstractNum>
  <w:abstractNum w:abstractNumId="2">
    <w:nsid w:val="04765963"/>
    <w:multiLevelType w:val="multilevel"/>
    <w:tmpl w:val="04765963"/>
    <w:lvl w:ilvl="0" w:tentative="0">
      <w:start w:val="2"/>
      <w:numFmt w:val="bullet"/>
      <w:lvlText w:val=""/>
      <w:lvlJc w:val="left"/>
      <w:pPr>
        <w:ind w:left="840" w:hanging="360"/>
      </w:pPr>
      <w:rPr>
        <w:rFonts w:hint="default" w:ascii="Wingdings" w:hAnsi="Wingdings" w:eastAsia="宋体" w:cs="Times New Roman"/>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abstractNum w:abstractNumId="3">
    <w:nsid w:val="1F9ED347"/>
    <w:multiLevelType w:val="singleLevel"/>
    <w:tmpl w:val="1F9ED347"/>
    <w:lvl w:ilvl="0" w:tentative="0">
      <w:start w:val="1"/>
      <w:numFmt w:val="decimal"/>
      <w:suff w:val="nothing"/>
      <w:lvlText w:val="（%1）"/>
      <w:lvlJc w:val="left"/>
    </w:lvl>
  </w:abstractNum>
  <w:abstractNum w:abstractNumId="4">
    <w:nsid w:val="24940851"/>
    <w:multiLevelType w:val="multilevel"/>
    <w:tmpl w:val="24940851"/>
    <w:lvl w:ilvl="0" w:tentative="0">
      <w:start w:val="1"/>
      <w:numFmt w:val="decimal"/>
      <w:lvlText w:val="（%1）"/>
      <w:lvlJc w:val="left"/>
      <w:pPr>
        <w:ind w:left="72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39619E0A"/>
    <w:multiLevelType w:val="singleLevel"/>
    <w:tmpl w:val="39619E0A"/>
    <w:lvl w:ilvl="0" w:tentative="0">
      <w:start w:val="2"/>
      <w:numFmt w:val="decimal"/>
      <w:lvlText w:val="(%1)"/>
      <w:lvlJc w:val="left"/>
      <w:pPr>
        <w:tabs>
          <w:tab w:val="left" w:pos="312"/>
        </w:tabs>
      </w:pPr>
    </w:lvl>
  </w:abstractNum>
  <w:abstractNum w:abstractNumId="6">
    <w:nsid w:val="4FF00032"/>
    <w:multiLevelType w:val="multilevel"/>
    <w:tmpl w:val="4FF00032"/>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59521F23"/>
    <w:multiLevelType w:val="singleLevel"/>
    <w:tmpl w:val="59521F23"/>
    <w:lvl w:ilvl="0" w:tentative="0">
      <w:start w:val="1"/>
      <w:numFmt w:val="decimal"/>
      <w:lvlText w:val="[%1]"/>
      <w:lvlJc w:val="left"/>
      <w:pPr>
        <w:tabs>
          <w:tab w:val="left" w:pos="312"/>
        </w:tabs>
      </w:pPr>
    </w:lvl>
  </w:abstractNum>
  <w:abstractNum w:abstractNumId="8">
    <w:nsid w:val="5DE7D3DF"/>
    <w:multiLevelType w:val="singleLevel"/>
    <w:tmpl w:val="5DE7D3DF"/>
    <w:lvl w:ilvl="0" w:tentative="0">
      <w:start w:val="5"/>
      <w:numFmt w:val="chineseCounting"/>
      <w:suff w:val="space"/>
      <w:lvlText w:val="第%1章"/>
      <w:lvlJc w:val="left"/>
      <w:rPr>
        <w:rFonts w:hint="eastAsia"/>
      </w:r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5"/>
  </w:num>
  <w:num w:numId="8">
    <w:abstractNumId w:val="8"/>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iii HI">
    <w15:presenceInfo w15:providerId="Windows Live" w15:userId="ecc08e419765df7e"/>
  </w15:person>
  <w15:person w15:author="broken">
    <w15:presenceInfo w15:providerId="WPS Office" w15:userId="2888917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NlYTNjYzhkOWI3ZTcwMWJiOTE2ZjU4NjBhNGZhZjQifQ=="/>
  </w:docVars>
  <w:rsids>
    <w:rsidRoot w:val="00000000"/>
    <w:rsid w:val="00210947"/>
    <w:rsid w:val="00AC10ED"/>
    <w:rsid w:val="01E129F7"/>
    <w:rsid w:val="020E4D8C"/>
    <w:rsid w:val="021A23E0"/>
    <w:rsid w:val="03166657"/>
    <w:rsid w:val="03FA702B"/>
    <w:rsid w:val="04341FE5"/>
    <w:rsid w:val="071D159D"/>
    <w:rsid w:val="09EE6B22"/>
    <w:rsid w:val="0A651F3F"/>
    <w:rsid w:val="0B291BE9"/>
    <w:rsid w:val="0BBF17D2"/>
    <w:rsid w:val="0CBD5E72"/>
    <w:rsid w:val="0E6E0277"/>
    <w:rsid w:val="0E7E1441"/>
    <w:rsid w:val="10544A78"/>
    <w:rsid w:val="116F1B18"/>
    <w:rsid w:val="12F600A9"/>
    <w:rsid w:val="132C5202"/>
    <w:rsid w:val="13C724CC"/>
    <w:rsid w:val="13D61E18"/>
    <w:rsid w:val="15E62DBB"/>
    <w:rsid w:val="167F39EA"/>
    <w:rsid w:val="17AB3A62"/>
    <w:rsid w:val="183171BE"/>
    <w:rsid w:val="18EB1479"/>
    <w:rsid w:val="19214FB0"/>
    <w:rsid w:val="1A4B52AF"/>
    <w:rsid w:val="1B272A1D"/>
    <w:rsid w:val="1BC75CBB"/>
    <w:rsid w:val="1D6F10ED"/>
    <w:rsid w:val="1D7A24E1"/>
    <w:rsid w:val="1E34334C"/>
    <w:rsid w:val="1F78269E"/>
    <w:rsid w:val="20FC2B2A"/>
    <w:rsid w:val="2230171F"/>
    <w:rsid w:val="227B4222"/>
    <w:rsid w:val="233D257C"/>
    <w:rsid w:val="25CA498C"/>
    <w:rsid w:val="266B4AD8"/>
    <w:rsid w:val="272917E4"/>
    <w:rsid w:val="27395E67"/>
    <w:rsid w:val="299E3CAD"/>
    <w:rsid w:val="2A834749"/>
    <w:rsid w:val="2B167CF1"/>
    <w:rsid w:val="2B396608"/>
    <w:rsid w:val="2C3B721F"/>
    <w:rsid w:val="2C4446B7"/>
    <w:rsid w:val="2CB04C5F"/>
    <w:rsid w:val="2D30727C"/>
    <w:rsid w:val="2F4F5DBC"/>
    <w:rsid w:val="3071156C"/>
    <w:rsid w:val="3234082C"/>
    <w:rsid w:val="33B91574"/>
    <w:rsid w:val="33E23D2D"/>
    <w:rsid w:val="340437F6"/>
    <w:rsid w:val="34871393"/>
    <w:rsid w:val="35917557"/>
    <w:rsid w:val="35EF5721"/>
    <w:rsid w:val="37857396"/>
    <w:rsid w:val="37AE5371"/>
    <w:rsid w:val="37CB3978"/>
    <w:rsid w:val="37D44BCF"/>
    <w:rsid w:val="392C5233"/>
    <w:rsid w:val="39A21812"/>
    <w:rsid w:val="3A703FD7"/>
    <w:rsid w:val="3B4756B8"/>
    <w:rsid w:val="3E08692F"/>
    <w:rsid w:val="3E5C04C3"/>
    <w:rsid w:val="42995E98"/>
    <w:rsid w:val="42D4141F"/>
    <w:rsid w:val="42F07EAF"/>
    <w:rsid w:val="44BC4C55"/>
    <w:rsid w:val="46A97923"/>
    <w:rsid w:val="46DD05F5"/>
    <w:rsid w:val="471F127F"/>
    <w:rsid w:val="49486249"/>
    <w:rsid w:val="49D05117"/>
    <w:rsid w:val="4A3B55B5"/>
    <w:rsid w:val="4A6303CF"/>
    <w:rsid w:val="4AD849ED"/>
    <w:rsid w:val="4B1C448E"/>
    <w:rsid w:val="4DCB2178"/>
    <w:rsid w:val="4EE746B1"/>
    <w:rsid w:val="4F387055"/>
    <w:rsid w:val="533A6AFF"/>
    <w:rsid w:val="53A46AC8"/>
    <w:rsid w:val="545A2D73"/>
    <w:rsid w:val="547F7572"/>
    <w:rsid w:val="56AB1C34"/>
    <w:rsid w:val="58214023"/>
    <w:rsid w:val="58904D53"/>
    <w:rsid w:val="58CB74D0"/>
    <w:rsid w:val="5B1909C7"/>
    <w:rsid w:val="5B40157A"/>
    <w:rsid w:val="5CE0146E"/>
    <w:rsid w:val="5D206A6F"/>
    <w:rsid w:val="5E2C35A0"/>
    <w:rsid w:val="601D5379"/>
    <w:rsid w:val="603F1C2A"/>
    <w:rsid w:val="60EC3212"/>
    <w:rsid w:val="615C664A"/>
    <w:rsid w:val="624011DD"/>
    <w:rsid w:val="62582E89"/>
    <w:rsid w:val="62880424"/>
    <w:rsid w:val="62D14F28"/>
    <w:rsid w:val="636D656F"/>
    <w:rsid w:val="63EC65E7"/>
    <w:rsid w:val="65720009"/>
    <w:rsid w:val="682E74AE"/>
    <w:rsid w:val="694B5318"/>
    <w:rsid w:val="698C57EB"/>
    <w:rsid w:val="69E65AFB"/>
    <w:rsid w:val="6A1B68A2"/>
    <w:rsid w:val="6B14613B"/>
    <w:rsid w:val="6B7845E0"/>
    <w:rsid w:val="6CEC4CF8"/>
    <w:rsid w:val="6DA64A89"/>
    <w:rsid w:val="6DD369BE"/>
    <w:rsid w:val="6E2D2550"/>
    <w:rsid w:val="6EC10E48"/>
    <w:rsid w:val="6F0904AD"/>
    <w:rsid w:val="70412240"/>
    <w:rsid w:val="705B2C6E"/>
    <w:rsid w:val="706978FC"/>
    <w:rsid w:val="70C935FC"/>
    <w:rsid w:val="75FC6D83"/>
    <w:rsid w:val="77294FBE"/>
    <w:rsid w:val="77547E9C"/>
    <w:rsid w:val="788C3D53"/>
    <w:rsid w:val="79B00CEB"/>
    <w:rsid w:val="7C042B76"/>
    <w:rsid w:val="7DB2261C"/>
    <w:rsid w:val="7DCD2927"/>
    <w:rsid w:val="7E535DCD"/>
    <w:rsid w:val="7F0245EE"/>
    <w:rsid w:val="7FD21AC2"/>
    <w:rsid w:val="7FE726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9" w:lineRule="auto"/>
      <w:ind w:firstLine="0"/>
      <w:jc w:val="center"/>
      <w:outlineLvl w:val="0"/>
    </w:pPr>
    <w:rPr>
      <w:rFonts w:ascii="黑体" w:hAnsi="黑体" w:eastAsia="黑体"/>
      <w:b/>
      <w:bCs/>
      <w:kern w:val="44"/>
      <w:sz w:val="32"/>
      <w:szCs w:val="32"/>
      <w:lang w:val="zh-CN"/>
    </w:rPr>
  </w:style>
  <w:style w:type="paragraph" w:styleId="3">
    <w:name w:val="heading 2"/>
    <w:basedOn w:val="1"/>
    <w:next w:val="1"/>
    <w:unhideWhenUsed/>
    <w:qFormat/>
    <w:uiPriority w:val="0"/>
    <w:pPr>
      <w:keepNext/>
      <w:keepLines/>
      <w:spacing w:before="200" w:beforeLines="0" w:after="200" w:afterLines="0" w:line="413" w:lineRule="auto"/>
      <w:ind w:firstLine="0"/>
      <w:outlineLvl w:val="1"/>
    </w:pPr>
    <w:rPr>
      <w:rFonts w:ascii="Arial" w:hAnsi="Arial" w:eastAsia="仿宋"/>
      <w:b/>
      <w:sz w:val="30"/>
    </w:rPr>
  </w:style>
  <w:style w:type="paragraph" w:styleId="4">
    <w:name w:val="heading 3"/>
    <w:basedOn w:val="1"/>
    <w:next w:val="1"/>
    <w:link w:val="17"/>
    <w:unhideWhenUsed/>
    <w:qFormat/>
    <w:uiPriority w:val="0"/>
    <w:pPr>
      <w:keepNext/>
      <w:keepLines/>
      <w:spacing w:before="260" w:beforeLines="0" w:after="260" w:afterLines="0" w:line="413" w:lineRule="auto"/>
      <w:ind w:firstLine="0"/>
      <w:outlineLvl w:val="2"/>
    </w:pPr>
    <w:rPr>
      <w:b/>
      <w:sz w:val="28"/>
      <w:szCs w:val="28"/>
    </w:rPr>
  </w:style>
  <w:style w:type="paragraph" w:styleId="5">
    <w:name w:val="heading 4"/>
    <w:basedOn w:val="1"/>
    <w:next w:val="1"/>
    <w:unhideWhenUsed/>
    <w:qFormat/>
    <w:uiPriority w:val="0"/>
    <w:pPr>
      <w:autoSpaceDE w:val="0"/>
      <w:autoSpaceDN w:val="0"/>
      <w:adjustRightInd w:val="0"/>
      <w:ind w:firstLine="0"/>
      <w:outlineLvl w:val="3"/>
    </w:pPr>
    <w:rPr>
      <w:rFonts w:ascii="宋体" w:hAnsi="宋体" w:cs="DFKai-SB"/>
      <w:b/>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footer"/>
    <w:basedOn w:val="1"/>
    <w:qFormat/>
    <w:uiPriority w:val="0"/>
    <w:pPr>
      <w:tabs>
        <w:tab w:val="center" w:pos="4153"/>
        <w:tab w:val="right" w:pos="8306"/>
      </w:tabs>
      <w:snapToGrid w:val="0"/>
      <w:jc w:val="left"/>
    </w:pPr>
    <w:rPr>
      <w:sz w:val="18"/>
      <w:szCs w:val="18"/>
      <w:lang w:val="zh-CN"/>
    </w:rPr>
  </w:style>
  <w:style w:type="paragraph" w:styleId="8">
    <w:name w:val="toc 1"/>
    <w:basedOn w:val="1"/>
    <w:next w:val="1"/>
    <w:qFormat/>
    <w:uiPriority w:val="39"/>
    <w:rPr>
      <w:sz w:val="2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page number"/>
    <w:basedOn w:val="11"/>
    <w:qFormat/>
    <w:uiPriority w:val="0"/>
  </w:style>
  <w:style w:type="character" w:styleId="14">
    <w:name w:val="Hyperlink"/>
    <w:qFormat/>
    <w:uiPriority w:val="99"/>
    <w:rPr>
      <w:color w:val="000066"/>
      <w:u w:val="none"/>
    </w:rPr>
  </w:style>
  <w:style w:type="character" w:styleId="15">
    <w:name w:val="annotation reference"/>
    <w:qFormat/>
    <w:uiPriority w:val="0"/>
    <w:rPr>
      <w:sz w:val="21"/>
      <w:szCs w:val="21"/>
    </w:rPr>
  </w:style>
  <w:style w:type="paragraph" w:styleId="16">
    <w:name w:val="List Paragraph"/>
    <w:basedOn w:val="1"/>
    <w:qFormat/>
    <w:uiPriority w:val="34"/>
    <w:pPr>
      <w:ind w:firstLine="420" w:firstLineChars="200"/>
    </w:pPr>
  </w:style>
  <w:style w:type="character" w:customStyle="1" w:styleId="17">
    <w:name w:val="标题 3 字符"/>
    <w:link w:val="4"/>
    <w:qFormat/>
    <w:uiPriority w:val="0"/>
    <w:rPr>
      <w:rFonts w:ascii="Times New Roman" w:hAnsi="Times New Roman" w:eastAsia="宋体" w:cs="Times New Roman"/>
      <w:b/>
      <w:kern w:val="2"/>
      <w:sz w:val="28"/>
      <w:szCs w:val="28"/>
      <w:lang w:val="en-US" w:eastAsia="zh-CN" w:bidi="ar-SA"/>
    </w:rPr>
  </w:style>
  <w:style w:type="character" w:customStyle="1" w:styleId="18">
    <w:name w:val="font31"/>
    <w:basedOn w:val="11"/>
    <w:qFormat/>
    <w:uiPriority w:val="0"/>
    <w:rPr>
      <w:rFonts w:hint="default" w:ascii="Arial" w:hAnsi="Arial" w:cs="Arial"/>
      <w:color w:val="2483E2"/>
      <w:sz w:val="21"/>
      <w:szCs w:val="21"/>
      <w:u w:val="none"/>
    </w:rPr>
  </w:style>
  <w:style w:type="character" w:customStyle="1" w:styleId="19">
    <w:name w:val="font21"/>
    <w:basedOn w:val="11"/>
    <w:qFormat/>
    <w:uiPriority w:val="0"/>
    <w:rPr>
      <w:rFonts w:hint="default" w:ascii="Arial" w:hAnsi="Arial" w:cs="Arial"/>
      <w:color w:val="1A1C1E"/>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8427</Words>
  <Characters>8835</Characters>
  <Lines>0</Lines>
  <Paragraphs>0</Paragraphs>
  <TotalTime>86</TotalTime>
  <ScaleCrop>false</ScaleCrop>
  <LinksUpToDate>false</LinksUpToDate>
  <CharactersWithSpaces>8971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2023-05-19T13:50:00Z</dcterms:created>
  <dc:creator>1</dc:creator>
  <cp:lastModifiedBy>broken</cp:lastModifiedBy>
  <dcterms:modified xsi:type="dcterms:W3CDTF">2025-09-19T09:46:55Z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7331CA503B974049B7671346954E1C07_13</vt:lpwstr>
  </property>
  <property fmtid="{D5CDD505-2E9C-101B-9397-08002B2CF9AE}" pid="4" name="KSOTemplateDocerSaveRecord">
    <vt:lpwstr>eyJoZGlkIjoiNmUxYTYyN2Q2OGNlODIwZmVhNTE1OTNmMmJhYTRjMjkiLCJ1c2VySWQiOiIyMDcyMTgwMjAifQ==</vt:lpwstr>
  </property>
</Properties>
</file>